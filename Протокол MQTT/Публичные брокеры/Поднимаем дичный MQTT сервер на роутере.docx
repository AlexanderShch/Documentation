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B50BA" w14:textId="5A2EB400" w:rsidR="0014090C" w:rsidRPr="0014090C" w:rsidRDefault="0014090C" w:rsidP="0014090C">
      <w:pPr>
        <w:rPr>
          <w:rStyle w:val="ac"/>
        </w:rPr>
      </w:pPr>
      <w:r w:rsidRPr="0014090C">
        <w:fldChar w:fldCharType="begin"/>
      </w:r>
      <w:r w:rsidRPr="0014090C">
        <w:instrText>HYPERLINK "https://kotyara12.ru/" \o "kotyara12.ru"</w:instrText>
      </w:r>
      <w:r w:rsidRPr="0014090C">
        <w:fldChar w:fldCharType="separate"/>
      </w:r>
      <w:r w:rsidRPr="0014090C">
        <w:rPr>
          <w:rStyle w:val="ac"/>
        </w:rPr>
        <w:drawing>
          <wp:inline distT="0" distB="0" distL="0" distR="0" wp14:anchorId="3858AEF9" wp14:editId="5F5BF3B2">
            <wp:extent cx="609600" cy="609600"/>
            <wp:effectExtent l="0" t="0" r="0" b="0"/>
            <wp:docPr id="949595802" name="Рисунок 172">
              <a:hlinkClick xmlns:a="http://schemas.openxmlformats.org/drawingml/2006/main" r:id="rId5" tooltip="&quot;kotyara12.r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a:hlinkClick r:id="rId5" tooltip="&quot;kotyara12.ru&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9C4C0CB" w14:textId="77777777" w:rsidR="0014090C" w:rsidRPr="0014090C" w:rsidRDefault="0014090C" w:rsidP="0014090C">
      <w:pPr>
        <w:rPr>
          <w:rStyle w:val="ac"/>
          <w:b/>
          <w:bCs/>
          <w:lang w:val="ru-RU"/>
        </w:rPr>
      </w:pPr>
      <w:proofErr w:type="spellStart"/>
      <w:r w:rsidRPr="0014090C">
        <w:rPr>
          <w:rStyle w:val="ac"/>
          <w:b/>
          <w:bCs/>
        </w:rPr>
        <w:t>kotyara</w:t>
      </w:r>
      <w:proofErr w:type="spellEnd"/>
      <w:r w:rsidRPr="0014090C">
        <w:rPr>
          <w:rStyle w:val="ac"/>
          <w:b/>
          <w:bCs/>
          <w:lang w:val="ru-RU"/>
        </w:rPr>
        <w:t>12.</w:t>
      </w:r>
      <w:proofErr w:type="spellStart"/>
      <w:r w:rsidRPr="0014090C">
        <w:rPr>
          <w:rStyle w:val="ac"/>
          <w:b/>
          <w:bCs/>
        </w:rPr>
        <w:t>ru</w:t>
      </w:r>
      <w:proofErr w:type="spellEnd"/>
    </w:p>
    <w:p w14:paraId="70E0396E" w14:textId="219D540A" w:rsidR="0014090C" w:rsidRPr="0014090C" w:rsidRDefault="0014090C" w:rsidP="0014090C">
      <w:pPr>
        <w:rPr>
          <w:b/>
          <w:bCs/>
          <w:lang w:val="ru-RU"/>
        </w:rPr>
      </w:pPr>
      <w:r w:rsidRPr="0014090C">
        <w:fldChar w:fldCharType="end"/>
      </w:r>
      <w:r w:rsidRPr="0014090C">
        <w:rPr>
          <w:b/>
          <w:bCs/>
          <w:lang w:val="ru-RU"/>
        </w:rPr>
        <w:t xml:space="preserve">Поднимаем личный </w:t>
      </w:r>
      <w:r w:rsidRPr="0014090C">
        <w:rPr>
          <w:b/>
          <w:bCs/>
        </w:rPr>
        <w:t>MQTT</w:t>
      </w:r>
      <w:r w:rsidRPr="0014090C">
        <w:rPr>
          <w:b/>
          <w:bCs/>
          <w:lang w:val="ru-RU"/>
        </w:rPr>
        <w:t xml:space="preserve"> сервер на роутере </w:t>
      </w:r>
      <w:proofErr w:type="spellStart"/>
      <w:r w:rsidRPr="0014090C">
        <w:rPr>
          <w:b/>
          <w:bCs/>
        </w:rPr>
        <w:t>Keenetic</w:t>
      </w:r>
      <w:proofErr w:type="spellEnd"/>
    </w:p>
    <w:p w14:paraId="037BF636" w14:textId="77777777" w:rsidR="0014090C" w:rsidRPr="0014090C" w:rsidRDefault="0014090C" w:rsidP="0014090C">
      <w:pPr>
        <w:rPr>
          <w:lang w:val="ru-RU"/>
        </w:rPr>
      </w:pPr>
      <w:r w:rsidRPr="0014090C">
        <w:rPr>
          <w:lang w:val="ru-RU"/>
        </w:rPr>
        <w:t>Добрый день, уважаемый читатель!</w:t>
      </w:r>
    </w:p>
    <w:p w14:paraId="45A116F6" w14:textId="77777777" w:rsidR="0014090C" w:rsidRPr="0014090C" w:rsidRDefault="0014090C" w:rsidP="0014090C">
      <w:pPr>
        <w:rPr>
          <w:lang w:val="ru-RU"/>
        </w:rPr>
      </w:pPr>
      <w:r w:rsidRPr="0014090C">
        <w:rPr>
          <w:lang w:val="ru-RU"/>
        </w:rPr>
        <w:t xml:space="preserve">Самый простой и удобный протокол для управления различными “умными” устройствами, на мой взгляд – это </w:t>
      </w:r>
      <w:r w:rsidRPr="0014090C">
        <w:t>MQTT</w:t>
      </w:r>
      <w:r w:rsidRPr="0014090C">
        <w:rPr>
          <w:lang w:val="ru-RU"/>
        </w:rPr>
        <w:t>. На этом сайте Вы можете найти</w:t>
      </w:r>
      <w:r w:rsidRPr="0014090C">
        <w:t> </w:t>
      </w:r>
      <w:hyperlink r:id="rId7" w:tgtFrame="_blank" w:history="1">
        <w:r w:rsidRPr="0014090C">
          <w:rPr>
            <w:rStyle w:val="ac"/>
            <w:lang w:val="ru-RU"/>
          </w:rPr>
          <w:t xml:space="preserve">перечень публичных облачных </w:t>
        </w:r>
        <w:r w:rsidRPr="0014090C">
          <w:rPr>
            <w:rStyle w:val="ac"/>
          </w:rPr>
          <w:t>MQTT</w:t>
        </w:r>
        <w:r w:rsidRPr="0014090C">
          <w:rPr>
            <w:rStyle w:val="ac"/>
            <w:lang w:val="ru-RU"/>
          </w:rPr>
          <w:t>-серверов (брокеров)</w:t>
        </w:r>
      </w:hyperlink>
      <w:r w:rsidRPr="0014090C">
        <w:rPr>
          <w:lang w:val="ru-RU"/>
        </w:rPr>
        <w:t xml:space="preserve">, с помощью которых можно связать один или несколько микроконтроллеров с устройствами управления (например смартфоном) или даже между собой. Но использование только публичных </w:t>
      </w:r>
      <w:r w:rsidRPr="0014090C">
        <w:t>MQTT</w:t>
      </w:r>
      <w:r w:rsidRPr="0014090C">
        <w:rPr>
          <w:lang w:val="ru-RU"/>
        </w:rPr>
        <w:t xml:space="preserve">-брокеров не всегда удобно, например когда требуется обмен информацией между разными микроконтроллерами в пределах одной локации. Например: у меня на даче сведения о уличной температуре и влажности собирает гаражная метеостанция, а использует эти данные не только она, но и множество других устройств – управление вентиляцией, отоплением, подогревом погреба и т.д. Конечно, можно натекать на каждое устройство свои автономные “уличные” датчики, но это лишние датчики, провода, выводы; да и датчик далеко не всегда можно разместить так, чтобы он давал правильные показания. А через </w:t>
      </w:r>
      <w:r w:rsidRPr="0014090C">
        <w:t>MQTT</w:t>
      </w:r>
      <w:r w:rsidRPr="0014090C">
        <w:rPr>
          <w:lang w:val="ru-RU"/>
        </w:rPr>
        <w:t xml:space="preserve"> брокер это сделать не сложно – нужно только подписаться на любом устройстве на данные метеостанции и всё, получай данные. Проблемы начинаются, когда пропадает доступ к сети интернет, и это бывает к сожалению, не редко. В таком случае устройства уже не могут обмениваться информацией между собой и вся схема рушится. Если с погодными данными можно как-то смирится, то данные о срабатывании охранных и аварийных сенсоров должны распространяться между устройствами практически мгновенно. Очевидное решение описанной проблемы – использовать локальный брокер. Вторая причина, по которой стоит установить свой личный брокер – временные задержки при обмене информацией между устройствами. И третья не очень очевидная выгода от использования локального брокера – возможность избавиться от необходимости создания защищенного (</w:t>
      </w:r>
      <w:r w:rsidRPr="0014090C">
        <w:t>TLS</w:t>
      </w:r>
      <w:r w:rsidRPr="0014090C">
        <w:rPr>
          <w:lang w:val="ru-RU"/>
        </w:rPr>
        <w:t xml:space="preserve">) соединения между устройствами и сервером, ведь эти подключения будут происходить только за </w:t>
      </w:r>
      <w:r w:rsidRPr="0014090C">
        <w:t>NAT</w:t>
      </w:r>
      <w:r w:rsidRPr="0014090C">
        <w:rPr>
          <w:lang w:val="ru-RU"/>
        </w:rPr>
        <w:t>-ом. Недостаток тоже имеется – “просто так” подключиться со смартфона к локальному брокеру вне сети не получится, но эту проблему можно решить.</w:t>
      </w:r>
    </w:p>
    <w:p w14:paraId="4FFABA2F" w14:textId="77777777" w:rsidR="0014090C" w:rsidRPr="0014090C" w:rsidRDefault="0014090C" w:rsidP="0014090C">
      <w:pPr>
        <w:rPr>
          <w:b/>
          <w:bCs/>
          <w:lang w:val="ru-RU"/>
        </w:rPr>
      </w:pPr>
      <w:r w:rsidRPr="0014090C">
        <w:rPr>
          <w:b/>
          <w:bCs/>
          <w:lang w:val="ru-RU"/>
        </w:rPr>
        <w:t xml:space="preserve">Варианты создания локального </w:t>
      </w:r>
      <w:r w:rsidRPr="0014090C">
        <w:rPr>
          <w:b/>
          <w:bCs/>
        </w:rPr>
        <w:t>MQTT</w:t>
      </w:r>
      <w:r w:rsidRPr="0014090C">
        <w:rPr>
          <w:b/>
          <w:bCs/>
          <w:lang w:val="ru-RU"/>
        </w:rPr>
        <w:t>-брокера</w:t>
      </w:r>
    </w:p>
    <w:p w14:paraId="60C57D5B" w14:textId="77777777" w:rsidR="0014090C" w:rsidRPr="0014090C" w:rsidRDefault="0014090C" w:rsidP="0014090C">
      <w:pPr>
        <w:rPr>
          <w:lang w:val="ru-RU"/>
        </w:rPr>
      </w:pPr>
      <w:r w:rsidRPr="0014090C">
        <w:rPr>
          <w:b/>
          <w:bCs/>
          <w:lang w:val="ru-RU"/>
        </w:rPr>
        <w:t xml:space="preserve">1. На базе </w:t>
      </w:r>
      <w:r w:rsidRPr="0014090C">
        <w:rPr>
          <w:b/>
          <w:bCs/>
        </w:rPr>
        <w:t>Raspberry</w:t>
      </w:r>
      <w:r w:rsidRPr="0014090C">
        <w:rPr>
          <w:b/>
          <w:bCs/>
          <w:lang w:val="ru-RU"/>
        </w:rPr>
        <w:t xml:space="preserve"> </w:t>
      </w:r>
      <w:r w:rsidRPr="0014090C">
        <w:rPr>
          <w:b/>
          <w:bCs/>
        </w:rPr>
        <w:t>Pi</w:t>
      </w:r>
      <w:r w:rsidRPr="0014090C">
        <w:rPr>
          <w:b/>
          <w:bCs/>
          <w:lang w:val="ru-RU"/>
        </w:rPr>
        <w:t>.</w:t>
      </w:r>
      <w:r w:rsidRPr="0014090C">
        <w:t> </w:t>
      </w:r>
      <w:r w:rsidRPr="0014090C">
        <w:rPr>
          <w:lang w:val="ru-RU"/>
        </w:rPr>
        <w:t xml:space="preserve">Самый очевидный вариант. Можно довольно просто развернуть на “малинке” образ какого-нибудь </w:t>
      </w:r>
      <w:proofErr w:type="spellStart"/>
      <w:r w:rsidRPr="0014090C">
        <w:t>linux</w:t>
      </w:r>
      <w:proofErr w:type="spellEnd"/>
      <w:r w:rsidRPr="0014090C">
        <w:rPr>
          <w:lang w:val="ru-RU"/>
        </w:rPr>
        <w:t xml:space="preserve">-а, установить </w:t>
      </w:r>
      <w:proofErr w:type="spellStart"/>
      <w:r w:rsidRPr="0014090C">
        <w:t>mosquitto</w:t>
      </w:r>
      <w:proofErr w:type="spellEnd"/>
      <w:r w:rsidRPr="0014090C">
        <w:rPr>
          <w:lang w:val="ru-RU"/>
        </w:rPr>
        <w:t xml:space="preserve"> или его аналог и пользоваться в свое удовольствие. Мощности малинки хватит с запасом. А как вариант можно развернуть на ней полноценную систему “умного дома” типа</w:t>
      </w:r>
      <w:r w:rsidRPr="0014090C">
        <w:t> </w:t>
      </w:r>
      <w:hyperlink r:id="rId8" w:tgtFrame="_blank" w:history="1">
        <w:r w:rsidRPr="0014090C">
          <w:rPr>
            <w:rStyle w:val="ac"/>
          </w:rPr>
          <w:t>Home</w:t>
        </w:r>
        <w:r w:rsidRPr="0014090C">
          <w:rPr>
            <w:rStyle w:val="ac"/>
            <w:lang w:val="ru-RU"/>
          </w:rPr>
          <w:t xml:space="preserve"> </w:t>
        </w:r>
        <w:r w:rsidRPr="0014090C">
          <w:rPr>
            <w:rStyle w:val="ac"/>
          </w:rPr>
          <w:t>Assistant</w:t>
        </w:r>
      </w:hyperlink>
      <w:r w:rsidRPr="0014090C">
        <w:t> </w:t>
      </w:r>
      <w:r w:rsidRPr="0014090C">
        <w:rPr>
          <w:lang w:val="ru-RU"/>
        </w:rPr>
        <w:t xml:space="preserve">(или другую, вариантов много), тогда Вы автоматически получаете связанный с умным домом </w:t>
      </w:r>
      <w:r w:rsidRPr="0014090C">
        <w:t>MQTT</w:t>
      </w:r>
      <w:r w:rsidRPr="0014090C">
        <w:rPr>
          <w:lang w:val="ru-RU"/>
        </w:rPr>
        <w:t xml:space="preserve">-брокер, и “велосипед изобретать” не потребуется. Но мне “умный дом” не приглянулся вовсе, я предпочитаю создавать маленькие автономные устройства, решающие четко ограниченные задачи; а объединять их все только на уровне панели управления </w:t>
      </w:r>
      <w:r w:rsidRPr="0014090C">
        <w:t>MQTT</w:t>
      </w:r>
      <w:r w:rsidRPr="0014090C">
        <w:rPr>
          <w:lang w:val="ru-RU"/>
        </w:rPr>
        <w:t xml:space="preserve">. Кроме того, в этом варианте меня напрягла необходимость </w:t>
      </w:r>
      <w:r w:rsidRPr="0014090C">
        <w:rPr>
          <w:lang w:val="ru-RU"/>
        </w:rPr>
        <w:lastRenderedPageBreak/>
        <w:t>покупать и постоянно кормить электричеством (хоть и относительно немного) отдельное устройство.</w:t>
      </w:r>
    </w:p>
    <w:p w14:paraId="1366F590" w14:textId="77777777" w:rsidR="0014090C" w:rsidRPr="0014090C" w:rsidRDefault="0014090C" w:rsidP="0014090C">
      <w:pPr>
        <w:rPr>
          <w:lang w:val="ru-RU"/>
        </w:rPr>
      </w:pPr>
      <w:r w:rsidRPr="0014090C">
        <w:rPr>
          <w:b/>
          <w:bCs/>
          <w:lang w:val="ru-RU"/>
        </w:rPr>
        <w:t xml:space="preserve">2. На базе </w:t>
      </w:r>
      <w:r w:rsidRPr="0014090C">
        <w:rPr>
          <w:b/>
          <w:bCs/>
        </w:rPr>
        <w:t>ESP</w:t>
      </w:r>
      <w:r w:rsidRPr="0014090C">
        <w:rPr>
          <w:b/>
          <w:bCs/>
          <w:lang w:val="ru-RU"/>
        </w:rPr>
        <w:t>8266.</w:t>
      </w:r>
      <w:r w:rsidRPr="0014090C">
        <w:t> </w:t>
      </w:r>
      <w:r w:rsidRPr="0014090C">
        <w:rPr>
          <w:lang w:val="ru-RU"/>
        </w:rPr>
        <w:t>Существует проект</w:t>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github</w:instrText>
      </w:r>
      <w:r w:rsidRPr="0014090C">
        <w:rPr>
          <w:lang w:val="ru-RU"/>
        </w:rPr>
        <w:instrText>.</w:instrText>
      </w:r>
      <w:r w:rsidRPr="0014090C">
        <w:instrText>com</w:instrText>
      </w:r>
      <w:r w:rsidRPr="0014090C">
        <w:rPr>
          <w:lang w:val="ru-RU"/>
        </w:rPr>
        <w:instrText>/</w:instrText>
      </w:r>
      <w:r w:rsidRPr="0014090C">
        <w:instrText>martin</w:instrText>
      </w:r>
      <w:r w:rsidRPr="0014090C">
        <w:rPr>
          <w:lang w:val="ru-RU"/>
        </w:rPr>
        <w:instrText>-</w:instrText>
      </w:r>
      <w:r w:rsidRPr="0014090C">
        <w:instrText>ger</w:instrText>
      </w:r>
      <w:r w:rsidRPr="0014090C">
        <w:rPr>
          <w:lang w:val="ru-RU"/>
        </w:rPr>
        <w:instrText>/</w:instrText>
      </w:r>
      <w:r w:rsidRPr="0014090C">
        <w:instrText>esp</w:instrText>
      </w:r>
      <w:r w:rsidRPr="0014090C">
        <w:rPr>
          <w:lang w:val="ru-RU"/>
        </w:rPr>
        <w:instrText>_</w:instrText>
      </w:r>
      <w:r w:rsidRPr="0014090C">
        <w:instrText>mqtt</w:instrText>
      </w:r>
      <w:r w:rsidRPr="0014090C">
        <w:rPr>
          <w:lang w:val="ru-RU"/>
        </w:rPr>
        <w:instrText>" \</w:instrText>
      </w:r>
      <w:r w:rsidRPr="0014090C">
        <w:instrText>t</w:instrText>
      </w:r>
      <w:r w:rsidRPr="0014090C">
        <w:rPr>
          <w:lang w:val="ru-RU"/>
        </w:rPr>
        <w:instrText xml:space="preserve"> "_</w:instrText>
      </w:r>
      <w:r w:rsidRPr="0014090C">
        <w:instrText>blank</w:instrText>
      </w:r>
      <w:r w:rsidRPr="0014090C">
        <w:rPr>
          <w:lang w:val="ru-RU"/>
        </w:rPr>
        <w:instrText>"</w:instrText>
      </w:r>
      <w:r w:rsidRPr="0014090C">
        <w:fldChar w:fldCharType="separate"/>
      </w:r>
      <w:r w:rsidRPr="0014090C">
        <w:rPr>
          <w:rStyle w:val="ac"/>
        </w:rPr>
        <w:t>esp</w:t>
      </w:r>
      <w:proofErr w:type="spellEnd"/>
      <w:r w:rsidRPr="0014090C">
        <w:rPr>
          <w:rStyle w:val="ac"/>
          <w:lang w:val="ru-RU"/>
        </w:rPr>
        <w:t>_</w:t>
      </w:r>
      <w:proofErr w:type="spellStart"/>
      <w:r w:rsidRPr="0014090C">
        <w:rPr>
          <w:rStyle w:val="ac"/>
        </w:rPr>
        <w:t>mqtt</w:t>
      </w:r>
      <w:proofErr w:type="spellEnd"/>
      <w:r w:rsidRPr="0014090C">
        <w:fldChar w:fldCharType="end"/>
      </w:r>
      <w:r w:rsidRPr="0014090C">
        <w:rPr>
          <w:lang w:val="ru-RU"/>
        </w:rPr>
        <w:t xml:space="preserve">, который позволяет создать на базе </w:t>
      </w:r>
      <w:r w:rsidRPr="0014090C">
        <w:t>ESP</w:t>
      </w:r>
      <w:r w:rsidRPr="0014090C">
        <w:rPr>
          <w:lang w:val="ru-RU"/>
        </w:rPr>
        <w:t xml:space="preserve">8266 маленький </w:t>
      </w:r>
      <w:r w:rsidRPr="0014090C">
        <w:t>MQTT</w:t>
      </w:r>
      <w:r w:rsidRPr="0014090C">
        <w:rPr>
          <w:lang w:val="ru-RU"/>
        </w:rPr>
        <w:t xml:space="preserve">-брокер. Достоинства: маленький размер и малое энергопотребление. Правда и ограничений в этом случае довольно много – в частности по количеству клиентов и хранимых сообщений. Можно наплодить из </w:t>
      </w:r>
      <w:r w:rsidRPr="0014090C">
        <w:t>ESP</w:t>
      </w:r>
      <w:r w:rsidRPr="0014090C">
        <w:rPr>
          <w:lang w:val="ru-RU"/>
        </w:rPr>
        <w:t xml:space="preserve"> целую кучку таких брокеров и создать разветвленную сеть. Я рассматривал это как “запасной вариант”.</w:t>
      </w:r>
    </w:p>
    <w:p w14:paraId="6FE73F32" w14:textId="77777777" w:rsidR="0014090C" w:rsidRPr="0014090C" w:rsidRDefault="0014090C" w:rsidP="0014090C">
      <w:pPr>
        <w:rPr>
          <w:lang w:val="ru-RU"/>
        </w:rPr>
      </w:pPr>
      <w:r w:rsidRPr="0014090C">
        <w:rPr>
          <w:b/>
          <w:bCs/>
          <w:lang w:val="ru-RU"/>
        </w:rPr>
        <w:t>2. На базе домашнего роутера.</w:t>
      </w:r>
      <w:r w:rsidRPr="0014090C">
        <w:t> </w:t>
      </w:r>
      <w:r w:rsidRPr="0014090C">
        <w:rPr>
          <w:lang w:val="ru-RU"/>
        </w:rPr>
        <w:t xml:space="preserve">Но зачем покупать лишнее устройство, если можно поставить </w:t>
      </w:r>
      <w:r w:rsidRPr="0014090C">
        <w:t>MQTT</w:t>
      </w:r>
      <w:r w:rsidRPr="0014090C">
        <w:rPr>
          <w:lang w:val="ru-RU"/>
        </w:rPr>
        <w:t xml:space="preserve"> брокер на домашний роутер, ведь роутер всё равно нужен и к тому же работает круглые сутки. Существуют прошивки для многих роутеров на базе </w:t>
      </w:r>
      <w:proofErr w:type="spellStart"/>
      <w:r w:rsidRPr="0014090C">
        <w:t>OpenWRT</w:t>
      </w:r>
      <w:proofErr w:type="spellEnd"/>
      <w:r w:rsidRPr="0014090C">
        <w:rPr>
          <w:lang w:val="ru-RU"/>
        </w:rPr>
        <w:t xml:space="preserve">, куда можно поставить что угодно. Правда мне не хотелось перепрошивать свой роутер </w:t>
      </w:r>
      <w:proofErr w:type="spellStart"/>
      <w:r w:rsidRPr="0014090C">
        <w:rPr>
          <w:lang w:val="ru-RU"/>
        </w:rPr>
        <w:t>кастомной</w:t>
      </w:r>
      <w:proofErr w:type="spellEnd"/>
      <w:r w:rsidRPr="0014090C">
        <w:rPr>
          <w:lang w:val="ru-RU"/>
        </w:rPr>
        <w:t xml:space="preserve"> прошивкой, ведь в случае ошибки можно превратить роутер в кирпичик с лампочками. Да и, судя по отзывам, </w:t>
      </w:r>
      <w:proofErr w:type="spellStart"/>
      <w:r w:rsidRPr="0014090C">
        <w:t>OpenWRT</w:t>
      </w:r>
      <w:proofErr w:type="spellEnd"/>
      <w:r w:rsidRPr="0014090C">
        <w:rPr>
          <w:lang w:val="ru-RU"/>
        </w:rPr>
        <w:t xml:space="preserve"> не всегда так удобна, как родная прошивка роутера. Но сейчас на </w:t>
      </w:r>
      <w:proofErr w:type="spellStart"/>
      <w:r w:rsidRPr="0014090C">
        <w:t>Keenetic</w:t>
      </w:r>
      <w:proofErr w:type="spellEnd"/>
      <w:r w:rsidRPr="0014090C">
        <w:rPr>
          <w:lang w:val="ru-RU"/>
        </w:rPr>
        <w:t>-и добавили поддержку “</w:t>
      </w:r>
      <w:r w:rsidRPr="0014090C">
        <w:rPr>
          <w:b/>
          <w:bCs/>
          <w:lang w:val="ru-RU"/>
        </w:rPr>
        <w:t xml:space="preserve">Менеджера пакетов </w:t>
      </w:r>
      <w:r w:rsidRPr="0014090C">
        <w:rPr>
          <w:b/>
          <w:bCs/>
        </w:rPr>
        <w:t>OPKG</w:t>
      </w:r>
      <w:r w:rsidRPr="0014090C">
        <w:rPr>
          <w:lang w:val="ru-RU"/>
        </w:rPr>
        <w:t xml:space="preserve">“, и теперь не требуется перепрошивать роутер, чтобы получить возможность устанавливать на него дополнительные пакеты. </w:t>
      </w:r>
      <w:r w:rsidRPr="0014090C">
        <w:t>OPKG</w:t>
      </w:r>
      <w:r w:rsidRPr="0014090C">
        <w:rPr>
          <w:lang w:val="ru-RU"/>
        </w:rPr>
        <w:t xml:space="preserve"> — это свободно распространяющийся менеджер пакетов для встраиваемых систем. Вот этой возможностью мы и воспользуемся.</w:t>
      </w:r>
    </w:p>
    <w:p w14:paraId="15704F9C" w14:textId="77777777" w:rsidR="0014090C" w:rsidRPr="0014090C" w:rsidRDefault="0014090C" w:rsidP="0014090C">
      <w:r w:rsidRPr="0014090C">
        <w:pict w14:anchorId="3D3D5F53">
          <v:rect id="_x0000_i1528" style="width:649.5pt;height:0" o:hrpct="0" o:hralign="center" o:hrstd="t" o:hr="t" fillcolor="#a0a0a0" stroked="f"/>
        </w:pict>
      </w:r>
    </w:p>
    <w:p w14:paraId="10AAE3A0" w14:textId="77777777" w:rsidR="0014090C" w:rsidRPr="0014090C" w:rsidRDefault="0014090C" w:rsidP="0014090C">
      <w:pPr>
        <w:rPr>
          <w:b/>
          <w:bCs/>
          <w:lang w:val="ru-RU"/>
        </w:rPr>
      </w:pPr>
      <w:r w:rsidRPr="0014090C">
        <w:rPr>
          <w:b/>
          <w:bCs/>
          <w:lang w:val="ru-RU"/>
        </w:rPr>
        <w:t>Что потребуется</w:t>
      </w:r>
    </w:p>
    <w:p w14:paraId="06EB1D56" w14:textId="77777777" w:rsidR="0014090C" w:rsidRPr="0014090C" w:rsidRDefault="0014090C" w:rsidP="0014090C">
      <w:pPr>
        <w:rPr>
          <w:lang w:val="ru-RU"/>
        </w:rPr>
      </w:pPr>
      <w:r w:rsidRPr="0014090C">
        <w:rPr>
          <w:b/>
          <w:bCs/>
          <w:lang w:val="ru-RU"/>
        </w:rPr>
        <w:t xml:space="preserve">1. Роутер </w:t>
      </w:r>
      <w:proofErr w:type="spellStart"/>
      <w:r w:rsidRPr="0014090C">
        <w:rPr>
          <w:b/>
          <w:bCs/>
        </w:rPr>
        <w:t>Keenetic</w:t>
      </w:r>
      <w:proofErr w:type="spellEnd"/>
      <w:r w:rsidRPr="0014090C">
        <w:rPr>
          <w:b/>
          <w:bCs/>
          <w:lang w:val="ru-RU"/>
        </w:rPr>
        <w:t xml:space="preserve"> с поддержкой </w:t>
      </w:r>
      <w:r w:rsidRPr="0014090C">
        <w:rPr>
          <w:b/>
          <w:bCs/>
        </w:rPr>
        <w:t>OPKG</w:t>
      </w:r>
      <w:r w:rsidRPr="0014090C">
        <w:rPr>
          <w:b/>
          <w:bCs/>
          <w:lang w:val="ru-RU"/>
        </w:rPr>
        <w:t>.</w:t>
      </w:r>
      <w:r w:rsidRPr="0014090C">
        <w:t> </w:t>
      </w:r>
      <w:proofErr w:type="spellStart"/>
      <w:r w:rsidRPr="0014090C">
        <w:t>Насколько</w:t>
      </w:r>
      <w:proofErr w:type="spellEnd"/>
      <w:r w:rsidRPr="0014090C">
        <w:t xml:space="preserve"> я </w:t>
      </w:r>
      <w:proofErr w:type="spellStart"/>
      <w:r w:rsidRPr="0014090C">
        <w:t>понял</w:t>
      </w:r>
      <w:proofErr w:type="spellEnd"/>
      <w:r w:rsidRPr="0014090C">
        <w:t xml:space="preserve"> из </w:t>
      </w:r>
      <w:proofErr w:type="spellStart"/>
      <w:r w:rsidRPr="0014090C">
        <w:t>официальной</w:t>
      </w:r>
      <w:proofErr w:type="spellEnd"/>
      <w:r w:rsidRPr="0014090C">
        <w:t> </w:t>
      </w:r>
      <w:proofErr w:type="spellStart"/>
      <w:r w:rsidRPr="0014090C">
        <w:fldChar w:fldCharType="begin"/>
      </w:r>
      <w:r w:rsidRPr="0014090C">
        <w:instrText>HYPERLINK "https://help.keenetic.com/hc/ru/articles/360000948719-OPKG" \t "_blank"</w:instrText>
      </w:r>
      <w:r w:rsidRPr="0014090C">
        <w:fldChar w:fldCharType="separate"/>
      </w:r>
      <w:r w:rsidRPr="0014090C">
        <w:rPr>
          <w:rStyle w:val="ac"/>
        </w:rPr>
        <w:t>инструкции</w:t>
      </w:r>
      <w:proofErr w:type="spellEnd"/>
      <w:r w:rsidRPr="0014090C">
        <w:fldChar w:fldCharType="end"/>
      </w:r>
      <w:r w:rsidRPr="0014090C">
        <w:t xml:space="preserve">, </w:t>
      </w:r>
      <w:proofErr w:type="spellStart"/>
      <w:r w:rsidRPr="0014090C">
        <w:t>это</w:t>
      </w:r>
      <w:proofErr w:type="spellEnd"/>
      <w:r w:rsidRPr="0014090C">
        <w:t xml:space="preserve"> </w:t>
      </w:r>
      <w:proofErr w:type="spellStart"/>
      <w:r w:rsidRPr="0014090C">
        <w:t>могут</w:t>
      </w:r>
      <w:proofErr w:type="spellEnd"/>
      <w:r w:rsidRPr="0014090C">
        <w:t xml:space="preserve"> </w:t>
      </w:r>
      <w:proofErr w:type="spellStart"/>
      <w:r w:rsidRPr="0014090C">
        <w:t>быть</w:t>
      </w:r>
      <w:proofErr w:type="spellEnd"/>
      <w:r w:rsidRPr="0014090C">
        <w:t xml:space="preserve"> </w:t>
      </w:r>
      <w:proofErr w:type="spellStart"/>
      <w:r w:rsidRPr="0014090C">
        <w:t>следующие</w:t>
      </w:r>
      <w:proofErr w:type="spellEnd"/>
      <w:r w:rsidRPr="0014090C">
        <w:t xml:space="preserve"> </w:t>
      </w:r>
      <w:proofErr w:type="spellStart"/>
      <w:r w:rsidRPr="0014090C">
        <w:t>модели</w:t>
      </w:r>
      <w:proofErr w:type="spellEnd"/>
      <w:r w:rsidRPr="0014090C">
        <w:t xml:space="preserve">: </w:t>
      </w:r>
      <w:proofErr w:type="spellStart"/>
      <w:r w:rsidRPr="0014090C">
        <w:t>Keenetic</w:t>
      </w:r>
      <w:proofErr w:type="spellEnd"/>
      <w:r w:rsidRPr="0014090C">
        <w:t xml:space="preserve"> Omni (KN-1410), </w:t>
      </w:r>
      <w:proofErr w:type="spellStart"/>
      <w:r w:rsidRPr="0014090C">
        <w:t>Keenetic</w:t>
      </w:r>
      <w:proofErr w:type="spellEnd"/>
      <w:r w:rsidRPr="0014090C">
        <w:t xml:space="preserve"> Extra (KN-1710/1711), </w:t>
      </w:r>
      <w:proofErr w:type="spellStart"/>
      <w:r w:rsidRPr="0014090C">
        <w:t>Keenetic</w:t>
      </w:r>
      <w:proofErr w:type="spellEnd"/>
      <w:r w:rsidRPr="0014090C">
        <w:t xml:space="preserve"> Giga (KN-1010), </w:t>
      </w:r>
      <w:proofErr w:type="spellStart"/>
      <w:r w:rsidRPr="0014090C">
        <w:t>Keenetic</w:t>
      </w:r>
      <w:proofErr w:type="spellEnd"/>
      <w:r w:rsidRPr="0014090C">
        <w:t xml:space="preserve"> Ultra (KN-1810), </w:t>
      </w:r>
      <w:proofErr w:type="spellStart"/>
      <w:r w:rsidRPr="0014090C">
        <w:t>Keenetic</w:t>
      </w:r>
      <w:proofErr w:type="spellEnd"/>
      <w:r w:rsidRPr="0014090C">
        <w:t xml:space="preserve"> Viva (KN-1910), </w:t>
      </w:r>
      <w:proofErr w:type="spellStart"/>
      <w:r w:rsidRPr="0014090C">
        <w:t>Keenetic</w:t>
      </w:r>
      <w:proofErr w:type="spellEnd"/>
      <w:r w:rsidRPr="0014090C">
        <w:t xml:space="preserve"> Giant (KN-2610), </w:t>
      </w:r>
      <w:proofErr w:type="spellStart"/>
      <w:r w:rsidRPr="0014090C">
        <w:t>Zyxel</w:t>
      </w:r>
      <w:proofErr w:type="spellEnd"/>
      <w:r w:rsidRPr="0014090C">
        <w:t xml:space="preserve"> </w:t>
      </w:r>
      <w:proofErr w:type="spellStart"/>
      <w:r w:rsidRPr="0014090C">
        <w:t>Keenetic</w:t>
      </w:r>
      <w:proofErr w:type="spellEnd"/>
      <w:r w:rsidRPr="0014090C">
        <w:t xml:space="preserve"> II / III, </w:t>
      </w:r>
      <w:proofErr w:type="spellStart"/>
      <w:r w:rsidRPr="0014090C">
        <w:t>Zyxel</w:t>
      </w:r>
      <w:proofErr w:type="spellEnd"/>
      <w:r w:rsidRPr="0014090C">
        <w:t xml:space="preserve"> </w:t>
      </w:r>
      <w:proofErr w:type="spellStart"/>
      <w:r w:rsidRPr="0014090C">
        <w:t>Keenetic</w:t>
      </w:r>
      <w:proofErr w:type="spellEnd"/>
      <w:r w:rsidRPr="0014090C">
        <w:t xml:space="preserve"> Extra, </w:t>
      </w:r>
      <w:proofErr w:type="spellStart"/>
      <w:r w:rsidRPr="0014090C">
        <w:t>Zyxel</w:t>
      </w:r>
      <w:proofErr w:type="spellEnd"/>
      <w:r w:rsidRPr="0014090C">
        <w:t xml:space="preserve"> </w:t>
      </w:r>
      <w:proofErr w:type="spellStart"/>
      <w:r w:rsidRPr="0014090C">
        <w:t>Keenetic</w:t>
      </w:r>
      <w:proofErr w:type="spellEnd"/>
      <w:r w:rsidRPr="0014090C">
        <w:t xml:space="preserve"> Extra II, </w:t>
      </w:r>
      <w:proofErr w:type="spellStart"/>
      <w:r w:rsidRPr="0014090C">
        <w:t>Zyxel</w:t>
      </w:r>
      <w:proofErr w:type="spellEnd"/>
      <w:r w:rsidRPr="0014090C">
        <w:t xml:space="preserve"> </w:t>
      </w:r>
      <w:proofErr w:type="spellStart"/>
      <w:r w:rsidRPr="0014090C">
        <w:t>Keenetic</w:t>
      </w:r>
      <w:proofErr w:type="spellEnd"/>
      <w:r w:rsidRPr="0014090C">
        <w:t xml:space="preserve"> Giga II / III, </w:t>
      </w:r>
      <w:proofErr w:type="spellStart"/>
      <w:r w:rsidRPr="0014090C">
        <w:t>Zyxel</w:t>
      </w:r>
      <w:proofErr w:type="spellEnd"/>
      <w:r w:rsidRPr="0014090C">
        <w:t xml:space="preserve"> </w:t>
      </w:r>
      <w:proofErr w:type="spellStart"/>
      <w:r w:rsidRPr="0014090C">
        <w:t>Keenetic</w:t>
      </w:r>
      <w:proofErr w:type="spellEnd"/>
      <w:r w:rsidRPr="0014090C">
        <w:t xml:space="preserve"> Omni, </w:t>
      </w:r>
      <w:proofErr w:type="spellStart"/>
      <w:r w:rsidRPr="0014090C">
        <w:t>Zyxel</w:t>
      </w:r>
      <w:proofErr w:type="spellEnd"/>
      <w:r w:rsidRPr="0014090C">
        <w:t xml:space="preserve"> </w:t>
      </w:r>
      <w:proofErr w:type="spellStart"/>
      <w:r w:rsidRPr="0014090C">
        <w:t>Keenetic</w:t>
      </w:r>
      <w:proofErr w:type="spellEnd"/>
      <w:r w:rsidRPr="0014090C">
        <w:t xml:space="preserve"> Omni II, </w:t>
      </w:r>
      <w:proofErr w:type="spellStart"/>
      <w:r w:rsidRPr="0014090C">
        <w:t>Zyxel</w:t>
      </w:r>
      <w:proofErr w:type="spellEnd"/>
      <w:r w:rsidRPr="0014090C">
        <w:t xml:space="preserve"> </w:t>
      </w:r>
      <w:proofErr w:type="spellStart"/>
      <w:r w:rsidRPr="0014090C">
        <w:t>Keenetic</w:t>
      </w:r>
      <w:proofErr w:type="spellEnd"/>
      <w:r w:rsidRPr="0014090C">
        <w:t xml:space="preserve"> Viva, </w:t>
      </w:r>
      <w:proofErr w:type="spellStart"/>
      <w:r w:rsidRPr="0014090C">
        <w:t>Zyxel</w:t>
      </w:r>
      <w:proofErr w:type="spellEnd"/>
      <w:r w:rsidRPr="0014090C">
        <w:t xml:space="preserve"> </w:t>
      </w:r>
      <w:proofErr w:type="spellStart"/>
      <w:r w:rsidRPr="0014090C">
        <w:t>Keenetic</w:t>
      </w:r>
      <w:proofErr w:type="spellEnd"/>
      <w:r w:rsidRPr="0014090C">
        <w:t xml:space="preserve"> Ultra, </w:t>
      </w:r>
      <w:proofErr w:type="spellStart"/>
      <w:r w:rsidRPr="0014090C">
        <w:t>Zyxel</w:t>
      </w:r>
      <w:proofErr w:type="spellEnd"/>
      <w:r w:rsidRPr="0014090C">
        <w:t xml:space="preserve"> </w:t>
      </w:r>
      <w:proofErr w:type="spellStart"/>
      <w:r w:rsidRPr="0014090C">
        <w:t>Keenetic</w:t>
      </w:r>
      <w:proofErr w:type="spellEnd"/>
      <w:r w:rsidRPr="0014090C">
        <w:t xml:space="preserve"> Ultra II, а </w:t>
      </w:r>
      <w:proofErr w:type="spellStart"/>
      <w:r w:rsidRPr="0014090C">
        <w:t>также</w:t>
      </w:r>
      <w:proofErr w:type="spellEnd"/>
      <w:r w:rsidRPr="0014090C">
        <w:t xml:space="preserve"> </w:t>
      </w:r>
      <w:proofErr w:type="spellStart"/>
      <w:r w:rsidRPr="0014090C">
        <w:t>Keenetic</w:t>
      </w:r>
      <w:proofErr w:type="spellEnd"/>
      <w:r w:rsidRPr="0014090C">
        <w:t xml:space="preserve"> DSL (KN-2010), Duo (KN-2110) и </w:t>
      </w:r>
      <w:proofErr w:type="spellStart"/>
      <w:r w:rsidRPr="0014090C">
        <w:t>Zyxel</w:t>
      </w:r>
      <w:proofErr w:type="spellEnd"/>
      <w:r w:rsidRPr="0014090C">
        <w:t xml:space="preserve"> </w:t>
      </w:r>
      <w:proofErr w:type="spellStart"/>
      <w:r w:rsidRPr="0014090C">
        <w:t>Keenetic</w:t>
      </w:r>
      <w:proofErr w:type="spellEnd"/>
      <w:r w:rsidRPr="0014090C">
        <w:t xml:space="preserve"> DSL, LTE, VOX.</w:t>
      </w:r>
      <w:r w:rsidRPr="0014090C">
        <w:br/>
      </w:r>
      <w:r w:rsidRPr="0014090C">
        <w:rPr>
          <w:i/>
          <w:iCs/>
          <w:lang w:val="ru-RU"/>
        </w:rPr>
        <w:t xml:space="preserve">Следует иметь в виду, что младшие модели с небольшим объемом </w:t>
      </w:r>
      <w:r w:rsidRPr="0014090C">
        <w:rPr>
          <w:i/>
          <w:iCs/>
        </w:rPr>
        <w:t>RAM</w:t>
      </w:r>
      <w:r w:rsidRPr="0014090C">
        <w:rPr>
          <w:i/>
          <w:iCs/>
          <w:lang w:val="ru-RU"/>
        </w:rPr>
        <w:t xml:space="preserve"> и слабым процессором могут просто не потянуть дополнительную нагрузку в виде </w:t>
      </w:r>
      <w:proofErr w:type="spellStart"/>
      <w:r w:rsidRPr="0014090C">
        <w:rPr>
          <w:i/>
          <w:iCs/>
        </w:rPr>
        <w:t>mosquitto</w:t>
      </w:r>
      <w:proofErr w:type="spellEnd"/>
      <w:r w:rsidRPr="0014090C">
        <w:rPr>
          <w:i/>
          <w:iCs/>
          <w:lang w:val="ru-RU"/>
        </w:rPr>
        <w:t>, особенно если роутер уже нагружен большим объемом передаваемого трафика.</w:t>
      </w:r>
      <w:r w:rsidRPr="0014090C">
        <w:t> </w:t>
      </w:r>
      <w:r w:rsidRPr="0014090C">
        <w:rPr>
          <w:lang w:val="ru-RU"/>
        </w:rPr>
        <w:t xml:space="preserve">У меня уже имелся достаточно мощный </w:t>
      </w:r>
      <w:proofErr w:type="spellStart"/>
      <w:r w:rsidRPr="0014090C">
        <w:t>Keenetic</w:t>
      </w:r>
      <w:proofErr w:type="spellEnd"/>
      <w:r w:rsidRPr="0014090C">
        <w:rPr>
          <w:lang w:val="ru-RU"/>
        </w:rPr>
        <w:t xml:space="preserve"> </w:t>
      </w:r>
      <w:r w:rsidRPr="0014090C">
        <w:t>Giga</w:t>
      </w:r>
      <w:r w:rsidRPr="0014090C">
        <w:rPr>
          <w:lang w:val="ru-RU"/>
        </w:rPr>
        <w:t xml:space="preserve"> с </w:t>
      </w:r>
      <w:proofErr w:type="spellStart"/>
      <w:r w:rsidRPr="0014090C">
        <w:rPr>
          <w:lang w:val="ru-RU"/>
        </w:rPr>
        <w:t>двухядерным</w:t>
      </w:r>
      <w:proofErr w:type="spellEnd"/>
      <w:r w:rsidRPr="0014090C">
        <w:rPr>
          <w:lang w:val="ru-RU"/>
        </w:rPr>
        <w:t xml:space="preserve"> процессором и 256</w:t>
      </w:r>
      <w:r w:rsidRPr="0014090C">
        <w:t>MB</w:t>
      </w:r>
      <w:r w:rsidRPr="0014090C">
        <w:rPr>
          <w:lang w:val="ru-RU"/>
        </w:rPr>
        <w:t xml:space="preserve"> </w:t>
      </w:r>
      <w:r w:rsidRPr="0014090C">
        <w:t>RAM</w:t>
      </w:r>
      <w:r w:rsidRPr="0014090C">
        <w:rPr>
          <w:lang w:val="ru-RU"/>
        </w:rPr>
        <w:t xml:space="preserve">. Старый </w:t>
      </w:r>
      <w:proofErr w:type="spellStart"/>
      <w:r w:rsidRPr="0014090C">
        <w:t>Keenetic</w:t>
      </w:r>
      <w:proofErr w:type="spellEnd"/>
      <w:r w:rsidRPr="0014090C">
        <w:rPr>
          <w:lang w:val="ru-RU"/>
        </w:rPr>
        <w:t xml:space="preserve"> 4</w:t>
      </w:r>
      <w:r w:rsidRPr="0014090C">
        <w:t>G</w:t>
      </w:r>
      <w:r w:rsidRPr="0014090C">
        <w:rPr>
          <w:lang w:val="ru-RU"/>
        </w:rPr>
        <w:t xml:space="preserve"> не тянул не только </w:t>
      </w:r>
      <w:r w:rsidRPr="0014090C">
        <w:t>OPKG</w:t>
      </w:r>
      <w:r w:rsidRPr="0014090C">
        <w:rPr>
          <w:lang w:val="ru-RU"/>
        </w:rPr>
        <w:t xml:space="preserve">, но даже и </w:t>
      </w:r>
      <w:proofErr w:type="spellStart"/>
      <w:r w:rsidRPr="0014090C">
        <w:rPr>
          <w:lang w:val="ru-RU"/>
        </w:rPr>
        <w:t>кастомную</w:t>
      </w:r>
      <w:proofErr w:type="spellEnd"/>
      <w:r w:rsidRPr="0014090C">
        <w:rPr>
          <w:lang w:val="ru-RU"/>
        </w:rPr>
        <w:t xml:space="preserve"> </w:t>
      </w:r>
      <w:proofErr w:type="spellStart"/>
      <w:r w:rsidRPr="0014090C">
        <w:t>OpenWRT</w:t>
      </w:r>
      <w:proofErr w:type="spellEnd"/>
      <w:r w:rsidRPr="0014090C">
        <w:rPr>
          <w:lang w:val="ru-RU"/>
        </w:rPr>
        <w:t xml:space="preserve">. Поэтому, когда пришло время менять роутер на даче, я даже не задумывался, какую модель выбрать – купил точно такую же </w:t>
      </w:r>
      <w:r w:rsidRPr="0014090C">
        <w:t>Giga</w:t>
      </w:r>
      <w:r w:rsidRPr="0014090C">
        <w:rPr>
          <w:lang w:val="ru-RU"/>
        </w:rPr>
        <w:t xml:space="preserve">. Да, это достаточно дорогой выбор, но “любишь кататься, люби и бензин покупать”… Поэтому процесс установки будет описан именно для нее. Думаю, что для других моделей </w:t>
      </w:r>
      <w:proofErr w:type="spellStart"/>
      <w:r w:rsidRPr="0014090C">
        <w:t>Keenetic</w:t>
      </w:r>
      <w:proofErr w:type="spellEnd"/>
      <w:r w:rsidRPr="0014090C">
        <w:rPr>
          <w:lang w:val="ru-RU"/>
        </w:rPr>
        <w:t xml:space="preserve"> процесс установки практически не будет отличаться от описанного.</w:t>
      </w:r>
      <w:r w:rsidRPr="0014090C">
        <w:rPr>
          <w:lang w:val="ru-RU"/>
        </w:rPr>
        <w:br/>
      </w:r>
      <w:r w:rsidRPr="0014090C">
        <w:t>PS</w:t>
      </w:r>
      <w:r w:rsidRPr="0014090C">
        <w:rPr>
          <w:lang w:val="ru-RU"/>
        </w:rPr>
        <w:t xml:space="preserve">: Я вполне допускаю, что роутеры других производителей ещё круче и лучше, и так же допускают установку пакетов </w:t>
      </w:r>
      <w:proofErr w:type="spellStart"/>
      <w:r w:rsidRPr="0014090C">
        <w:t>OpenWRT</w:t>
      </w:r>
      <w:proofErr w:type="spellEnd"/>
      <w:r w:rsidRPr="0014090C">
        <w:rPr>
          <w:lang w:val="ru-RU"/>
        </w:rPr>
        <w:t xml:space="preserve"> “из коробки” – но эта статья не про них.</w:t>
      </w:r>
    </w:p>
    <w:p w14:paraId="04D1262A" w14:textId="77777777" w:rsidR="0014090C" w:rsidRPr="0014090C" w:rsidRDefault="0014090C" w:rsidP="0014090C">
      <w:pPr>
        <w:rPr>
          <w:lang w:val="ru-RU"/>
        </w:rPr>
      </w:pPr>
      <w:r w:rsidRPr="0014090C">
        <w:t> </w:t>
      </w:r>
    </w:p>
    <w:p w14:paraId="66B1DC64" w14:textId="77777777" w:rsidR="0014090C" w:rsidRPr="0014090C" w:rsidRDefault="0014090C" w:rsidP="0014090C">
      <w:pPr>
        <w:rPr>
          <w:lang w:val="ru-RU"/>
        </w:rPr>
      </w:pPr>
      <w:r w:rsidRPr="0014090C">
        <w:rPr>
          <w:b/>
          <w:bCs/>
          <w:lang w:val="ru-RU"/>
        </w:rPr>
        <w:t xml:space="preserve">2. </w:t>
      </w:r>
      <w:r w:rsidRPr="0014090C">
        <w:rPr>
          <w:b/>
          <w:bCs/>
        </w:rPr>
        <w:t>USB</w:t>
      </w:r>
      <w:r w:rsidRPr="0014090C">
        <w:rPr>
          <w:b/>
          <w:bCs/>
          <w:lang w:val="ru-RU"/>
        </w:rPr>
        <w:t xml:space="preserve">-накопитель с разделом </w:t>
      </w:r>
      <w:proofErr w:type="spellStart"/>
      <w:r w:rsidRPr="0014090C">
        <w:rPr>
          <w:b/>
          <w:bCs/>
        </w:rPr>
        <w:t>ext</w:t>
      </w:r>
      <w:proofErr w:type="spellEnd"/>
      <w:r w:rsidRPr="0014090C">
        <w:rPr>
          <w:b/>
          <w:bCs/>
          <w:lang w:val="ru-RU"/>
        </w:rPr>
        <w:t>4.</w:t>
      </w:r>
      <w:r w:rsidRPr="0014090C">
        <w:t> </w:t>
      </w:r>
      <w:r w:rsidRPr="0014090C">
        <w:rPr>
          <w:lang w:val="ru-RU"/>
        </w:rPr>
        <w:t>Я купил себе крохотную флешку на 32</w:t>
      </w:r>
      <w:r w:rsidRPr="0014090C">
        <w:t>Gb</w:t>
      </w:r>
      <w:r w:rsidRPr="0014090C">
        <w:rPr>
          <w:lang w:val="ru-RU"/>
        </w:rPr>
        <w:t xml:space="preserve">, дабы не сильно торчала из корпуса роутера. Для создания раздела </w:t>
      </w:r>
      <w:proofErr w:type="spellStart"/>
      <w:r w:rsidRPr="0014090C">
        <w:t>ext</w:t>
      </w:r>
      <w:proofErr w:type="spellEnd"/>
      <w:r w:rsidRPr="0014090C">
        <w:rPr>
          <w:lang w:val="ru-RU"/>
        </w:rPr>
        <w:t xml:space="preserve">4 в системе </w:t>
      </w:r>
      <w:r w:rsidRPr="0014090C">
        <w:t>Windows</w:t>
      </w:r>
      <w:r w:rsidRPr="0014090C">
        <w:rPr>
          <w:lang w:val="ru-RU"/>
        </w:rPr>
        <w:t xml:space="preserve"> для этого можно </w:t>
      </w:r>
      <w:r w:rsidRPr="0014090C">
        <w:rPr>
          <w:lang w:val="ru-RU"/>
        </w:rPr>
        <w:lastRenderedPageBreak/>
        <w:t>воспользоваться бесплатным приложением</w:t>
      </w:r>
      <w:r w:rsidRPr="0014090C">
        <w:t> </w:t>
      </w:r>
      <w:hyperlink r:id="rId9" w:tgtFrame="_blank" w:history="1">
        <w:r w:rsidRPr="0014090C">
          <w:rPr>
            <w:rStyle w:val="ac"/>
          </w:rPr>
          <w:t>MiniTool</w:t>
        </w:r>
        <w:r w:rsidRPr="0014090C">
          <w:rPr>
            <w:rStyle w:val="ac"/>
            <w:lang w:val="ru-RU"/>
          </w:rPr>
          <w:t xml:space="preserve"> </w:t>
        </w:r>
        <w:r w:rsidRPr="0014090C">
          <w:rPr>
            <w:rStyle w:val="ac"/>
          </w:rPr>
          <w:t>Partition</w:t>
        </w:r>
        <w:r w:rsidRPr="0014090C">
          <w:rPr>
            <w:rStyle w:val="ac"/>
            <w:lang w:val="ru-RU"/>
          </w:rPr>
          <w:t xml:space="preserve"> </w:t>
        </w:r>
        <w:r w:rsidRPr="0014090C">
          <w:rPr>
            <w:rStyle w:val="ac"/>
          </w:rPr>
          <w:t>Wizard</w:t>
        </w:r>
        <w:r w:rsidRPr="0014090C">
          <w:rPr>
            <w:rStyle w:val="ac"/>
            <w:lang w:val="ru-RU"/>
          </w:rPr>
          <w:t xml:space="preserve"> </w:t>
        </w:r>
        <w:r w:rsidRPr="0014090C">
          <w:rPr>
            <w:rStyle w:val="ac"/>
          </w:rPr>
          <w:t>Free</w:t>
        </w:r>
      </w:hyperlink>
      <w:r w:rsidRPr="0014090C">
        <w:rPr>
          <w:lang w:val="ru-RU"/>
        </w:rPr>
        <w:t>. Процесс подготовки подробнее будет описан ниже.</w:t>
      </w:r>
    </w:p>
    <w:p w14:paraId="5060DEF0" w14:textId="77777777" w:rsidR="0014090C" w:rsidRPr="0014090C" w:rsidRDefault="0014090C" w:rsidP="0014090C">
      <w:pPr>
        <w:rPr>
          <w:lang w:val="ru-RU"/>
        </w:rPr>
      </w:pPr>
      <w:r w:rsidRPr="0014090C">
        <w:t> </w:t>
      </w:r>
    </w:p>
    <w:p w14:paraId="2F558BA2" w14:textId="77777777" w:rsidR="0014090C" w:rsidRPr="0014090C" w:rsidRDefault="0014090C" w:rsidP="0014090C">
      <w:pPr>
        <w:rPr>
          <w:lang w:val="ru-RU"/>
        </w:rPr>
      </w:pPr>
      <w:r w:rsidRPr="0014090C">
        <w:rPr>
          <w:lang w:val="ru-RU"/>
        </w:rPr>
        <w:t>Это всё, что требуется. Плюс немного мысленных усилий и гугла в помощь. Приступаем.</w:t>
      </w:r>
    </w:p>
    <w:p w14:paraId="7FDA95A6" w14:textId="77777777" w:rsidR="0014090C" w:rsidRPr="0014090C" w:rsidRDefault="0014090C" w:rsidP="0014090C">
      <w:pPr>
        <w:rPr>
          <w:b/>
          <w:bCs/>
          <w:lang w:val="ru-RU"/>
        </w:rPr>
      </w:pPr>
      <w:r w:rsidRPr="0014090C">
        <w:rPr>
          <w:b/>
          <w:bCs/>
          <w:lang w:val="ru-RU"/>
        </w:rPr>
        <w:t>1. Устанавливаем необходимые компоненты</w:t>
      </w:r>
    </w:p>
    <w:p w14:paraId="7FABEC4C" w14:textId="77777777" w:rsidR="0014090C" w:rsidRPr="0014090C" w:rsidRDefault="0014090C" w:rsidP="0014090C">
      <w:r w:rsidRPr="0014090C">
        <w:rPr>
          <w:lang w:val="ru-RU"/>
        </w:rPr>
        <w:t>Заходим в панель управления (“</w:t>
      </w:r>
      <w:proofErr w:type="spellStart"/>
      <w:r w:rsidRPr="0014090C">
        <w:rPr>
          <w:lang w:val="ru-RU"/>
        </w:rPr>
        <w:t>админку</w:t>
      </w:r>
      <w:proofErr w:type="spellEnd"/>
      <w:r w:rsidRPr="0014090C">
        <w:rPr>
          <w:lang w:val="ru-RU"/>
        </w:rPr>
        <w:t xml:space="preserve">”) роутера. Находим раздел “Управление” – “Общие настройки” – “Обновления и компоненты”. </w:t>
      </w:r>
      <w:proofErr w:type="spellStart"/>
      <w:r w:rsidRPr="0014090C">
        <w:t>Нажмите</w:t>
      </w:r>
      <w:proofErr w:type="spellEnd"/>
      <w:r w:rsidRPr="0014090C">
        <w:t xml:space="preserve"> </w:t>
      </w:r>
      <w:proofErr w:type="spellStart"/>
      <w:r w:rsidRPr="0014090C">
        <w:t>кнопку</w:t>
      </w:r>
      <w:proofErr w:type="spellEnd"/>
      <w:r w:rsidRPr="0014090C">
        <w:t xml:space="preserve"> “</w:t>
      </w:r>
      <w:proofErr w:type="spellStart"/>
      <w:r w:rsidRPr="0014090C">
        <w:t>Изменить</w:t>
      </w:r>
      <w:proofErr w:type="spellEnd"/>
      <w:r w:rsidRPr="0014090C">
        <w:t xml:space="preserve"> </w:t>
      </w:r>
      <w:proofErr w:type="spellStart"/>
      <w:r w:rsidRPr="0014090C">
        <w:t>набор</w:t>
      </w:r>
      <w:proofErr w:type="spellEnd"/>
      <w:r w:rsidRPr="0014090C">
        <w:t xml:space="preserve"> </w:t>
      </w:r>
      <w:proofErr w:type="spellStart"/>
      <w:r w:rsidRPr="0014090C">
        <w:t>компонентов</w:t>
      </w:r>
      <w:proofErr w:type="spellEnd"/>
      <w:r w:rsidRPr="0014090C">
        <w:t>”:</w:t>
      </w:r>
    </w:p>
    <w:p w14:paraId="01952E80" w14:textId="32C2FCED" w:rsidR="0014090C" w:rsidRPr="0014090C" w:rsidRDefault="0014090C" w:rsidP="0014090C">
      <w:r w:rsidRPr="0014090C">
        <w:drawing>
          <wp:inline distT="0" distB="0" distL="0" distR="0" wp14:anchorId="767EB6F6" wp14:editId="1367EDCE">
            <wp:extent cx="5943600" cy="3670300"/>
            <wp:effectExtent l="0" t="0" r="0" b="0"/>
            <wp:docPr id="82010261" name="Рисунок 171" descr="Изображение выглядит как текст, снимок экрана, программное обеспечение, веб-страница&#10;&#10;Автоматически созданное описание">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261" name="Рисунок 171" descr="Изображение выглядит как текст, снимок экрана, программное обеспечение, веб-страница&#10;&#10;Автоматически созданное описание">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5325A6F6" w14:textId="77777777" w:rsidR="0014090C" w:rsidRPr="0014090C" w:rsidRDefault="0014090C" w:rsidP="0014090C">
      <w:pPr>
        <w:rPr>
          <w:lang w:val="ru-RU"/>
        </w:rPr>
      </w:pPr>
      <w:r w:rsidRPr="0014090C">
        <w:rPr>
          <w:lang w:val="ru-RU"/>
        </w:rPr>
        <w:t>Установка необходимых компонентов</w:t>
      </w:r>
    </w:p>
    <w:p w14:paraId="668309A0" w14:textId="77777777" w:rsidR="0014090C" w:rsidRPr="0014090C" w:rsidRDefault="0014090C" w:rsidP="0014090C">
      <w:pPr>
        <w:rPr>
          <w:lang w:val="ru-RU"/>
        </w:rPr>
      </w:pPr>
      <w:r w:rsidRPr="0014090C">
        <w:rPr>
          <w:b/>
          <w:bCs/>
          <w:u w:val="single"/>
          <w:lang w:val="ru-RU"/>
        </w:rPr>
        <w:t>Что потребуется установить:</w:t>
      </w:r>
    </w:p>
    <w:p w14:paraId="4C1537C2" w14:textId="77777777" w:rsidR="0014090C" w:rsidRPr="0014090C" w:rsidRDefault="0014090C" w:rsidP="0014090C">
      <w:pPr>
        <w:numPr>
          <w:ilvl w:val="0"/>
          <w:numId w:val="4"/>
        </w:numPr>
      </w:pPr>
      <w:r w:rsidRPr="0014090C">
        <w:rPr>
          <w:b/>
          <w:bCs/>
          <w:lang w:val="ru-RU"/>
        </w:rPr>
        <w:t xml:space="preserve">Пакеты </w:t>
      </w:r>
      <w:r w:rsidRPr="0014090C">
        <w:rPr>
          <w:b/>
          <w:bCs/>
        </w:rPr>
        <w:t>OPKG</w:t>
      </w:r>
      <w:r w:rsidRPr="0014090C">
        <w:rPr>
          <w:b/>
          <w:bCs/>
          <w:lang w:val="ru-RU"/>
        </w:rPr>
        <w:t xml:space="preserve"> / Поддержка открытых пакетов</w:t>
      </w:r>
      <w:r w:rsidRPr="0014090C">
        <w:t> </w:t>
      </w:r>
      <w:r w:rsidRPr="0014090C">
        <w:rPr>
          <w:lang w:val="ru-RU"/>
        </w:rPr>
        <w:t xml:space="preserve">– Система управления пакетами на основе </w:t>
      </w:r>
      <w:r w:rsidRPr="0014090C">
        <w:t>OPKG</w:t>
      </w:r>
      <w:r w:rsidRPr="0014090C">
        <w:rPr>
          <w:lang w:val="ru-RU"/>
        </w:rPr>
        <w:t xml:space="preserve">. </w:t>
      </w:r>
      <w:proofErr w:type="spellStart"/>
      <w:r w:rsidRPr="0014090C">
        <w:t>Основной</w:t>
      </w:r>
      <w:proofErr w:type="spellEnd"/>
      <w:r w:rsidRPr="0014090C">
        <w:t xml:space="preserve"> </w:t>
      </w:r>
      <w:proofErr w:type="spellStart"/>
      <w:r w:rsidRPr="0014090C">
        <w:t>компонент</w:t>
      </w:r>
      <w:proofErr w:type="spellEnd"/>
      <w:r w:rsidRPr="0014090C">
        <w:t xml:space="preserve">, </w:t>
      </w:r>
      <w:proofErr w:type="spellStart"/>
      <w:r w:rsidRPr="0014090C">
        <w:t>что</w:t>
      </w:r>
      <w:proofErr w:type="spellEnd"/>
      <w:r w:rsidRPr="0014090C">
        <w:t xml:space="preserve"> </w:t>
      </w:r>
      <w:proofErr w:type="spellStart"/>
      <w:r w:rsidRPr="0014090C">
        <w:t>нам</w:t>
      </w:r>
      <w:proofErr w:type="spellEnd"/>
      <w:r w:rsidRPr="0014090C">
        <w:t xml:space="preserve"> </w:t>
      </w:r>
      <w:proofErr w:type="spellStart"/>
      <w:r w:rsidRPr="0014090C">
        <w:t>требуется</w:t>
      </w:r>
      <w:proofErr w:type="spellEnd"/>
      <w:r w:rsidRPr="0014090C">
        <w:t>.</w:t>
      </w:r>
    </w:p>
    <w:p w14:paraId="6508F83F" w14:textId="77777777" w:rsidR="0014090C" w:rsidRPr="0014090C" w:rsidRDefault="0014090C" w:rsidP="0014090C">
      <w:pPr>
        <w:numPr>
          <w:ilvl w:val="0"/>
          <w:numId w:val="4"/>
        </w:numPr>
        <w:rPr>
          <w:lang w:val="ru-RU"/>
        </w:rPr>
      </w:pPr>
      <w:r w:rsidRPr="0014090C">
        <w:rPr>
          <w:b/>
          <w:bCs/>
          <w:lang w:val="ru-RU"/>
        </w:rPr>
        <w:t xml:space="preserve">Пакеты </w:t>
      </w:r>
      <w:r w:rsidRPr="0014090C">
        <w:rPr>
          <w:b/>
          <w:bCs/>
        </w:rPr>
        <w:t>OPKG</w:t>
      </w:r>
      <w:r w:rsidRPr="0014090C">
        <w:rPr>
          <w:b/>
          <w:bCs/>
          <w:lang w:val="ru-RU"/>
        </w:rPr>
        <w:t xml:space="preserve"> / Модули ядра для поддержки файловых систем</w:t>
      </w:r>
      <w:r w:rsidRPr="0014090C">
        <w:t> </w:t>
      </w:r>
      <w:r w:rsidRPr="0014090C">
        <w:rPr>
          <w:lang w:val="ru-RU"/>
        </w:rPr>
        <w:t xml:space="preserve">– Поддержка различных файловых систем для </w:t>
      </w:r>
      <w:r w:rsidRPr="0014090C">
        <w:t>OPKG</w:t>
      </w:r>
      <w:r w:rsidRPr="0014090C">
        <w:rPr>
          <w:lang w:val="ru-RU"/>
        </w:rPr>
        <w:t>.</w:t>
      </w:r>
    </w:p>
    <w:p w14:paraId="242882DF" w14:textId="77777777" w:rsidR="0014090C" w:rsidRPr="0014090C" w:rsidRDefault="0014090C" w:rsidP="0014090C">
      <w:pPr>
        <w:numPr>
          <w:ilvl w:val="0"/>
          <w:numId w:val="4"/>
        </w:numPr>
        <w:rPr>
          <w:lang w:val="ru-RU"/>
        </w:rPr>
      </w:pPr>
      <w:r w:rsidRPr="0014090C">
        <w:rPr>
          <w:b/>
          <w:bCs/>
        </w:rPr>
        <w:t>USB</w:t>
      </w:r>
      <w:r w:rsidRPr="0014090C">
        <w:rPr>
          <w:b/>
          <w:bCs/>
          <w:lang w:val="ru-RU"/>
        </w:rPr>
        <w:t xml:space="preserve">-накопители / Файловая система </w:t>
      </w:r>
      <w:r w:rsidRPr="0014090C">
        <w:rPr>
          <w:b/>
          <w:bCs/>
        </w:rPr>
        <w:t>Ext</w:t>
      </w:r>
      <w:r w:rsidRPr="0014090C">
        <w:t> </w:t>
      </w:r>
      <w:r w:rsidRPr="0014090C">
        <w:rPr>
          <w:lang w:val="ru-RU"/>
        </w:rPr>
        <w:t xml:space="preserve">– Необходим для работы с файловой системой </w:t>
      </w:r>
      <w:r w:rsidRPr="0014090C">
        <w:t>Ext</w:t>
      </w:r>
      <w:r w:rsidRPr="0014090C">
        <w:rPr>
          <w:lang w:val="ru-RU"/>
        </w:rPr>
        <w:t xml:space="preserve"> на </w:t>
      </w:r>
      <w:r w:rsidRPr="0014090C">
        <w:t>USB</w:t>
      </w:r>
      <w:r w:rsidRPr="0014090C">
        <w:rPr>
          <w:lang w:val="ru-RU"/>
        </w:rPr>
        <w:t>-накопителях.</w:t>
      </w:r>
    </w:p>
    <w:p w14:paraId="413173C3" w14:textId="77777777" w:rsidR="0014090C" w:rsidRPr="0014090C" w:rsidRDefault="0014090C" w:rsidP="0014090C">
      <w:pPr>
        <w:numPr>
          <w:ilvl w:val="0"/>
          <w:numId w:val="4"/>
        </w:numPr>
        <w:rPr>
          <w:lang w:val="ru-RU"/>
        </w:rPr>
      </w:pPr>
      <w:r w:rsidRPr="0014090C">
        <w:rPr>
          <w:b/>
          <w:bCs/>
        </w:rPr>
        <w:t>USB</w:t>
      </w:r>
      <w:r w:rsidRPr="0014090C">
        <w:rPr>
          <w:b/>
          <w:bCs/>
          <w:lang w:val="ru-RU"/>
        </w:rPr>
        <w:t>-накопители / Общий доступ к файлам и принтерам (</w:t>
      </w:r>
      <w:r w:rsidRPr="0014090C">
        <w:rPr>
          <w:b/>
          <w:bCs/>
        </w:rPr>
        <w:t>TSMB</w:t>
      </w:r>
      <w:r w:rsidRPr="0014090C">
        <w:rPr>
          <w:b/>
          <w:bCs/>
          <w:lang w:val="ru-RU"/>
        </w:rPr>
        <w:t xml:space="preserve"> </w:t>
      </w:r>
      <w:r w:rsidRPr="0014090C">
        <w:rPr>
          <w:b/>
          <w:bCs/>
        </w:rPr>
        <w:t>CIFS</w:t>
      </w:r>
      <w:r w:rsidRPr="0014090C">
        <w:rPr>
          <w:b/>
          <w:bCs/>
          <w:lang w:val="ru-RU"/>
        </w:rPr>
        <w:t>)</w:t>
      </w:r>
      <w:r w:rsidRPr="0014090C">
        <w:t> </w:t>
      </w:r>
      <w:r w:rsidRPr="0014090C">
        <w:rPr>
          <w:lang w:val="ru-RU"/>
        </w:rPr>
        <w:t xml:space="preserve">– Предоставляет доступ к </w:t>
      </w:r>
      <w:r w:rsidRPr="0014090C">
        <w:t>USB</w:t>
      </w:r>
      <w:r w:rsidRPr="0014090C">
        <w:rPr>
          <w:lang w:val="ru-RU"/>
        </w:rPr>
        <w:t xml:space="preserve">-накопителям и принтерам для компьютеров под управлением </w:t>
      </w:r>
      <w:r w:rsidRPr="0014090C">
        <w:t>Windows</w:t>
      </w:r>
      <w:r w:rsidRPr="0014090C">
        <w:rPr>
          <w:lang w:val="ru-RU"/>
        </w:rPr>
        <w:t xml:space="preserve">. </w:t>
      </w:r>
      <w:r w:rsidRPr="0014090C">
        <w:rPr>
          <w:lang w:val="ru-RU"/>
        </w:rPr>
        <w:lastRenderedPageBreak/>
        <w:t xml:space="preserve">необходим будет, чтобы иметь возможность подключаться к флешке по сети и копировать на нее или с нее файлы, редактировать файл конфигурации </w:t>
      </w:r>
      <w:r w:rsidRPr="0014090C">
        <w:t>mosquito</w:t>
      </w:r>
      <w:r w:rsidRPr="0014090C">
        <w:rPr>
          <w:lang w:val="ru-RU"/>
        </w:rPr>
        <w:t>.</w:t>
      </w:r>
    </w:p>
    <w:p w14:paraId="2132D602" w14:textId="77777777" w:rsidR="0014090C" w:rsidRPr="0014090C" w:rsidRDefault="0014090C" w:rsidP="0014090C">
      <w:pPr>
        <w:numPr>
          <w:ilvl w:val="0"/>
          <w:numId w:val="4"/>
        </w:numPr>
      </w:pPr>
      <w:r w:rsidRPr="0014090C">
        <w:rPr>
          <w:b/>
          <w:bCs/>
          <w:lang w:val="ru-RU"/>
        </w:rPr>
        <w:t xml:space="preserve">Базовые компоненты / Сервер </w:t>
      </w:r>
      <w:r w:rsidRPr="0014090C">
        <w:rPr>
          <w:b/>
          <w:bCs/>
        </w:rPr>
        <w:t>SSH</w:t>
      </w:r>
      <w:r w:rsidRPr="0014090C">
        <w:t> </w:t>
      </w:r>
      <w:r w:rsidRPr="0014090C">
        <w:rPr>
          <w:lang w:val="ru-RU"/>
        </w:rPr>
        <w:t xml:space="preserve">– Позволяет безопасно подключаться к командной строке устройства. Это нам потребуется. Я не на 100% уверен, что именно этот компонент будет задействован впоследствии, по подключаться к командной строке придется. </w:t>
      </w:r>
      <w:proofErr w:type="spellStart"/>
      <w:r w:rsidRPr="0014090C">
        <w:t>Поэтому</w:t>
      </w:r>
      <w:proofErr w:type="spellEnd"/>
      <w:r w:rsidRPr="0014090C">
        <w:t xml:space="preserve"> </w:t>
      </w:r>
      <w:proofErr w:type="spellStart"/>
      <w:r w:rsidRPr="0014090C">
        <w:t>лучше</w:t>
      </w:r>
      <w:proofErr w:type="spellEnd"/>
      <w:r w:rsidRPr="0014090C">
        <w:t xml:space="preserve"> </w:t>
      </w:r>
      <w:proofErr w:type="spellStart"/>
      <w:r w:rsidRPr="0014090C">
        <w:t>поставить</w:t>
      </w:r>
      <w:proofErr w:type="spellEnd"/>
      <w:r w:rsidRPr="0014090C">
        <w:t xml:space="preserve">, </w:t>
      </w:r>
      <w:proofErr w:type="spellStart"/>
      <w:r w:rsidRPr="0014090C">
        <w:t>не</w:t>
      </w:r>
      <w:proofErr w:type="spellEnd"/>
      <w:r w:rsidRPr="0014090C">
        <w:t xml:space="preserve"> </w:t>
      </w:r>
      <w:proofErr w:type="spellStart"/>
      <w:r w:rsidRPr="0014090C">
        <w:t>убудет</w:t>
      </w:r>
      <w:proofErr w:type="spellEnd"/>
      <w:r w:rsidRPr="0014090C">
        <w:t>.</w:t>
      </w:r>
    </w:p>
    <w:p w14:paraId="3648E038" w14:textId="77777777" w:rsidR="0014090C" w:rsidRPr="0014090C" w:rsidRDefault="0014090C" w:rsidP="0014090C">
      <w:r w:rsidRPr="0014090C">
        <w:rPr>
          <w:lang w:val="ru-RU"/>
        </w:rPr>
        <w:t>Остальные компоненты – по желанию и необходимости (если Вы ещё ничего не меняли). Не забываем нажать кнопку “</w:t>
      </w:r>
      <w:r w:rsidRPr="0014090C">
        <w:rPr>
          <w:b/>
          <w:bCs/>
          <w:lang w:val="ru-RU"/>
        </w:rPr>
        <w:t>Установить обновление</w:t>
      </w:r>
      <w:r w:rsidRPr="0014090C">
        <w:rPr>
          <w:lang w:val="ru-RU"/>
        </w:rPr>
        <w:t xml:space="preserve">” внизу, ждем несколько минут, пока роутер скачает необходимые пакеты, установит их и перезагрузится. </w:t>
      </w:r>
      <w:r w:rsidRPr="0014090C">
        <w:t xml:space="preserve">А в </w:t>
      </w:r>
      <w:proofErr w:type="spellStart"/>
      <w:r w:rsidRPr="0014090C">
        <w:t>это</w:t>
      </w:r>
      <w:proofErr w:type="spellEnd"/>
      <w:r w:rsidRPr="0014090C">
        <w:t xml:space="preserve"> </w:t>
      </w:r>
      <w:proofErr w:type="spellStart"/>
      <w:r w:rsidRPr="0014090C">
        <w:t>время</w:t>
      </w:r>
      <w:proofErr w:type="spellEnd"/>
      <w:r w:rsidRPr="0014090C">
        <w:t xml:space="preserve"> </w:t>
      </w:r>
      <w:proofErr w:type="spellStart"/>
      <w:r w:rsidRPr="0014090C">
        <w:t>можно</w:t>
      </w:r>
      <w:proofErr w:type="spellEnd"/>
      <w:r w:rsidRPr="0014090C">
        <w:t xml:space="preserve"> </w:t>
      </w:r>
      <w:proofErr w:type="spellStart"/>
      <w:r w:rsidRPr="0014090C">
        <w:t>заняться</w:t>
      </w:r>
      <w:proofErr w:type="spellEnd"/>
      <w:r w:rsidRPr="0014090C">
        <w:t xml:space="preserve"> </w:t>
      </w:r>
      <w:proofErr w:type="spellStart"/>
      <w:r w:rsidRPr="0014090C">
        <w:t>подготовкой</w:t>
      </w:r>
      <w:proofErr w:type="spellEnd"/>
      <w:r w:rsidRPr="0014090C">
        <w:t xml:space="preserve"> USB-</w:t>
      </w:r>
      <w:proofErr w:type="spellStart"/>
      <w:r w:rsidRPr="0014090C">
        <w:t>накопителя</w:t>
      </w:r>
      <w:proofErr w:type="spellEnd"/>
      <w:r w:rsidRPr="0014090C">
        <w:t>…</w:t>
      </w:r>
    </w:p>
    <w:p w14:paraId="24CEA7DA" w14:textId="77777777" w:rsidR="0014090C" w:rsidRPr="0014090C" w:rsidRDefault="0014090C" w:rsidP="0014090C">
      <w:r w:rsidRPr="0014090C">
        <w:pict w14:anchorId="763DE3F7">
          <v:rect id="_x0000_i1530" style="width:649.5pt;height:0" o:hrpct="0" o:hralign="center" o:hrstd="t" o:hr="t" fillcolor="#a0a0a0" stroked="f"/>
        </w:pict>
      </w:r>
    </w:p>
    <w:p w14:paraId="270A1211" w14:textId="77777777" w:rsidR="0014090C" w:rsidRPr="0014090C" w:rsidRDefault="0014090C" w:rsidP="0014090C">
      <w:pPr>
        <w:rPr>
          <w:b/>
          <w:bCs/>
          <w:lang w:val="ru-RU"/>
        </w:rPr>
      </w:pPr>
      <w:r w:rsidRPr="0014090C">
        <w:rPr>
          <w:b/>
          <w:bCs/>
          <w:lang w:val="ru-RU"/>
        </w:rPr>
        <w:t xml:space="preserve">2. Подготавливаем </w:t>
      </w:r>
      <w:r w:rsidRPr="0014090C">
        <w:rPr>
          <w:b/>
          <w:bCs/>
        </w:rPr>
        <w:t>USB</w:t>
      </w:r>
      <w:r w:rsidRPr="0014090C">
        <w:rPr>
          <w:b/>
          <w:bCs/>
          <w:lang w:val="ru-RU"/>
        </w:rPr>
        <w:t>-накопитель</w:t>
      </w:r>
    </w:p>
    <w:p w14:paraId="4863CEAC" w14:textId="77777777" w:rsidR="0014090C" w:rsidRPr="0014090C" w:rsidRDefault="0014090C" w:rsidP="0014090C">
      <w:pPr>
        <w:rPr>
          <w:lang w:val="ru-RU"/>
        </w:rPr>
      </w:pPr>
      <w:r w:rsidRPr="0014090C">
        <w:rPr>
          <w:lang w:val="ru-RU"/>
        </w:rPr>
        <w:t xml:space="preserve">Как я уже написал выше, для установки </w:t>
      </w:r>
      <w:proofErr w:type="spellStart"/>
      <w:r w:rsidRPr="0014090C">
        <w:t>OpenWRT</w:t>
      </w:r>
      <w:proofErr w:type="spellEnd"/>
      <w:r w:rsidRPr="0014090C">
        <w:rPr>
          <w:lang w:val="ru-RU"/>
        </w:rPr>
        <w:t xml:space="preserve">-пакетов на </w:t>
      </w:r>
      <w:proofErr w:type="spellStart"/>
      <w:r w:rsidRPr="0014090C">
        <w:t>Keenetic</w:t>
      </w:r>
      <w:proofErr w:type="spellEnd"/>
      <w:r w:rsidRPr="0014090C">
        <w:rPr>
          <w:lang w:val="ru-RU"/>
        </w:rPr>
        <w:t xml:space="preserve"> необходимо предварительно подготовить внешний </w:t>
      </w:r>
      <w:r w:rsidRPr="0014090C">
        <w:t>USB</w:t>
      </w:r>
      <w:r w:rsidRPr="0014090C">
        <w:rPr>
          <w:lang w:val="ru-RU"/>
        </w:rPr>
        <w:t xml:space="preserve">-накопитель и установить на него систему пакетов репозитория </w:t>
      </w:r>
      <w:proofErr w:type="spellStart"/>
      <w:r w:rsidRPr="0014090C">
        <w:t>Entware</w:t>
      </w:r>
      <w:proofErr w:type="spellEnd"/>
      <w:r w:rsidRPr="0014090C">
        <w:rPr>
          <w:lang w:val="ru-RU"/>
        </w:rPr>
        <w:t>. Повторю здесь цитату из официальной</w:t>
      </w:r>
      <w:r w:rsidRPr="0014090C">
        <w:t> </w:t>
      </w:r>
      <w:hyperlink r:id="rId12" w:tgtFrame="_blank" w:history="1">
        <w:r w:rsidRPr="0014090C">
          <w:rPr>
            <w:rStyle w:val="ac"/>
            <w:lang w:val="ru-RU"/>
          </w:rPr>
          <w:t>инструкции</w:t>
        </w:r>
      </w:hyperlink>
      <w:r w:rsidRPr="0014090C">
        <w:rPr>
          <w:lang w:val="ru-RU"/>
        </w:rPr>
        <w:t>:</w:t>
      </w:r>
      <w:r w:rsidRPr="0014090C">
        <w:t> </w:t>
      </w:r>
      <w:r w:rsidRPr="0014090C">
        <w:rPr>
          <w:i/>
          <w:iCs/>
          <w:lang w:val="ru-RU"/>
        </w:rPr>
        <w:t xml:space="preserve">Для использования пакетов </w:t>
      </w:r>
      <w:r w:rsidRPr="0014090C">
        <w:rPr>
          <w:i/>
          <w:iCs/>
        </w:rPr>
        <w:t>OPKG</w:t>
      </w:r>
      <w:r w:rsidRPr="0014090C">
        <w:rPr>
          <w:i/>
          <w:iCs/>
          <w:lang w:val="ru-RU"/>
        </w:rPr>
        <w:t xml:space="preserve"> необходим </w:t>
      </w:r>
      <w:r w:rsidRPr="0014090C">
        <w:rPr>
          <w:i/>
          <w:iCs/>
        </w:rPr>
        <w:t>USB</w:t>
      </w:r>
      <w:r w:rsidRPr="0014090C">
        <w:rPr>
          <w:i/>
          <w:iCs/>
          <w:lang w:val="ru-RU"/>
        </w:rPr>
        <w:t xml:space="preserve">-накопитель, подключенный к интернет-центру. Диск должен быть отформатирован в файловой системе </w:t>
      </w:r>
      <w:r w:rsidRPr="0014090C">
        <w:rPr>
          <w:i/>
          <w:iCs/>
        </w:rPr>
        <w:t>EXT</w:t>
      </w:r>
      <w:r w:rsidRPr="0014090C">
        <w:rPr>
          <w:i/>
          <w:iCs/>
          <w:lang w:val="ru-RU"/>
        </w:rPr>
        <w:t xml:space="preserve">. Мы рекомендуем использовать современную и актуальную </w:t>
      </w:r>
      <w:proofErr w:type="spellStart"/>
      <w:r w:rsidRPr="0014090C">
        <w:rPr>
          <w:i/>
          <w:iCs/>
          <w:lang w:val="ru-RU"/>
        </w:rPr>
        <w:t>журналируемую</w:t>
      </w:r>
      <w:proofErr w:type="spellEnd"/>
      <w:r w:rsidRPr="0014090C">
        <w:rPr>
          <w:i/>
          <w:iCs/>
          <w:lang w:val="ru-RU"/>
        </w:rPr>
        <w:t xml:space="preserve"> файловую систему </w:t>
      </w:r>
      <w:r w:rsidRPr="0014090C">
        <w:rPr>
          <w:i/>
          <w:iCs/>
        </w:rPr>
        <w:t>EXT</w:t>
      </w:r>
      <w:r w:rsidRPr="0014090C">
        <w:rPr>
          <w:i/>
          <w:iCs/>
          <w:lang w:val="ru-RU"/>
        </w:rPr>
        <w:t xml:space="preserve">4. Для работы накопителей с </w:t>
      </w:r>
      <w:r w:rsidRPr="0014090C">
        <w:rPr>
          <w:i/>
          <w:iCs/>
        </w:rPr>
        <w:t>EXT</w:t>
      </w:r>
      <w:r w:rsidRPr="0014090C">
        <w:rPr>
          <w:i/>
          <w:iCs/>
          <w:lang w:val="ru-RU"/>
        </w:rPr>
        <w:t xml:space="preserve">4 в роутере </w:t>
      </w:r>
      <w:proofErr w:type="spellStart"/>
      <w:r w:rsidRPr="0014090C">
        <w:rPr>
          <w:i/>
          <w:iCs/>
        </w:rPr>
        <w:t>Keenetic</w:t>
      </w:r>
      <w:proofErr w:type="spellEnd"/>
      <w:r w:rsidRPr="0014090C">
        <w:rPr>
          <w:i/>
          <w:iCs/>
          <w:lang w:val="ru-RU"/>
        </w:rPr>
        <w:t xml:space="preserve"> должен быть установлен компонент “Файловая система </w:t>
      </w:r>
      <w:r w:rsidRPr="0014090C">
        <w:rPr>
          <w:i/>
          <w:iCs/>
        </w:rPr>
        <w:t>Ext</w:t>
      </w:r>
      <w:r w:rsidRPr="0014090C">
        <w:rPr>
          <w:i/>
          <w:iCs/>
          <w:lang w:val="ru-RU"/>
        </w:rPr>
        <w:t>”</w:t>
      </w:r>
      <w:r w:rsidRPr="0014090C">
        <w:rPr>
          <w:lang w:val="ru-RU"/>
        </w:rPr>
        <w:t>.</w:t>
      </w:r>
    </w:p>
    <w:p w14:paraId="37FC74AD" w14:textId="77777777" w:rsidR="0014090C" w:rsidRPr="0014090C" w:rsidRDefault="0014090C" w:rsidP="0014090C">
      <w:pPr>
        <w:rPr>
          <w:lang w:val="ru-RU"/>
        </w:rPr>
      </w:pPr>
      <w:r w:rsidRPr="0014090C">
        <w:rPr>
          <w:lang w:val="ru-RU"/>
        </w:rPr>
        <w:t xml:space="preserve">Небольшое примечание: в инструкции по установке </w:t>
      </w:r>
      <w:r w:rsidRPr="0014090C">
        <w:t>Asterisk</w:t>
      </w:r>
      <w:r w:rsidRPr="0014090C">
        <w:rPr>
          <w:lang w:val="ru-RU"/>
        </w:rPr>
        <w:t xml:space="preserve"> на роутер настойчиво рекомендуют использовать файловую систему </w:t>
      </w:r>
      <w:r w:rsidRPr="0014090C">
        <w:t>EXT</w:t>
      </w:r>
      <w:r w:rsidRPr="0014090C">
        <w:rPr>
          <w:lang w:val="ru-RU"/>
        </w:rPr>
        <w:t xml:space="preserve">2, чтобы снизить износ </w:t>
      </w:r>
      <w:r w:rsidRPr="0014090C">
        <w:t>Flash</w:t>
      </w:r>
      <w:r w:rsidRPr="0014090C">
        <w:rPr>
          <w:lang w:val="ru-RU"/>
        </w:rPr>
        <w:t xml:space="preserve">-памяти. Хм, теперь я не уверен в том, что </w:t>
      </w:r>
      <w:r w:rsidRPr="0014090C">
        <w:t>EXT</w:t>
      </w:r>
      <w:r w:rsidRPr="0014090C">
        <w:rPr>
          <w:lang w:val="ru-RU"/>
        </w:rPr>
        <w:t xml:space="preserve">4 это оптимальный выбор для </w:t>
      </w:r>
      <w:r w:rsidRPr="0014090C">
        <w:t>OPKG</w:t>
      </w:r>
      <w:r w:rsidRPr="0014090C">
        <w:rPr>
          <w:lang w:val="ru-RU"/>
        </w:rPr>
        <w:t xml:space="preserve">, но все-таки я отформатировал флешку, как описано в “основной” инструкции. Какую ФС предпочтете Вы – решать Вам. Я не думаю, что с </w:t>
      </w:r>
      <w:r w:rsidRPr="0014090C">
        <w:t>EXT</w:t>
      </w:r>
      <w:r w:rsidRPr="0014090C">
        <w:rPr>
          <w:lang w:val="ru-RU"/>
        </w:rPr>
        <w:t xml:space="preserve">2 </w:t>
      </w:r>
      <w:r w:rsidRPr="0014090C">
        <w:t>OPKG</w:t>
      </w:r>
      <w:r w:rsidRPr="0014090C">
        <w:rPr>
          <w:lang w:val="ru-RU"/>
        </w:rPr>
        <w:t xml:space="preserve"> будет хуже работать.</w:t>
      </w:r>
    </w:p>
    <w:p w14:paraId="6B14E2AB" w14:textId="77777777" w:rsidR="0014090C" w:rsidRPr="0014090C" w:rsidRDefault="0014090C" w:rsidP="0014090C">
      <w:pPr>
        <w:rPr>
          <w:lang w:val="ru-RU"/>
        </w:rPr>
      </w:pPr>
      <w:r w:rsidRPr="0014090C">
        <w:rPr>
          <w:lang w:val="ru-RU"/>
        </w:rPr>
        <w:t xml:space="preserve">Небольшая сложность здесь в том, что </w:t>
      </w:r>
      <w:r w:rsidRPr="0014090C">
        <w:t>Windows</w:t>
      </w:r>
      <w:r w:rsidRPr="0014090C">
        <w:rPr>
          <w:lang w:val="ru-RU"/>
        </w:rPr>
        <w:t xml:space="preserve"> сама по себе не умеет работать с файловыми системами </w:t>
      </w:r>
      <w:r w:rsidRPr="0014090C">
        <w:t>EXT</w:t>
      </w:r>
      <w:r w:rsidRPr="0014090C">
        <w:rPr>
          <w:lang w:val="ru-RU"/>
        </w:rPr>
        <w:t>. Для подготовки потребуется дополнительная программа</w:t>
      </w:r>
      <w:r w:rsidRPr="0014090C">
        <w:t> </w:t>
      </w:r>
      <w:hyperlink r:id="rId13" w:tgtFrame="_blank" w:history="1">
        <w:r w:rsidRPr="0014090C">
          <w:rPr>
            <w:rStyle w:val="ac"/>
          </w:rPr>
          <w:t>MiniTool</w:t>
        </w:r>
        <w:r w:rsidRPr="0014090C">
          <w:rPr>
            <w:rStyle w:val="ac"/>
            <w:lang w:val="ru-RU"/>
          </w:rPr>
          <w:t xml:space="preserve"> </w:t>
        </w:r>
        <w:r w:rsidRPr="0014090C">
          <w:rPr>
            <w:rStyle w:val="ac"/>
          </w:rPr>
          <w:t>Partition</w:t>
        </w:r>
        <w:r w:rsidRPr="0014090C">
          <w:rPr>
            <w:rStyle w:val="ac"/>
            <w:lang w:val="ru-RU"/>
          </w:rPr>
          <w:t xml:space="preserve"> </w:t>
        </w:r>
        <w:r w:rsidRPr="0014090C">
          <w:rPr>
            <w:rStyle w:val="ac"/>
          </w:rPr>
          <w:t>Wizard</w:t>
        </w:r>
        <w:r w:rsidRPr="0014090C">
          <w:rPr>
            <w:rStyle w:val="ac"/>
            <w:lang w:val="ru-RU"/>
          </w:rPr>
          <w:t xml:space="preserve"> </w:t>
        </w:r>
        <w:r w:rsidRPr="0014090C">
          <w:rPr>
            <w:rStyle w:val="ac"/>
          </w:rPr>
          <w:t>Free</w:t>
        </w:r>
      </w:hyperlink>
      <w:r w:rsidRPr="0014090C">
        <w:t> </w:t>
      </w:r>
      <w:r w:rsidRPr="0014090C">
        <w:rPr>
          <w:lang w:val="ru-RU"/>
        </w:rPr>
        <w:t xml:space="preserve">или аналогичная. Скачиваем, устанавливаем, запускаем. Вставляем накопитель в </w:t>
      </w:r>
      <w:r w:rsidRPr="0014090C">
        <w:t>USB</w:t>
      </w:r>
      <w:r w:rsidRPr="0014090C">
        <w:rPr>
          <w:lang w:val="ru-RU"/>
        </w:rPr>
        <w:t xml:space="preserve">-разъем, находим в списке нужный раздел, и запускаем его форматирование как </w:t>
      </w:r>
      <w:r w:rsidRPr="0014090C">
        <w:t>EXT</w:t>
      </w:r>
      <w:r w:rsidRPr="0014090C">
        <w:rPr>
          <w:lang w:val="ru-RU"/>
        </w:rPr>
        <w:t>4, примерно как показано на рисунке ниже:</w:t>
      </w:r>
    </w:p>
    <w:p w14:paraId="1B48A173" w14:textId="4987BC0E" w:rsidR="0014090C" w:rsidRPr="0014090C" w:rsidRDefault="0014090C" w:rsidP="0014090C">
      <w:r w:rsidRPr="0014090C">
        <w:lastRenderedPageBreak/>
        <w:drawing>
          <wp:inline distT="0" distB="0" distL="0" distR="0" wp14:anchorId="3F5F6A73" wp14:editId="572535A4">
            <wp:extent cx="5943600" cy="4457700"/>
            <wp:effectExtent l="0" t="0" r="0" b="0"/>
            <wp:docPr id="1480758401" name="Рисунок 17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C667ED6" w14:textId="77777777" w:rsidR="0014090C" w:rsidRPr="0014090C" w:rsidRDefault="0014090C" w:rsidP="0014090C">
      <w:pPr>
        <w:rPr>
          <w:lang w:val="ru-RU"/>
        </w:rPr>
      </w:pPr>
      <w:r w:rsidRPr="0014090C">
        <w:rPr>
          <w:lang w:val="ru-RU"/>
        </w:rPr>
        <w:t xml:space="preserve">Форматирования раздела в </w:t>
      </w:r>
      <w:r w:rsidRPr="0014090C">
        <w:t>EXT</w:t>
      </w:r>
      <w:r w:rsidRPr="0014090C">
        <w:rPr>
          <w:lang w:val="ru-RU"/>
        </w:rPr>
        <w:t>4</w:t>
      </w:r>
    </w:p>
    <w:p w14:paraId="131CAB37" w14:textId="77777777" w:rsidR="0014090C" w:rsidRPr="0014090C" w:rsidRDefault="0014090C" w:rsidP="0014090C">
      <w:r w:rsidRPr="0014090C">
        <w:rPr>
          <w:lang w:val="ru-RU"/>
        </w:rPr>
        <w:t>Не забудьте нажать кнопку “</w:t>
      </w:r>
      <w:r w:rsidRPr="0014090C">
        <w:t>Apply</w:t>
      </w:r>
      <w:r w:rsidRPr="0014090C">
        <w:rPr>
          <w:lang w:val="ru-RU"/>
        </w:rPr>
        <w:t>” слева внизу (применить внесенные изменения). Ждем, довольно долго… 32</w:t>
      </w:r>
      <w:r w:rsidRPr="0014090C">
        <w:t>GB</w:t>
      </w:r>
      <w:r w:rsidRPr="0014090C">
        <w:rPr>
          <w:lang w:val="ru-RU"/>
        </w:rPr>
        <w:t xml:space="preserve"> форматируется больше получаса. После форматирования </w:t>
      </w:r>
      <w:r w:rsidRPr="0014090C">
        <w:t>Windows</w:t>
      </w:r>
      <w:r w:rsidRPr="0014090C">
        <w:rPr>
          <w:lang w:val="ru-RU"/>
        </w:rPr>
        <w:t xml:space="preserve"> “не видит” эту флешку, так что на нее напрямую ничего скопировать не получится. Вставляем подготовленную флешку в порт </w:t>
      </w:r>
      <w:proofErr w:type="spellStart"/>
      <w:r w:rsidRPr="0014090C">
        <w:t>Keenetic</w:t>
      </w:r>
      <w:proofErr w:type="spellEnd"/>
      <w:r w:rsidRPr="0014090C">
        <w:rPr>
          <w:lang w:val="ru-RU"/>
        </w:rPr>
        <w:t xml:space="preserve">-а. Заходим в интерфейс </w:t>
      </w:r>
      <w:proofErr w:type="spellStart"/>
      <w:r w:rsidRPr="0014090C">
        <w:t>Keenetic</w:t>
      </w:r>
      <w:proofErr w:type="spellEnd"/>
      <w:r w:rsidRPr="0014090C">
        <w:rPr>
          <w:lang w:val="ru-RU"/>
        </w:rPr>
        <w:t xml:space="preserve"> и убедимся, что накопитель доступен. Для этого необходимо отрыть раздел “</w:t>
      </w:r>
      <w:r w:rsidRPr="0014090C">
        <w:rPr>
          <w:b/>
          <w:bCs/>
          <w:lang w:val="ru-RU"/>
        </w:rPr>
        <w:t>Управление</w:t>
      </w:r>
      <w:r w:rsidRPr="0014090C">
        <w:rPr>
          <w:lang w:val="ru-RU"/>
        </w:rPr>
        <w:t>” – “</w:t>
      </w:r>
      <w:r w:rsidRPr="0014090C">
        <w:rPr>
          <w:b/>
          <w:bCs/>
          <w:lang w:val="ru-RU"/>
        </w:rPr>
        <w:t>Приложения</w:t>
      </w:r>
      <w:r w:rsidRPr="0014090C">
        <w:rPr>
          <w:lang w:val="ru-RU"/>
        </w:rPr>
        <w:t>“</w:t>
      </w:r>
      <w:r w:rsidRPr="0014090C">
        <w:t>:</w:t>
      </w:r>
    </w:p>
    <w:p w14:paraId="4DE11DCB" w14:textId="491B55D3" w:rsidR="0014090C" w:rsidRPr="0014090C" w:rsidRDefault="0014090C" w:rsidP="0014090C">
      <w:r w:rsidRPr="0014090C">
        <w:lastRenderedPageBreak/>
        <w:drawing>
          <wp:inline distT="0" distB="0" distL="0" distR="0" wp14:anchorId="4A839106" wp14:editId="12A46DF7">
            <wp:extent cx="5943600" cy="4566920"/>
            <wp:effectExtent l="0" t="0" r="0" b="0"/>
            <wp:docPr id="1557134906" name="Рисунок 16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66920"/>
                    </a:xfrm>
                    <a:prstGeom prst="rect">
                      <a:avLst/>
                    </a:prstGeom>
                    <a:noFill/>
                    <a:ln>
                      <a:noFill/>
                    </a:ln>
                  </pic:spPr>
                </pic:pic>
              </a:graphicData>
            </a:graphic>
          </wp:inline>
        </w:drawing>
      </w:r>
    </w:p>
    <w:p w14:paraId="5040D328" w14:textId="77777777" w:rsidR="0014090C" w:rsidRPr="0014090C" w:rsidRDefault="0014090C" w:rsidP="0014090C">
      <w:pPr>
        <w:rPr>
          <w:lang w:val="ru-RU"/>
        </w:rPr>
      </w:pPr>
      <w:r w:rsidRPr="0014090C">
        <w:rPr>
          <w:lang w:val="ru-RU"/>
        </w:rPr>
        <w:t>Проверяем успешное монтирование диска</w:t>
      </w:r>
    </w:p>
    <w:p w14:paraId="61F17A46" w14:textId="77777777" w:rsidR="0014090C" w:rsidRPr="0014090C" w:rsidRDefault="0014090C" w:rsidP="0014090C">
      <w:pPr>
        <w:rPr>
          <w:lang w:val="ru-RU"/>
        </w:rPr>
      </w:pPr>
      <w:r w:rsidRPr="0014090C">
        <w:rPr>
          <w:lang w:val="ru-RU"/>
        </w:rPr>
        <w:t>Теперь нужно подключить этот накопитель к приложению “</w:t>
      </w:r>
      <w:r w:rsidRPr="0014090C">
        <w:rPr>
          <w:b/>
          <w:bCs/>
          <w:lang w:val="ru-RU"/>
        </w:rPr>
        <w:t xml:space="preserve">Сеть </w:t>
      </w:r>
      <w:r w:rsidRPr="0014090C">
        <w:rPr>
          <w:b/>
          <w:bCs/>
        </w:rPr>
        <w:t>Windows</w:t>
      </w:r>
      <w:r w:rsidRPr="0014090C">
        <w:rPr>
          <w:lang w:val="ru-RU"/>
        </w:rPr>
        <w:t>“, дабы иметь возможность скопировать на него файлы по сети. Находим приложение “</w:t>
      </w:r>
      <w:r w:rsidRPr="0014090C">
        <w:rPr>
          <w:b/>
          <w:bCs/>
          <w:lang w:val="ru-RU"/>
        </w:rPr>
        <w:t xml:space="preserve">Сеть </w:t>
      </w:r>
      <w:r w:rsidRPr="0014090C">
        <w:rPr>
          <w:b/>
          <w:bCs/>
        </w:rPr>
        <w:t>Windows</w:t>
      </w:r>
      <w:r w:rsidRPr="0014090C">
        <w:rPr>
          <w:lang w:val="ru-RU"/>
        </w:rPr>
        <w:t>” на этой же странице, только ниже и кликаем по его названию:</w:t>
      </w:r>
    </w:p>
    <w:p w14:paraId="07ECB9FB" w14:textId="6B5CED1E" w:rsidR="0014090C" w:rsidRPr="0014090C" w:rsidRDefault="0014090C" w:rsidP="0014090C">
      <w:r w:rsidRPr="0014090C">
        <w:lastRenderedPageBreak/>
        <w:drawing>
          <wp:inline distT="0" distB="0" distL="0" distR="0" wp14:anchorId="345F6574" wp14:editId="53633561">
            <wp:extent cx="5943600" cy="3145155"/>
            <wp:effectExtent l="0" t="0" r="0" b="0"/>
            <wp:docPr id="779765523" name="Рисунок 168" descr="Изображение выглядит как текст, снимок экрана, программное обеспечение, Значок на компьютере&#10;&#10;Автоматически созданное описание">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65523" name="Рисунок 168" descr="Изображение выглядит как текст, снимок экрана, программное обеспечение, Значок на компьютере&#10;&#10;Автоматически созданное описание">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1FA790E7" w14:textId="77777777" w:rsidR="0014090C" w:rsidRPr="0014090C" w:rsidRDefault="0014090C" w:rsidP="0014090C">
      <w:pPr>
        <w:rPr>
          <w:lang w:val="ru-RU"/>
        </w:rPr>
      </w:pPr>
      <w:r w:rsidRPr="0014090C">
        <w:rPr>
          <w:lang w:val="ru-RU"/>
        </w:rPr>
        <w:t xml:space="preserve">Активируем приложение “Сеть </w:t>
      </w:r>
      <w:r w:rsidRPr="0014090C">
        <w:t>Windows</w:t>
      </w:r>
      <w:r w:rsidRPr="0014090C">
        <w:rPr>
          <w:lang w:val="ru-RU"/>
        </w:rPr>
        <w:t>”</w:t>
      </w:r>
    </w:p>
    <w:p w14:paraId="7A6EA2AA" w14:textId="77777777" w:rsidR="0014090C" w:rsidRPr="0014090C" w:rsidRDefault="0014090C" w:rsidP="0014090C">
      <w:pPr>
        <w:rPr>
          <w:lang w:val="ru-RU"/>
        </w:rPr>
      </w:pPr>
      <w:r w:rsidRPr="0014090C">
        <w:rPr>
          <w:lang w:val="ru-RU"/>
        </w:rPr>
        <w:t>Убедимся, что доступ к диску по сети имеется, при необходимости можно настроить доступ с помощью кнопки “Добавить общий ресурс”:</w:t>
      </w:r>
    </w:p>
    <w:p w14:paraId="01634F2B" w14:textId="1AE3FB83" w:rsidR="0014090C" w:rsidRPr="0014090C" w:rsidRDefault="0014090C" w:rsidP="0014090C">
      <w:r w:rsidRPr="0014090C">
        <w:lastRenderedPageBreak/>
        <w:drawing>
          <wp:inline distT="0" distB="0" distL="0" distR="0" wp14:anchorId="4AC3D78D" wp14:editId="18CA1067">
            <wp:extent cx="5943600" cy="5483225"/>
            <wp:effectExtent l="0" t="0" r="0" b="0"/>
            <wp:docPr id="469034557" name="Рисунок 16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83225"/>
                    </a:xfrm>
                    <a:prstGeom prst="rect">
                      <a:avLst/>
                    </a:prstGeom>
                    <a:noFill/>
                    <a:ln>
                      <a:noFill/>
                    </a:ln>
                  </pic:spPr>
                </pic:pic>
              </a:graphicData>
            </a:graphic>
          </wp:inline>
        </w:drawing>
      </w:r>
    </w:p>
    <w:p w14:paraId="59E0DE64" w14:textId="77777777" w:rsidR="0014090C" w:rsidRPr="0014090C" w:rsidRDefault="0014090C" w:rsidP="0014090C">
      <w:pPr>
        <w:rPr>
          <w:lang w:val="ru-RU"/>
        </w:rPr>
      </w:pPr>
      <w:r w:rsidRPr="0014090C">
        <w:rPr>
          <w:lang w:val="ru-RU"/>
        </w:rPr>
        <w:t xml:space="preserve">Настройка приложения “Сеть </w:t>
      </w:r>
      <w:r w:rsidRPr="0014090C">
        <w:t>Windows</w:t>
      </w:r>
      <w:r w:rsidRPr="0014090C">
        <w:rPr>
          <w:lang w:val="ru-RU"/>
        </w:rPr>
        <w:t>”</w:t>
      </w:r>
    </w:p>
    <w:p w14:paraId="22C07DE5" w14:textId="77777777" w:rsidR="0014090C" w:rsidRPr="0014090C" w:rsidRDefault="0014090C" w:rsidP="0014090C">
      <w:pPr>
        <w:rPr>
          <w:lang w:val="ru-RU"/>
        </w:rPr>
      </w:pPr>
      <w:r w:rsidRPr="0014090C">
        <w:rPr>
          <w:lang w:val="ru-RU"/>
        </w:rPr>
        <w:t xml:space="preserve">На компьютере с помощью файлового менеджера открываем диск по сети (в ОС </w:t>
      </w:r>
      <w:r w:rsidRPr="0014090C">
        <w:t>Windows</w:t>
      </w:r>
      <w:r w:rsidRPr="0014090C">
        <w:rPr>
          <w:lang w:val="ru-RU"/>
        </w:rPr>
        <w:t xml:space="preserve"> можно использовать Проводник) “</w:t>
      </w:r>
      <w:r w:rsidRPr="0014090C">
        <w:rPr>
          <w:b/>
          <w:bCs/>
          <w:lang w:val="ru-RU"/>
        </w:rPr>
        <w:t>Сеть &gt; Ваш Роутер &gt; Ваш ресурс</w:t>
      </w:r>
      <w:r w:rsidRPr="0014090C">
        <w:rPr>
          <w:lang w:val="ru-RU"/>
        </w:rPr>
        <w:t>” и убеждаемся, что всё успешно работает.</w:t>
      </w:r>
    </w:p>
    <w:p w14:paraId="4DAA77C8" w14:textId="73A86610" w:rsidR="0014090C" w:rsidRPr="0014090C" w:rsidRDefault="0014090C" w:rsidP="0014090C">
      <w:r w:rsidRPr="0014090C">
        <w:lastRenderedPageBreak/>
        <w:drawing>
          <wp:inline distT="0" distB="0" distL="0" distR="0" wp14:anchorId="56310FD7" wp14:editId="2003A61A">
            <wp:extent cx="5943600" cy="3134995"/>
            <wp:effectExtent l="0" t="0" r="0" b="0"/>
            <wp:docPr id="1485461654" name="Рисунок 166" descr="Изображение выглядит как текст, снимок экрана, программное обеспечение, дисплей&#10;&#10;Автоматически созданное описание">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61654" name="Рисунок 166" descr="Изображение выглядит как текст, снимок экрана, программное обеспечение, дисплей&#10;&#10;Автоматически созданное описание">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1FC21956" w14:textId="77777777" w:rsidR="0014090C" w:rsidRPr="0014090C" w:rsidRDefault="0014090C" w:rsidP="0014090C">
      <w:pPr>
        <w:rPr>
          <w:lang w:val="ru-RU"/>
        </w:rPr>
      </w:pPr>
      <w:r w:rsidRPr="0014090C">
        <w:rPr>
          <w:lang w:val="ru-RU"/>
        </w:rPr>
        <w:t xml:space="preserve">Так выглядит пока ещё пустой </w:t>
      </w:r>
      <w:r w:rsidRPr="0014090C">
        <w:t>USB</w:t>
      </w:r>
      <w:r w:rsidRPr="0014090C">
        <w:rPr>
          <w:lang w:val="ru-RU"/>
        </w:rPr>
        <w:t>-диск на роутере</w:t>
      </w:r>
    </w:p>
    <w:p w14:paraId="7452BE5F" w14:textId="77777777" w:rsidR="0014090C" w:rsidRPr="0014090C" w:rsidRDefault="0014090C" w:rsidP="0014090C">
      <w:pPr>
        <w:rPr>
          <w:lang w:val="ru-RU"/>
        </w:rPr>
      </w:pPr>
      <w:r w:rsidRPr="0014090C">
        <w:rPr>
          <w:lang w:val="ru-RU"/>
        </w:rPr>
        <w:t xml:space="preserve">Можно приступать настройке </w:t>
      </w:r>
      <w:r w:rsidRPr="0014090C">
        <w:t>OPKG</w:t>
      </w:r>
      <w:r w:rsidRPr="0014090C">
        <w:rPr>
          <w:lang w:val="ru-RU"/>
        </w:rPr>
        <w:t xml:space="preserve"> и установке системы пакетов репозитория </w:t>
      </w:r>
      <w:proofErr w:type="spellStart"/>
      <w:r w:rsidRPr="0014090C">
        <w:t>Entware</w:t>
      </w:r>
      <w:proofErr w:type="spellEnd"/>
      <w:r w:rsidRPr="0014090C">
        <w:rPr>
          <w:lang w:val="ru-RU"/>
        </w:rPr>
        <w:t>.</w:t>
      </w:r>
    </w:p>
    <w:p w14:paraId="255E4351" w14:textId="77777777" w:rsidR="0014090C" w:rsidRPr="0014090C" w:rsidRDefault="0014090C" w:rsidP="0014090C">
      <w:r w:rsidRPr="0014090C">
        <w:pict w14:anchorId="3339A038">
          <v:rect id="_x0000_i1536" style="width:649.5pt;height:0" o:hrpct="0" o:hralign="center" o:hrstd="t" o:hr="t" fillcolor="#a0a0a0" stroked="f"/>
        </w:pict>
      </w:r>
    </w:p>
    <w:p w14:paraId="2C493732" w14:textId="77777777" w:rsidR="0014090C" w:rsidRPr="0014090C" w:rsidRDefault="0014090C" w:rsidP="0014090C">
      <w:pPr>
        <w:rPr>
          <w:b/>
          <w:bCs/>
          <w:lang w:val="ru-RU"/>
        </w:rPr>
      </w:pPr>
      <w:r w:rsidRPr="0014090C">
        <w:rPr>
          <w:b/>
          <w:bCs/>
          <w:lang w:val="ru-RU"/>
        </w:rPr>
        <w:t xml:space="preserve">3. Установка репозитория </w:t>
      </w:r>
      <w:proofErr w:type="spellStart"/>
      <w:r w:rsidRPr="0014090C">
        <w:rPr>
          <w:b/>
          <w:bCs/>
        </w:rPr>
        <w:t>Entware</w:t>
      </w:r>
      <w:proofErr w:type="spellEnd"/>
      <w:r w:rsidRPr="0014090C">
        <w:rPr>
          <w:b/>
          <w:bCs/>
          <w:lang w:val="ru-RU"/>
        </w:rPr>
        <w:t xml:space="preserve"> на </w:t>
      </w:r>
      <w:r w:rsidRPr="0014090C">
        <w:rPr>
          <w:b/>
          <w:bCs/>
        </w:rPr>
        <w:t>USB</w:t>
      </w:r>
      <w:r w:rsidRPr="0014090C">
        <w:rPr>
          <w:b/>
          <w:bCs/>
          <w:lang w:val="ru-RU"/>
        </w:rPr>
        <w:t>-накопитель</w:t>
      </w:r>
    </w:p>
    <w:p w14:paraId="0FD7388F" w14:textId="77777777" w:rsidR="0014090C" w:rsidRPr="0014090C" w:rsidRDefault="0014090C" w:rsidP="0014090C">
      <w:pPr>
        <w:rPr>
          <w:lang w:val="ru-RU"/>
        </w:rPr>
      </w:pPr>
      <w:hyperlink r:id="rId24" w:tgtFrame="_blank" w:history="1">
        <w:r w:rsidRPr="0014090C">
          <w:rPr>
            <w:rStyle w:val="ac"/>
            <w:lang w:val="ru-RU"/>
          </w:rPr>
          <w:t xml:space="preserve">Инструкция на сайте </w:t>
        </w:r>
        <w:proofErr w:type="spellStart"/>
        <w:r w:rsidRPr="0014090C">
          <w:rPr>
            <w:rStyle w:val="ac"/>
          </w:rPr>
          <w:t>keenetic</w:t>
        </w:r>
        <w:proofErr w:type="spellEnd"/>
      </w:hyperlink>
      <w:r w:rsidRPr="0014090C">
        <w:rPr>
          <w:lang w:val="ru-RU"/>
        </w:rPr>
        <w:t xml:space="preserve">. Для моделей </w:t>
      </w:r>
      <w:r w:rsidRPr="0014090C">
        <w:t>Omni</w:t>
      </w:r>
      <w:r w:rsidRPr="0014090C">
        <w:rPr>
          <w:lang w:val="ru-RU"/>
        </w:rPr>
        <w:t xml:space="preserve"> (</w:t>
      </w:r>
      <w:r w:rsidRPr="0014090C">
        <w:t>KN</w:t>
      </w:r>
      <w:r w:rsidRPr="0014090C">
        <w:rPr>
          <w:lang w:val="ru-RU"/>
        </w:rPr>
        <w:t xml:space="preserve">-1410), </w:t>
      </w:r>
      <w:r w:rsidRPr="0014090C">
        <w:t>Extra</w:t>
      </w:r>
      <w:r w:rsidRPr="0014090C">
        <w:rPr>
          <w:lang w:val="ru-RU"/>
        </w:rPr>
        <w:t xml:space="preserve"> (</w:t>
      </w:r>
      <w:r w:rsidRPr="0014090C">
        <w:t>KN</w:t>
      </w:r>
      <w:r w:rsidRPr="0014090C">
        <w:rPr>
          <w:lang w:val="ru-RU"/>
        </w:rPr>
        <w:t xml:space="preserve">-1710/1711), </w:t>
      </w:r>
      <w:r w:rsidRPr="0014090C">
        <w:t>Giga</w:t>
      </w:r>
      <w:r w:rsidRPr="0014090C">
        <w:rPr>
          <w:lang w:val="ru-RU"/>
        </w:rPr>
        <w:t xml:space="preserve"> (</w:t>
      </w:r>
      <w:r w:rsidRPr="0014090C">
        <w:t>KN</w:t>
      </w:r>
      <w:r w:rsidRPr="0014090C">
        <w:rPr>
          <w:lang w:val="ru-RU"/>
        </w:rPr>
        <w:t xml:space="preserve">-1010), </w:t>
      </w:r>
      <w:r w:rsidRPr="0014090C">
        <w:t>Ultra</w:t>
      </w:r>
      <w:r w:rsidRPr="0014090C">
        <w:rPr>
          <w:lang w:val="ru-RU"/>
        </w:rPr>
        <w:t xml:space="preserve"> (</w:t>
      </w:r>
      <w:r w:rsidRPr="0014090C">
        <w:t>KN</w:t>
      </w:r>
      <w:r w:rsidRPr="0014090C">
        <w:rPr>
          <w:lang w:val="ru-RU"/>
        </w:rPr>
        <w:t xml:space="preserve">-1810), </w:t>
      </w:r>
      <w:r w:rsidRPr="0014090C">
        <w:t>Viva</w:t>
      </w:r>
      <w:r w:rsidRPr="0014090C">
        <w:rPr>
          <w:lang w:val="ru-RU"/>
        </w:rPr>
        <w:t xml:space="preserve"> (</w:t>
      </w:r>
      <w:r w:rsidRPr="0014090C">
        <w:t>KN</w:t>
      </w:r>
      <w:r w:rsidRPr="0014090C">
        <w:rPr>
          <w:lang w:val="ru-RU"/>
        </w:rPr>
        <w:t xml:space="preserve">-1910), </w:t>
      </w:r>
      <w:r w:rsidRPr="0014090C">
        <w:t>Giant</w:t>
      </w:r>
      <w:r w:rsidRPr="0014090C">
        <w:rPr>
          <w:lang w:val="ru-RU"/>
        </w:rPr>
        <w:t xml:space="preserve"> (</w:t>
      </w:r>
      <w:r w:rsidRPr="0014090C">
        <w:t>KN</w:t>
      </w:r>
      <w:r w:rsidRPr="0014090C">
        <w:rPr>
          <w:lang w:val="ru-RU"/>
        </w:rPr>
        <w:t xml:space="preserve">-2610) и </w:t>
      </w:r>
      <w:proofErr w:type="spellStart"/>
      <w:r w:rsidRPr="0014090C">
        <w:t>Zyxel</w:t>
      </w:r>
      <w:proofErr w:type="spellEnd"/>
      <w:r w:rsidRPr="0014090C">
        <w:rPr>
          <w:lang w:val="ru-RU"/>
        </w:rPr>
        <w:t xml:space="preserve"> </w:t>
      </w:r>
      <w:proofErr w:type="spellStart"/>
      <w:r w:rsidRPr="0014090C">
        <w:t>Keenetic</w:t>
      </w:r>
      <w:proofErr w:type="spellEnd"/>
      <w:r w:rsidRPr="0014090C">
        <w:rPr>
          <w:lang w:val="ru-RU"/>
        </w:rPr>
        <w:t xml:space="preserve"> </w:t>
      </w:r>
      <w:r w:rsidRPr="0014090C">
        <w:t>II</w:t>
      </w:r>
      <w:r w:rsidRPr="0014090C">
        <w:rPr>
          <w:lang w:val="ru-RU"/>
        </w:rPr>
        <w:t xml:space="preserve"> / </w:t>
      </w:r>
      <w:r w:rsidRPr="0014090C">
        <w:t>III</w:t>
      </w:r>
      <w:r w:rsidRPr="0014090C">
        <w:rPr>
          <w:lang w:val="ru-RU"/>
        </w:rPr>
        <w:t xml:space="preserve">, </w:t>
      </w:r>
      <w:r w:rsidRPr="0014090C">
        <w:t>Extra</w:t>
      </w:r>
      <w:r w:rsidRPr="0014090C">
        <w:rPr>
          <w:lang w:val="ru-RU"/>
        </w:rPr>
        <w:t xml:space="preserve">, </w:t>
      </w:r>
      <w:r w:rsidRPr="0014090C">
        <w:t>Extra</w:t>
      </w:r>
      <w:r w:rsidRPr="0014090C">
        <w:rPr>
          <w:lang w:val="ru-RU"/>
        </w:rPr>
        <w:t xml:space="preserve"> </w:t>
      </w:r>
      <w:r w:rsidRPr="0014090C">
        <w:t>II</w:t>
      </w:r>
      <w:r w:rsidRPr="0014090C">
        <w:rPr>
          <w:lang w:val="ru-RU"/>
        </w:rPr>
        <w:t xml:space="preserve">, </w:t>
      </w:r>
      <w:r w:rsidRPr="0014090C">
        <w:t>Giga</w:t>
      </w:r>
      <w:r w:rsidRPr="0014090C">
        <w:rPr>
          <w:lang w:val="ru-RU"/>
        </w:rPr>
        <w:t xml:space="preserve"> </w:t>
      </w:r>
      <w:r w:rsidRPr="0014090C">
        <w:t>II</w:t>
      </w:r>
      <w:r w:rsidRPr="0014090C">
        <w:rPr>
          <w:lang w:val="ru-RU"/>
        </w:rPr>
        <w:t xml:space="preserve"> / </w:t>
      </w:r>
      <w:r w:rsidRPr="0014090C">
        <w:t>III</w:t>
      </w:r>
      <w:r w:rsidRPr="0014090C">
        <w:rPr>
          <w:lang w:val="ru-RU"/>
        </w:rPr>
        <w:t xml:space="preserve">, </w:t>
      </w:r>
      <w:r w:rsidRPr="0014090C">
        <w:t>Omni</w:t>
      </w:r>
      <w:r w:rsidRPr="0014090C">
        <w:rPr>
          <w:lang w:val="ru-RU"/>
        </w:rPr>
        <w:t xml:space="preserve">, </w:t>
      </w:r>
      <w:r w:rsidRPr="0014090C">
        <w:t>Omni</w:t>
      </w:r>
      <w:r w:rsidRPr="0014090C">
        <w:rPr>
          <w:lang w:val="ru-RU"/>
        </w:rPr>
        <w:t xml:space="preserve"> </w:t>
      </w:r>
      <w:r w:rsidRPr="0014090C">
        <w:t>II</w:t>
      </w:r>
      <w:r w:rsidRPr="0014090C">
        <w:rPr>
          <w:lang w:val="ru-RU"/>
        </w:rPr>
        <w:t xml:space="preserve">, </w:t>
      </w:r>
      <w:r w:rsidRPr="0014090C">
        <w:t>Viva</w:t>
      </w:r>
      <w:r w:rsidRPr="0014090C">
        <w:rPr>
          <w:lang w:val="ru-RU"/>
        </w:rPr>
        <w:t xml:space="preserve">, </w:t>
      </w:r>
      <w:r w:rsidRPr="0014090C">
        <w:t>Ultra</w:t>
      </w:r>
      <w:r w:rsidRPr="0014090C">
        <w:rPr>
          <w:lang w:val="ru-RU"/>
        </w:rPr>
        <w:t xml:space="preserve">, </w:t>
      </w:r>
      <w:r w:rsidRPr="0014090C">
        <w:t>Ultra</w:t>
      </w:r>
      <w:r w:rsidRPr="0014090C">
        <w:rPr>
          <w:lang w:val="ru-RU"/>
        </w:rPr>
        <w:t xml:space="preserve"> </w:t>
      </w:r>
      <w:r w:rsidRPr="0014090C">
        <w:t>II</w:t>
      </w:r>
      <w:r w:rsidRPr="0014090C">
        <w:rPr>
          <w:lang w:val="ru-RU"/>
        </w:rPr>
        <w:t xml:space="preserve"> используйте для установки архив </w:t>
      </w:r>
      <w:proofErr w:type="spellStart"/>
      <w:r w:rsidRPr="0014090C">
        <w:t>mipsel</w:t>
      </w:r>
      <w:proofErr w:type="spellEnd"/>
      <w:r w:rsidRPr="0014090C">
        <w:rPr>
          <w:lang w:val="ru-RU"/>
        </w:rPr>
        <w:t xml:space="preserve"> –</w:t>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bin</w:instrText>
      </w:r>
      <w:r w:rsidRPr="0014090C">
        <w:rPr>
          <w:lang w:val="ru-RU"/>
        </w:rPr>
        <w:instrText>.</w:instrText>
      </w:r>
      <w:r w:rsidRPr="0014090C">
        <w:instrText>entware</w:instrText>
      </w:r>
      <w:r w:rsidRPr="0014090C">
        <w:rPr>
          <w:lang w:val="ru-RU"/>
        </w:rPr>
        <w:instrText>.</w:instrText>
      </w:r>
      <w:r w:rsidRPr="0014090C">
        <w:instrText>net</w:instrText>
      </w:r>
      <w:r w:rsidRPr="0014090C">
        <w:rPr>
          <w:lang w:val="ru-RU"/>
        </w:rPr>
        <w:instrText>/</w:instrText>
      </w:r>
      <w:r w:rsidRPr="0014090C">
        <w:instrText>mipselsf</w:instrText>
      </w:r>
      <w:r w:rsidRPr="0014090C">
        <w:rPr>
          <w:lang w:val="ru-RU"/>
        </w:rPr>
        <w:instrText>-</w:instrText>
      </w:r>
      <w:r w:rsidRPr="0014090C">
        <w:instrText>k</w:instrText>
      </w:r>
      <w:r w:rsidRPr="0014090C">
        <w:rPr>
          <w:lang w:val="ru-RU"/>
        </w:rPr>
        <w:instrText>3.4/</w:instrText>
      </w:r>
      <w:r w:rsidRPr="0014090C">
        <w:instrText>installer</w:instrText>
      </w:r>
      <w:r w:rsidRPr="0014090C">
        <w:rPr>
          <w:lang w:val="ru-RU"/>
        </w:rPr>
        <w:instrText>/</w:instrText>
      </w:r>
      <w:r w:rsidRPr="0014090C">
        <w:instrText>mipsel</w:instrText>
      </w:r>
      <w:r w:rsidRPr="0014090C">
        <w:rPr>
          <w:lang w:val="ru-RU"/>
        </w:rPr>
        <w:instrText>-</w:instrText>
      </w:r>
      <w:r w:rsidRPr="0014090C">
        <w:instrText>installer</w:instrText>
      </w:r>
      <w:r w:rsidRPr="0014090C">
        <w:rPr>
          <w:lang w:val="ru-RU"/>
        </w:rPr>
        <w:instrText>.</w:instrText>
      </w:r>
      <w:r w:rsidRPr="0014090C">
        <w:instrText>tar</w:instrText>
      </w:r>
      <w:r w:rsidRPr="0014090C">
        <w:rPr>
          <w:lang w:val="ru-RU"/>
        </w:rPr>
        <w:instrText>.</w:instrText>
      </w:r>
      <w:r w:rsidRPr="0014090C">
        <w:instrText>gz</w:instrText>
      </w:r>
      <w:r w:rsidRPr="0014090C">
        <w:rPr>
          <w:lang w:val="ru-RU"/>
        </w:rPr>
        <w:instrText>" \</w:instrText>
      </w:r>
      <w:r w:rsidRPr="0014090C">
        <w:instrText>t</w:instrText>
      </w:r>
      <w:r w:rsidRPr="0014090C">
        <w:rPr>
          <w:lang w:val="ru-RU"/>
        </w:rPr>
        <w:instrText xml:space="preserve"> "_</w:instrText>
      </w:r>
      <w:r w:rsidRPr="0014090C">
        <w:instrText>blank</w:instrText>
      </w:r>
      <w:r w:rsidRPr="0014090C">
        <w:rPr>
          <w:lang w:val="ru-RU"/>
        </w:rPr>
        <w:instrText>"</w:instrText>
      </w:r>
      <w:r w:rsidRPr="0014090C">
        <w:fldChar w:fldCharType="separate"/>
      </w:r>
      <w:r w:rsidRPr="0014090C">
        <w:rPr>
          <w:rStyle w:val="ac"/>
        </w:rPr>
        <w:t>mipsel</w:t>
      </w:r>
      <w:proofErr w:type="spellEnd"/>
      <w:r w:rsidRPr="0014090C">
        <w:rPr>
          <w:rStyle w:val="ac"/>
          <w:lang w:val="ru-RU"/>
        </w:rPr>
        <w:t>-</w:t>
      </w:r>
      <w:r w:rsidRPr="0014090C">
        <w:rPr>
          <w:rStyle w:val="ac"/>
        </w:rPr>
        <w:t>installer</w:t>
      </w:r>
      <w:r w:rsidRPr="0014090C">
        <w:rPr>
          <w:rStyle w:val="ac"/>
          <w:lang w:val="ru-RU"/>
        </w:rPr>
        <w:t>.</w:t>
      </w:r>
      <w:r w:rsidRPr="0014090C">
        <w:rPr>
          <w:rStyle w:val="ac"/>
        </w:rPr>
        <w:t>tar</w:t>
      </w:r>
      <w:r w:rsidRPr="0014090C">
        <w:rPr>
          <w:rStyle w:val="ac"/>
          <w:lang w:val="ru-RU"/>
        </w:rPr>
        <w:t>.</w:t>
      </w:r>
      <w:proofErr w:type="spellStart"/>
      <w:r w:rsidRPr="0014090C">
        <w:rPr>
          <w:rStyle w:val="ac"/>
        </w:rPr>
        <w:t>gz</w:t>
      </w:r>
      <w:proofErr w:type="spellEnd"/>
      <w:r w:rsidRPr="0014090C">
        <w:fldChar w:fldCharType="end"/>
      </w:r>
      <w:r w:rsidRPr="0014090C">
        <w:rPr>
          <w:lang w:val="ru-RU"/>
        </w:rPr>
        <w:t>.</w:t>
      </w:r>
    </w:p>
    <w:p w14:paraId="4EA16CB0" w14:textId="77777777" w:rsidR="0014090C" w:rsidRPr="0014090C" w:rsidRDefault="0014090C" w:rsidP="0014090C">
      <w:pPr>
        <w:rPr>
          <w:lang w:val="ru-RU"/>
        </w:rPr>
      </w:pPr>
      <w:r w:rsidRPr="0014090C">
        <w:rPr>
          <w:lang w:val="ru-RU"/>
        </w:rPr>
        <w:t xml:space="preserve">Для моделей </w:t>
      </w:r>
      <w:r w:rsidRPr="0014090C">
        <w:t>DSL</w:t>
      </w:r>
      <w:r w:rsidRPr="0014090C">
        <w:rPr>
          <w:lang w:val="ru-RU"/>
        </w:rPr>
        <w:t xml:space="preserve"> (</w:t>
      </w:r>
      <w:r w:rsidRPr="0014090C">
        <w:t>KN</w:t>
      </w:r>
      <w:r w:rsidRPr="0014090C">
        <w:rPr>
          <w:lang w:val="ru-RU"/>
        </w:rPr>
        <w:t xml:space="preserve">-2010), </w:t>
      </w:r>
      <w:r w:rsidRPr="0014090C">
        <w:t>Duo</w:t>
      </w:r>
      <w:r w:rsidRPr="0014090C">
        <w:rPr>
          <w:lang w:val="ru-RU"/>
        </w:rPr>
        <w:t xml:space="preserve"> (</w:t>
      </w:r>
      <w:r w:rsidRPr="0014090C">
        <w:t>KN</w:t>
      </w:r>
      <w:r w:rsidRPr="0014090C">
        <w:rPr>
          <w:lang w:val="ru-RU"/>
        </w:rPr>
        <w:t xml:space="preserve">-2110) и </w:t>
      </w:r>
      <w:proofErr w:type="spellStart"/>
      <w:r w:rsidRPr="0014090C">
        <w:t>Zyxel</w:t>
      </w:r>
      <w:proofErr w:type="spellEnd"/>
      <w:r w:rsidRPr="0014090C">
        <w:rPr>
          <w:lang w:val="ru-RU"/>
        </w:rPr>
        <w:t xml:space="preserve"> </w:t>
      </w:r>
      <w:proofErr w:type="spellStart"/>
      <w:r w:rsidRPr="0014090C">
        <w:t>Keenetic</w:t>
      </w:r>
      <w:proofErr w:type="spellEnd"/>
      <w:r w:rsidRPr="0014090C">
        <w:rPr>
          <w:lang w:val="ru-RU"/>
        </w:rPr>
        <w:t xml:space="preserve"> </w:t>
      </w:r>
      <w:r w:rsidRPr="0014090C">
        <w:t>DSL</w:t>
      </w:r>
      <w:r w:rsidRPr="0014090C">
        <w:rPr>
          <w:lang w:val="ru-RU"/>
        </w:rPr>
        <w:t xml:space="preserve">, </w:t>
      </w:r>
      <w:r w:rsidRPr="0014090C">
        <w:t>LTE</w:t>
      </w:r>
      <w:r w:rsidRPr="0014090C">
        <w:rPr>
          <w:lang w:val="ru-RU"/>
        </w:rPr>
        <w:t xml:space="preserve">, </w:t>
      </w:r>
      <w:r w:rsidRPr="0014090C">
        <w:t>VOX</w:t>
      </w:r>
      <w:r w:rsidRPr="0014090C">
        <w:rPr>
          <w:lang w:val="ru-RU"/>
        </w:rPr>
        <w:t xml:space="preserve"> используйте для установки архив </w:t>
      </w:r>
      <w:proofErr w:type="spellStart"/>
      <w:r w:rsidRPr="0014090C">
        <w:t>mips</w:t>
      </w:r>
      <w:proofErr w:type="spellEnd"/>
      <w:r w:rsidRPr="0014090C">
        <w:rPr>
          <w:lang w:val="ru-RU"/>
        </w:rPr>
        <w:t xml:space="preserve"> –</w:t>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bin</w:instrText>
      </w:r>
      <w:r w:rsidRPr="0014090C">
        <w:rPr>
          <w:lang w:val="ru-RU"/>
        </w:rPr>
        <w:instrText>.</w:instrText>
      </w:r>
      <w:r w:rsidRPr="0014090C">
        <w:instrText>entware</w:instrText>
      </w:r>
      <w:r w:rsidRPr="0014090C">
        <w:rPr>
          <w:lang w:val="ru-RU"/>
        </w:rPr>
        <w:instrText>.</w:instrText>
      </w:r>
      <w:r w:rsidRPr="0014090C">
        <w:instrText>net</w:instrText>
      </w:r>
      <w:r w:rsidRPr="0014090C">
        <w:rPr>
          <w:lang w:val="ru-RU"/>
        </w:rPr>
        <w:instrText>/</w:instrText>
      </w:r>
      <w:r w:rsidRPr="0014090C">
        <w:instrText>mipssf</w:instrText>
      </w:r>
      <w:r w:rsidRPr="0014090C">
        <w:rPr>
          <w:lang w:val="ru-RU"/>
        </w:rPr>
        <w:instrText>-</w:instrText>
      </w:r>
      <w:r w:rsidRPr="0014090C">
        <w:instrText>k</w:instrText>
      </w:r>
      <w:r w:rsidRPr="0014090C">
        <w:rPr>
          <w:lang w:val="ru-RU"/>
        </w:rPr>
        <w:instrText>3.4/</w:instrText>
      </w:r>
      <w:r w:rsidRPr="0014090C">
        <w:instrText>installer</w:instrText>
      </w:r>
      <w:r w:rsidRPr="0014090C">
        <w:rPr>
          <w:lang w:val="ru-RU"/>
        </w:rPr>
        <w:instrText>/</w:instrText>
      </w:r>
      <w:r w:rsidRPr="0014090C">
        <w:instrText>mips</w:instrText>
      </w:r>
      <w:r w:rsidRPr="0014090C">
        <w:rPr>
          <w:lang w:val="ru-RU"/>
        </w:rPr>
        <w:instrText>-</w:instrText>
      </w:r>
      <w:r w:rsidRPr="0014090C">
        <w:instrText>installer</w:instrText>
      </w:r>
      <w:r w:rsidRPr="0014090C">
        <w:rPr>
          <w:lang w:val="ru-RU"/>
        </w:rPr>
        <w:instrText>.</w:instrText>
      </w:r>
      <w:r w:rsidRPr="0014090C">
        <w:instrText>tar</w:instrText>
      </w:r>
      <w:r w:rsidRPr="0014090C">
        <w:rPr>
          <w:lang w:val="ru-RU"/>
        </w:rPr>
        <w:instrText>.</w:instrText>
      </w:r>
      <w:r w:rsidRPr="0014090C">
        <w:instrText>gz</w:instrText>
      </w:r>
      <w:r w:rsidRPr="0014090C">
        <w:rPr>
          <w:lang w:val="ru-RU"/>
        </w:rPr>
        <w:instrText>" \</w:instrText>
      </w:r>
      <w:r w:rsidRPr="0014090C">
        <w:instrText>t</w:instrText>
      </w:r>
      <w:r w:rsidRPr="0014090C">
        <w:rPr>
          <w:lang w:val="ru-RU"/>
        </w:rPr>
        <w:instrText xml:space="preserve"> "_</w:instrText>
      </w:r>
      <w:r w:rsidRPr="0014090C">
        <w:instrText>blank</w:instrText>
      </w:r>
      <w:r w:rsidRPr="0014090C">
        <w:rPr>
          <w:lang w:val="ru-RU"/>
        </w:rPr>
        <w:instrText>"</w:instrText>
      </w:r>
      <w:r w:rsidRPr="0014090C">
        <w:fldChar w:fldCharType="separate"/>
      </w:r>
      <w:r w:rsidRPr="0014090C">
        <w:rPr>
          <w:rStyle w:val="ac"/>
        </w:rPr>
        <w:t>mips</w:t>
      </w:r>
      <w:proofErr w:type="spellEnd"/>
      <w:r w:rsidRPr="0014090C">
        <w:rPr>
          <w:rStyle w:val="ac"/>
          <w:lang w:val="ru-RU"/>
        </w:rPr>
        <w:t>-</w:t>
      </w:r>
      <w:r w:rsidRPr="0014090C">
        <w:rPr>
          <w:rStyle w:val="ac"/>
        </w:rPr>
        <w:t>installer</w:t>
      </w:r>
      <w:r w:rsidRPr="0014090C">
        <w:rPr>
          <w:rStyle w:val="ac"/>
          <w:lang w:val="ru-RU"/>
        </w:rPr>
        <w:t>.</w:t>
      </w:r>
      <w:r w:rsidRPr="0014090C">
        <w:rPr>
          <w:rStyle w:val="ac"/>
        </w:rPr>
        <w:t>tar</w:t>
      </w:r>
      <w:r w:rsidRPr="0014090C">
        <w:rPr>
          <w:rStyle w:val="ac"/>
          <w:lang w:val="ru-RU"/>
        </w:rPr>
        <w:t>.</w:t>
      </w:r>
      <w:proofErr w:type="spellStart"/>
      <w:r w:rsidRPr="0014090C">
        <w:rPr>
          <w:rStyle w:val="ac"/>
        </w:rPr>
        <w:t>gz</w:t>
      </w:r>
      <w:proofErr w:type="spellEnd"/>
      <w:r w:rsidRPr="0014090C">
        <w:fldChar w:fldCharType="end"/>
      </w:r>
    </w:p>
    <w:p w14:paraId="21D37242" w14:textId="77777777" w:rsidR="0014090C" w:rsidRPr="0014090C" w:rsidRDefault="0014090C" w:rsidP="0014090C">
      <w:r w:rsidRPr="0014090C">
        <w:rPr>
          <w:lang w:val="ru-RU"/>
        </w:rPr>
        <w:t xml:space="preserve">У меня </w:t>
      </w:r>
      <w:r w:rsidRPr="0014090C">
        <w:t>Giga</w:t>
      </w:r>
      <w:r w:rsidRPr="0014090C">
        <w:rPr>
          <w:lang w:val="ru-RU"/>
        </w:rPr>
        <w:t xml:space="preserve"> (</w:t>
      </w:r>
      <w:r w:rsidRPr="0014090C">
        <w:t>KN</w:t>
      </w:r>
      <w:r w:rsidRPr="0014090C">
        <w:rPr>
          <w:lang w:val="ru-RU"/>
        </w:rPr>
        <w:t>-1010), поэтому я скачиваю первый вариант. Затем в корне раздела диска необходимо создать директорию</w:t>
      </w:r>
      <w:r w:rsidRPr="0014090C">
        <w:t> </w:t>
      </w:r>
      <w:r w:rsidRPr="0014090C">
        <w:rPr>
          <w:b/>
          <w:bCs/>
        </w:rPr>
        <w:t>install</w:t>
      </w:r>
      <w:r w:rsidRPr="0014090C">
        <w:rPr>
          <w:lang w:val="ru-RU"/>
        </w:rPr>
        <w:t xml:space="preserve">, куда скопировать скачанный файл </w:t>
      </w:r>
      <w:proofErr w:type="spellStart"/>
      <w:r w:rsidRPr="0014090C">
        <w:t>mipsel</w:t>
      </w:r>
      <w:proofErr w:type="spellEnd"/>
      <w:r w:rsidRPr="0014090C">
        <w:rPr>
          <w:lang w:val="ru-RU"/>
        </w:rPr>
        <w:t>-</w:t>
      </w:r>
      <w:r w:rsidRPr="0014090C">
        <w:t>installer</w:t>
      </w:r>
      <w:r w:rsidRPr="0014090C">
        <w:rPr>
          <w:lang w:val="ru-RU"/>
        </w:rPr>
        <w:t>.</w:t>
      </w:r>
      <w:r w:rsidRPr="0014090C">
        <w:t>tar</w:t>
      </w:r>
      <w:r w:rsidRPr="0014090C">
        <w:rPr>
          <w:lang w:val="ru-RU"/>
        </w:rPr>
        <w:t>.</w:t>
      </w:r>
      <w:proofErr w:type="spellStart"/>
      <w:r w:rsidRPr="0014090C">
        <w:t>gz</w:t>
      </w:r>
      <w:proofErr w:type="spellEnd"/>
      <w:r w:rsidRPr="0014090C">
        <w:rPr>
          <w:lang w:val="ru-RU"/>
        </w:rPr>
        <w:t xml:space="preserve">. Внимание: регистр символов важен! </w:t>
      </w:r>
      <w:proofErr w:type="spellStart"/>
      <w:r w:rsidRPr="0014090C">
        <w:t>Не</w:t>
      </w:r>
      <w:proofErr w:type="spellEnd"/>
      <w:r w:rsidRPr="0014090C">
        <w:t xml:space="preserve"> Install, и </w:t>
      </w:r>
      <w:proofErr w:type="spellStart"/>
      <w:r w:rsidRPr="0014090C">
        <w:t>не</w:t>
      </w:r>
      <w:proofErr w:type="spellEnd"/>
      <w:r w:rsidRPr="0014090C">
        <w:t xml:space="preserve"> INSTALL, а </w:t>
      </w:r>
      <w:proofErr w:type="spellStart"/>
      <w:r w:rsidRPr="0014090C">
        <w:t>именно</w:t>
      </w:r>
      <w:proofErr w:type="spellEnd"/>
      <w:r w:rsidRPr="0014090C">
        <w:t xml:space="preserve"> install.</w:t>
      </w:r>
    </w:p>
    <w:p w14:paraId="47D30B0B" w14:textId="5E4DCC60" w:rsidR="0014090C" w:rsidRPr="0014090C" w:rsidRDefault="0014090C" w:rsidP="0014090C">
      <w:r w:rsidRPr="0014090C">
        <w:lastRenderedPageBreak/>
        <w:drawing>
          <wp:inline distT="0" distB="0" distL="0" distR="0" wp14:anchorId="44C45A83" wp14:editId="47080172">
            <wp:extent cx="5943600" cy="3134995"/>
            <wp:effectExtent l="0" t="0" r="0" b="0"/>
            <wp:docPr id="542570829" name="Рисунок 165" descr="Изображение выглядит как текст, снимок экрана, программное обеспечение, Значок на компьютере&#10;&#10;Автоматически созданное описание">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70829" name="Рисунок 165" descr="Изображение выглядит как текст, снимок экрана, программное обеспечение, Значок на компьютере&#10;&#10;Автоматически созданное описание">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065B8043" w14:textId="77777777" w:rsidR="0014090C" w:rsidRPr="0014090C" w:rsidRDefault="0014090C" w:rsidP="0014090C">
      <w:pPr>
        <w:rPr>
          <w:lang w:val="ru-RU"/>
        </w:rPr>
      </w:pPr>
      <w:r w:rsidRPr="0014090C">
        <w:rPr>
          <w:lang w:val="ru-RU"/>
        </w:rPr>
        <w:t xml:space="preserve">Создаем папку </w:t>
      </w:r>
      <w:r w:rsidRPr="0014090C">
        <w:t>install</w:t>
      </w:r>
      <w:r w:rsidRPr="0014090C">
        <w:rPr>
          <w:lang w:val="ru-RU"/>
        </w:rPr>
        <w:t xml:space="preserve"> на </w:t>
      </w:r>
      <w:r w:rsidRPr="0014090C">
        <w:t>USB</w:t>
      </w:r>
      <w:r w:rsidRPr="0014090C">
        <w:rPr>
          <w:lang w:val="ru-RU"/>
        </w:rPr>
        <w:t>-диске на роутере</w:t>
      </w:r>
    </w:p>
    <w:p w14:paraId="7F5446F4" w14:textId="77777777" w:rsidR="0014090C" w:rsidRPr="0014090C" w:rsidRDefault="0014090C" w:rsidP="0014090C">
      <w:pPr>
        <w:rPr>
          <w:lang w:val="ru-RU"/>
        </w:rPr>
      </w:pPr>
      <w:r w:rsidRPr="0014090C">
        <w:rPr>
          <w:lang w:val="ru-RU"/>
        </w:rPr>
        <w:t>В веб-интерфейсе роутера перейдите на страницу “</w:t>
      </w:r>
      <w:r w:rsidRPr="0014090C">
        <w:rPr>
          <w:b/>
          <w:bCs/>
          <w:lang w:val="ru-RU"/>
        </w:rPr>
        <w:t>Настройка</w:t>
      </w:r>
      <w:r w:rsidRPr="0014090C">
        <w:rPr>
          <w:lang w:val="ru-RU"/>
        </w:rPr>
        <w:t>” – “</w:t>
      </w:r>
      <w:r w:rsidRPr="0014090C">
        <w:rPr>
          <w:b/>
          <w:bCs/>
        </w:rPr>
        <w:t>OPKG</w:t>
      </w:r>
      <w:r w:rsidRPr="0014090C">
        <w:rPr>
          <w:lang w:val="ru-RU"/>
        </w:rPr>
        <w:t xml:space="preserve">” для выбора накопителя. Выберите накопитель, в поле “Сценарий </w:t>
      </w:r>
      <w:proofErr w:type="spellStart"/>
      <w:r w:rsidRPr="0014090C">
        <w:t>initrc</w:t>
      </w:r>
      <w:proofErr w:type="spellEnd"/>
      <w:r w:rsidRPr="0014090C">
        <w:rPr>
          <w:lang w:val="ru-RU"/>
        </w:rPr>
        <w:t>” добавьте</w:t>
      </w:r>
      <w:r w:rsidRPr="0014090C">
        <w:t> </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init</w:t>
      </w:r>
      <w:proofErr w:type="spellEnd"/>
      <w:r w:rsidRPr="0014090C">
        <w:rPr>
          <w:b/>
          <w:bCs/>
          <w:lang w:val="ru-RU"/>
        </w:rPr>
        <w:t>.</w:t>
      </w:r>
      <w:r w:rsidRPr="0014090C">
        <w:rPr>
          <w:b/>
          <w:bCs/>
        </w:rPr>
        <w:t>d</w:t>
      </w:r>
      <w:r w:rsidRPr="0014090C">
        <w:rPr>
          <w:b/>
          <w:bCs/>
          <w:lang w:val="ru-RU"/>
        </w:rPr>
        <w:t>/</w:t>
      </w:r>
      <w:proofErr w:type="spellStart"/>
      <w:r w:rsidRPr="0014090C">
        <w:rPr>
          <w:b/>
          <w:bCs/>
        </w:rPr>
        <w:t>rc</w:t>
      </w:r>
      <w:proofErr w:type="spellEnd"/>
      <w:r w:rsidRPr="0014090C">
        <w:rPr>
          <w:b/>
          <w:bCs/>
          <w:lang w:val="ru-RU"/>
        </w:rPr>
        <w:t>.</w:t>
      </w:r>
      <w:r w:rsidRPr="0014090C">
        <w:rPr>
          <w:b/>
          <w:bCs/>
        </w:rPr>
        <w:t>unslung</w:t>
      </w:r>
      <w:r w:rsidRPr="0014090C">
        <w:rPr>
          <w:lang w:val="ru-RU"/>
        </w:rPr>
        <w:t>, после чего сохраните изменения.</w:t>
      </w:r>
    </w:p>
    <w:p w14:paraId="5F32FCD1" w14:textId="47A49430" w:rsidR="0014090C" w:rsidRPr="0014090C" w:rsidRDefault="0014090C" w:rsidP="0014090C">
      <w:r w:rsidRPr="0014090C">
        <w:drawing>
          <wp:inline distT="0" distB="0" distL="0" distR="0" wp14:anchorId="3BD12915" wp14:editId="192C4FA1">
            <wp:extent cx="5943600" cy="2823210"/>
            <wp:effectExtent l="0" t="0" r="0" b="0"/>
            <wp:docPr id="1552546119" name="Рисунок 164" descr="Изображение выглядит как текст, снимок экрана, программное обеспечение, Шрифт&#10;&#10;Автоматически созданное описание">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46119" name="Рисунок 164" descr="Изображение выглядит как текст, снимок экрана, программное обеспечение, Шрифт&#10;&#10;Автоматически созданное описание">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4219D9A2" w14:textId="77777777" w:rsidR="0014090C" w:rsidRPr="0014090C" w:rsidRDefault="0014090C" w:rsidP="0014090C">
      <w:pPr>
        <w:rPr>
          <w:lang w:val="ru-RU"/>
        </w:rPr>
      </w:pPr>
      <w:r w:rsidRPr="0014090C">
        <w:rPr>
          <w:lang w:val="ru-RU"/>
        </w:rPr>
        <w:t xml:space="preserve">Настройка </w:t>
      </w:r>
      <w:r w:rsidRPr="0014090C">
        <w:t>OPKG</w:t>
      </w:r>
    </w:p>
    <w:p w14:paraId="74BEF16B" w14:textId="77777777" w:rsidR="0014090C" w:rsidRPr="0014090C" w:rsidRDefault="0014090C" w:rsidP="0014090C">
      <w:r w:rsidRPr="0014090C">
        <w:rPr>
          <w:lang w:val="ru-RU"/>
        </w:rPr>
        <w:t>После нажатия кнопки “Сохранить” роутер зависнет на пару минут, это нормально. После этого перейдите на страницу “</w:t>
      </w:r>
      <w:r w:rsidRPr="0014090C">
        <w:rPr>
          <w:b/>
          <w:bCs/>
          <w:lang w:val="ru-RU"/>
        </w:rPr>
        <w:t>Диагностика</w:t>
      </w:r>
      <w:r w:rsidRPr="0014090C">
        <w:rPr>
          <w:lang w:val="ru-RU"/>
        </w:rPr>
        <w:t>” и откройте Системный журнал роутера (кнопкой “Показать журнал”). В нем вы должны увидеть следующие записи</w:t>
      </w:r>
      <w:r w:rsidRPr="0014090C">
        <w:t>:</w:t>
      </w:r>
    </w:p>
    <w:p w14:paraId="5C408058" w14:textId="1DAACDCA" w:rsidR="0014090C" w:rsidRPr="0014090C" w:rsidRDefault="0014090C" w:rsidP="0014090C">
      <w:r w:rsidRPr="0014090C">
        <w:lastRenderedPageBreak/>
        <w:drawing>
          <wp:inline distT="0" distB="0" distL="0" distR="0" wp14:anchorId="6221EE22" wp14:editId="53F78577">
            <wp:extent cx="5943600" cy="5943600"/>
            <wp:effectExtent l="0" t="0" r="0" b="0"/>
            <wp:docPr id="707778226" name="Рисунок 163" descr="Изображение выглядит как текст, снимок экрана, число, Шрифт&#10;&#10;Автоматически созданное описание">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226" name="Рисунок 163" descr="Изображение выглядит как текст, снимок экрана, число, Шрифт&#10;&#10;Автоматически созданное описание">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1888E28" w14:textId="77777777" w:rsidR="0014090C" w:rsidRPr="0014090C" w:rsidRDefault="0014090C" w:rsidP="0014090C">
      <w:pPr>
        <w:rPr>
          <w:lang w:val="ru-RU"/>
        </w:rPr>
      </w:pPr>
      <w:r w:rsidRPr="0014090C">
        <w:rPr>
          <w:lang w:val="ru-RU"/>
        </w:rPr>
        <w:t>Системный журнал</w:t>
      </w:r>
    </w:p>
    <w:p w14:paraId="5EC2545E" w14:textId="77777777" w:rsidR="0014090C" w:rsidRPr="0014090C" w:rsidRDefault="0014090C" w:rsidP="0014090C">
      <w:pPr>
        <w:rPr>
          <w:lang w:val="ru-RU"/>
        </w:rPr>
      </w:pPr>
      <w:r w:rsidRPr="0014090C">
        <w:t>PS</w:t>
      </w:r>
      <w:r w:rsidRPr="0014090C">
        <w:rPr>
          <w:lang w:val="ru-RU"/>
        </w:rPr>
        <w:t>: Официальная инструкция:</w:t>
      </w:r>
      <w:r w:rsidRPr="0014090C">
        <w:t> </w:t>
      </w:r>
      <w:hyperlink r:id="rId31" w:tgtFrame="_blank" w:history="1">
        <w:r w:rsidRPr="0014090C">
          <w:rPr>
            <w:rStyle w:val="ac"/>
            <w:lang w:val="ru-RU"/>
          </w:rPr>
          <w:t xml:space="preserve">Установка системы пакетов репозитория </w:t>
        </w:r>
        <w:proofErr w:type="spellStart"/>
        <w:r w:rsidRPr="0014090C">
          <w:rPr>
            <w:rStyle w:val="ac"/>
          </w:rPr>
          <w:t>Entware</w:t>
        </w:r>
        <w:proofErr w:type="spellEnd"/>
        <w:r w:rsidRPr="0014090C">
          <w:rPr>
            <w:rStyle w:val="ac"/>
            <w:lang w:val="ru-RU"/>
          </w:rPr>
          <w:t xml:space="preserve"> на </w:t>
        </w:r>
        <w:r w:rsidRPr="0014090C">
          <w:rPr>
            <w:rStyle w:val="ac"/>
          </w:rPr>
          <w:t>USB</w:t>
        </w:r>
        <w:r w:rsidRPr="0014090C">
          <w:rPr>
            <w:rStyle w:val="ac"/>
            <w:lang w:val="ru-RU"/>
          </w:rPr>
          <w:t>-накопитель</w:t>
        </w:r>
      </w:hyperlink>
      <w:r w:rsidRPr="0014090C">
        <w:rPr>
          <w:lang w:val="ru-RU"/>
        </w:rPr>
        <w:t>.</w:t>
      </w:r>
    </w:p>
    <w:p w14:paraId="602B910F" w14:textId="77777777" w:rsidR="0014090C" w:rsidRPr="0014090C" w:rsidRDefault="0014090C" w:rsidP="0014090C">
      <w:r w:rsidRPr="0014090C">
        <w:pict w14:anchorId="4AB97095">
          <v:rect id="_x0000_i1540" style="width:649.5pt;height:0" o:hrpct="0" o:hralign="center" o:hrstd="t" o:hr="t" fillcolor="#a0a0a0" stroked="f"/>
        </w:pict>
      </w:r>
    </w:p>
    <w:p w14:paraId="0268D068" w14:textId="77777777" w:rsidR="0014090C" w:rsidRPr="0014090C" w:rsidRDefault="0014090C" w:rsidP="0014090C">
      <w:pPr>
        <w:rPr>
          <w:b/>
          <w:bCs/>
          <w:lang w:val="ru-RU"/>
        </w:rPr>
      </w:pPr>
      <w:r w:rsidRPr="0014090C">
        <w:rPr>
          <w:b/>
          <w:bCs/>
          <w:lang w:val="ru-RU"/>
        </w:rPr>
        <w:t xml:space="preserve">4. Настройка репозитория </w:t>
      </w:r>
      <w:proofErr w:type="spellStart"/>
      <w:r w:rsidRPr="0014090C">
        <w:rPr>
          <w:b/>
          <w:bCs/>
        </w:rPr>
        <w:t>Entware</w:t>
      </w:r>
      <w:proofErr w:type="spellEnd"/>
    </w:p>
    <w:p w14:paraId="0A0FE519" w14:textId="77777777" w:rsidR="0014090C" w:rsidRPr="0014090C" w:rsidRDefault="0014090C" w:rsidP="0014090C">
      <w:pPr>
        <w:rPr>
          <w:lang w:val="ru-RU"/>
        </w:rPr>
      </w:pPr>
      <w:r w:rsidRPr="0014090C">
        <w:rPr>
          <w:lang w:val="ru-RU"/>
        </w:rPr>
        <w:t xml:space="preserve">Для дальнейшей настройки нам понадобится </w:t>
      </w:r>
      <w:r w:rsidRPr="0014090C">
        <w:t>SSH</w:t>
      </w:r>
      <w:r w:rsidRPr="0014090C">
        <w:rPr>
          <w:lang w:val="ru-RU"/>
        </w:rPr>
        <w:t>-клиент, например</w:t>
      </w:r>
      <w:r w:rsidRPr="0014090C">
        <w:t> </w:t>
      </w:r>
      <w:hyperlink r:id="rId32" w:tgtFrame="_blank" w:history="1">
        <w:r w:rsidRPr="0014090C">
          <w:rPr>
            <w:rStyle w:val="ac"/>
          </w:rPr>
          <w:t>PUTTY</w:t>
        </w:r>
      </w:hyperlink>
      <w:r w:rsidRPr="0014090C">
        <w:t> </w:t>
      </w:r>
      <w:r w:rsidRPr="0014090C">
        <w:rPr>
          <w:lang w:val="ru-RU"/>
        </w:rPr>
        <w:t xml:space="preserve">для работы с протоколами </w:t>
      </w:r>
      <w:r w:rsidRPr="0014090C">
        <w:t>SSH</w:t>
      </w:r>
      <w:r w:rsidRPr="0014090C">
        <w:rPr>
          <w:lang w:val="ru-RU"/>
        </w:rPr>
        <w:t xml:space="preserve"> и </w:t>
      </w:r>
      <w:r w:rsidRPr="0014090C">
        <w:t>Telnet</w:t>
      </w:r>
      <w:r w:rsidRPr="0014090C">
        <w:rPr>
          <w:lang w:val="ru-RU"/>
        </w:rPr>
        <w:t>. Если он у Вас ещё не установлен, то скачиваем и устанавливаем. Дальнейшие действия рассматриваются на его примере.</w:t>
      </w:r>
    </w:p>
    <w:p w14:paraId="1ED4B638" w14:textId="77777777" w:rsidR="0014090C" w:rsidRPr="0014090C" w:rsidRDefault="0014090C" w:rsidP="0014090C">
      <w:pPr>
        <w:rPr>
          <w:lang w:val="ru-RU"/>
        </w:rPr>
      </w:pPr>
      <w:r w:rsidRPr="0014090C">
        <w:rPr>
          <w:lang w:val="ru-RU"/>
        </w:rPr>
        <w:t xml:space="preserve">Запускаем, выбираем режим </w:t>
      </w:r>
      <w:r w:rsidRPr="0014090C">
        <w:t>SSH</w:t>
      </w:r>
      <w:r w:rsidRPr="0014090C">
        <w:rPr>
          <w:lang w:val="ru-RU"/>
        </w:rPr>
        <w:t>, указываем адрес Вашего роутера (у меня он несколько “нестандартный”, так как несколько роутеров объединены в сеть) и порт 222, как на рисунке:</w:t>
      </w:r>
    </w:p>
    <w:p w14:paraId="615F4D69" w14:textId="50FA8800" w:rsidR="0014090C" w:rsidRPr="0014090C" w:rsidRDefault="0014090C" w:rsidP="0014090C">
      <w:r w:rsidRPr="0014090C">
        <w:lastRenderedPageBreak/>
        <w:drawing>
          <wp:inline distT="0" distB="0" distL="0" distR="0" wp14:anchorId="4720E2FD" wp14:editId="59C805FD">
            <wp:extent cx="4572000" cy="4572000"/>
            <wp:effectExtent l="0" t="0" r="0" b="0"/>
            <wp:docPr id="850424954" name="Рисунок 162" descr="Изображение выглядит как текст, электроника, снимок экрана, дисплей&#10;&#10;Автоматически созданное описание">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24954" name="Рисунок 162" descr="Изображение выглядит как текст, электроника, снимок экрана, дисплей&#10;&#10;Автоматически созданное описание">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029A640" w14:textId="77777777" w:rsidR="0014090C" w:rsidRPr="0014090C" w:rsidRDefault="0014090C" w:rsidP="0014090C">
      <w:pPr>
        <w:rPr>
          <w:lang w:val="ru-RU"/>
        </w:rPr>
      </w:pPr>
      <w:r w:rsidRPr="0014090C">
        <w:t>PUTTY</w:t>
      </w:r>
    </w:p>
    <w:p w14:paraId="78DBB306" w14:textId="77777777" w:rsidR="0014090C" w:rsidRPr="0014090C" w:rsidRDefault="0014090C" w:rsidP="0014090C">
      <w:pPr>
        <w:rPr>
          <w:lang w:val="ru-RU"/>
        </w:rPr>
      </w:pPr>
      <w:r w:rsidRPr="0014090C">
        <w:rPr>
          <w:lang w:val="ru-RU"/>
        </w:rPr>
        <w:t>На страшный запрос о добавлении сертификата сервера в кеш обязательно отвечаем “Да”, после чего появится черное-черное окно терминала</w:t>
      </w:r>
      <w:r w:rsidRPr="0014090C">
        <w:t> </w:t>
      </w:r>
      <w:del w:id="0" w:author="Unknown">
        <w:r w:rsidRPr="0014090C">
          <w:rPr>
            <w:lang w:val="ru-RU"/>
          </w:rPr>
          <w:delText>в черной-черной комнате</w:delText>
        </w:r>
      </w:del>
      <w:r w:rsidRPr="0014090C">
        <w:rPr>
          <w:lang w:val="ru-RU"/>
        </w:rPr>
        <w:t>. На запрос</w:t>
      </w:r>
      <w:r w:rsidRPr="0014090C">
        <w:t> </w:t>
      </w:r>
      <w:r w:rsidRPr="0014090C">
        <w:rPr>
          <w:b/>
          <w:bCs/>
        </w:rPr>
        <w:t>login</w:t>
      </w:r>
      <w:r w:rsidRPr="0014090C">
        <w:rPr>
          <w:b/>
          <w:bCs/>
          <w:lang w:val="ru-RU"/>
        </w:rPr>
        <w:t xml:space="preserve"> </w:t>
      </w:r>
      <w:r w:rsidRPr="0014090C">
        <w:rPr>
          <w:b/>
          <w:bCs/>
        </w:rPr>
        <w:t>as</w:t>
      </w:r>
      <w:r w:rsidRPr="0014090C">
        <w:t> </w:t>
      </w:r>
      <w:r w:rsidRPr="0014090C">
        <w:rPr>
          <w:lang w:val="ru-RU"/>
        </w:rPr>
        <w:t>вводим</w:t>
      </w:r>
      <w:r w:rsidRPr="0014090C">
        <w:t> </w:t>
      </w:r>
      <w:r w:rsidRPr="0014090C">
        <w:rPr>
          <w:b/>
          <w:bCs/>
        </w:rPr>
        <w:t>root</w:t>
      </w:r>
      <w:r w:rsidRPr="0014090C">
        <w:rPr>
          <w:lang w:val="ru-RU"/>
        </w:rPr>
        <w:t>, на запрос пароля вводим</w:t>
      </w:r>
      <w:r w:rsidRPr="0014090C">
        <w:t> </w:t>
      </w:r>
      <w:proofErr w:type="spellStart"/>
      <w:r w:rsidRPr="0014090C">
        <w:rPr>
          <w:b/>
          <w:bCs/>
        </w:rPr>
        <w:t>keenetic</w:t>
      </w:r>
      <w:proofErr w:type="spellEnd"/>
      <w:r w:rsidRPr="0014090C">
        <w:t> </w:t>
      </w:r>
      <w:r w:rsidRPr="0014090C">
        <w:rPr>
          <w:lang w:val="ru-RU"/>
        </w:rPr>
        <w:t>(в пароле вводимые символы никак не отображаются):</w:t>
      </w:r>
    </w:p>
    <w:p w14:paraId="1F6FDBDA" w14:textId="77777777" w:rsidR="0014090C" w:rsidRPr="0014090C" w:rsidRDefault="0014090C" w:rsidP="0014090C">
      <w:r w:rsidRPr="0014090C">
        <w:t xml:space="preserve">login as: </w:t>
      </w:r>
      <w:r w:rsidRPr="0014090C">
        <w:rPr>
          <w:b/>
          <w:bCs/>
        </w:rPr>
        <w:t>root</w:t>
      </w:r>
    </w:p>
    <w:p w14:paraId="2151F89D" w14:textId="77777777" w:rsidR="0014090C" w:rsidRPr="0014090C" w:rsidRDefault="0014090C" w:rsidP="0014090C">
      <w:r w:rsidRPr="0014090C">
        <w:t xml:space="preserve">root@192.168.111.1's password: </w:t>
      </w:r>
      <w:proofErr w:type="spellStart"/>
      <w:r w:rsidRPr="0014090C">
        <w:rPr>
          <w:b/>
          <w:bCs/>
        </w:rPr>
        <w:t>keenetic</w:t>
      </w:r>
      <w:proofErr w:type="spellEnd"/>
    </w:p>
    <w:p w14:paraId="60BB5E46" w14:textId="77777777" w:rsidR="0014090C" w:rsidRPr="0014090C" w:rsidRDefault="0014090C" w:rsidP="0014090C">
      <w:pPr>
        <w:rPr>
          <w:lang w:val="ru-RU"/>
        </w:rPr>
      </w:pPr>
      <w:r w:rsidRPr="0014090C">
        <w:rPr>
          <w:lang w:val="ru-RU"/>
        </w:rPr>
        <w:t>После чего мы попадаем в командный интерфейс:</w:t>
      </w:r>
    </w:p>
    <w:p w14:paraId="0F1C88F6" w14:textId="74E9EA59" w:rsidR="0014090C" w:rsidRPr="0014090C" w:rsidRDefault="0014090C" w:rsidP="0014090C">
      <w:r w:rsidRPr="0014090C">
        <w:lastRenderedPageBreak/>
        <w:drawing>
          <wp:inline distT="0" distB="0" distL="0" distR="0" wp14:anchorId="53B0DC1A" wp14:editId="699A99FE">
            <wp:extent cx="5943600" cy="3386455"/>
            <wp:effectExtent l="0" t="0" r="0" b="0"/>
            <wp:docPr id="474277651" name="Рисунок 161" descr="Изображение выглядит как текст, снимок экрана, программное обеспечение, компьютер&#10;&#10;Автоматически созданное описание">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77651" name="Рисунок 161" descr="Изображение выглядит как текст, снимок экрана, программное обеспечение, компьютер&#10;&#10;Автоматически созданное описание">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54BEFD90" w14:textId="77777777" w:rsidR="0014090C" w:rsidRPr="0014090C" w:rsidRDefault="0014090C" w:rsidP="0014090C">
      <w:pPr>
        <w:rPr>
          <w:lang w:val="ru-RU"/>
        </w:rPr>
      </w:pPr>
      <w:r w:rsidRPr="0014090C">
        <w:rPr>
          <w:lang w:val="ru-RU"/>
        </w:rPr>
        <w:t xml:space="preserve">Терминал </w:t>
      </w:r>
      <w:proofErr w:type="spellStart"/>
      <w:r w:rsidRPr="0014090C">
        <w:t>Entware</w:t>
      </w:r>
      <w:proofErr w:type="spellEnd"/>
    </w:p>
    <w:p w14:paraId="3E125FFE" w14:textId="77777777" w:rsidR="0014090C" w:rsidRPr="0014090C" w:rsidRDefault="0014090C" w:rsidP="0014090C">
      <w:pPr>
        <w:rPr>
          <w:lang w:val="ru-RU"/>
        </w:rPr>
      </w:pPr>
      <w:r w:rsidRPr="0014090C">
        <w:rPr>
          <w:b/>
          <w:bCs/>
          <w:lang w:val="ru-RU"/>
        </w:rPr>
        <w:t xml:space="preserve">Первым делом необходимо сменить пароль доступа к терминалу </w:t>
      </w:r>
      <w:proofErr w:type="spellStart"/>
      <w:r w:rsidRPr="0014090C">
        <w:rPr>
          <w:b/>
          <w:bCs/>
        </w:rPr>
        <w:t>Entware</w:t>
      </w:r>
      <w:proofErr w:type="spellEnd"/>
      <w:r w:rsidRPr="0014090C">
        <w:rPr>
          <w:lang w:val="ru-RU"/>
        </w:rPr>
        <w:t>.</w:t>
      </w:r>
      <w:r w:rsidRPr="0014090C">
        <w:t> </w:t>
      </w:r>
      <w:r w:rsidRPr="0014090C">
        <w:rPr>
          <w:i/>
          <w:iCs/>
          <w:lang w:val="ru-RU"/>
        </w:rPr>
        <w:t xml:space="preserve">Примечание: пользователь </w:t>
      </w:r>
      <w:r w:rsidRPr="0014090C">
        <w:rPr>
          <w:i/>
          <w:iCs/>
        </w:rPr>
        <w:t>root</w:t>
      </w:r>
      <w:r w:rsidRPr="0014090C">
        <w:rPr>
          <w:i/>
          <w:iCs/>
          <w:lang w:val="ru-RU"/>
        </w:rPr>
        <w:t xml:space="preserve"> в интерфейсе самого роутера нигде не участвует, он необходим только для доступа к </w:t>
      </w:r>
      <w:proofErr w:type="spellStart"/>
      <w:r w:rsidRPr="0014090C">
        <w:rPr>
          <w:i/>
          <w:iCs/>
        </w:rPr>
        <w:t>Entware</w:t>
      </w:r>
      <w:proofErr w:type="spellEnd"/>
      <w:r w:rsidRPr="0014090C">
        <w:rPr>
          <w:i/>
          <w:iCs/>
          <w:lang w:val="ru-RU"/>
        </w:rPr>
        <w:t>.</w:t>
      </w:r>
      <w:r w:rsidRPr="0014090C">
        <w:t> </w:t>
      </w:r>
      <w:r w:rsidRPr="0014090C">
        <w:rPr>
          <w:lang w:val="ru-RU"/>
        </w:rPr>
        <w:t>Для этого введите команду</w:t>
      </w:r>
      <w:r w:rsidRPr="0014090C">
        <w:t> </w:t>
      </w:r>
      <w:r w:rsidRPr="0014090C">
        <w:rPr>
          <w:b/>
          <w:bCs/>
        </w:rPr>
        <w:t>passwd</w:t>
      </w:r>
      <w:r w:rsidRPr="0014090C">
        <w:t> </w:t>
      </w:r>
      <w:r w:rsidRPr="0014090C">
        <w:rPr>
          <w:lang w:val="ru-RU"/>
        </w:rPr>
        <w:t>и дважды введите новый пароль:</w:t>
      </w:r>
    </w:p>
    <w:p w14:paraId="61F97594" w14:textId="059BF72E" w:rsidR="0014090C" w:rsidRPr="0014090C" w:rsidRDefault="0014090C" w:rsidP="0014090C">
      <w:r w:rsidRPr="0014090C">
        <w:drawing>
          <wp:inline distT="0" distB="0" distL="0" distR="0" wp14:anchorId="42F8A344" wp14:editId="6B12925E">
            <wp:extent cx="5943600" cy="3386455"/>
            <wp:effectExtent l="0" t="0" r="0" b="0"/>
            <wp:docPr id="316319632" name="Рисунок 160" descr="Изображение выглядит как текст, электроника, снимок экрана, компьютер&#10;&#10;Автоматически созданное описание">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19632" name="Рисунок 160" descr="Изображение выглядит как текст, электроника, снимок экрана, компьютер&#10;&#10;Автоматически созданное описание">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3A209498" w14:textId="77777777" w:rsidR="0014090C" w:rsidRPr="0014090C" w:rsidRDefault="0014090C" w:rsidP="0014090C">
      <w:pPr>
        <w:rPr>
          <w:lang w:val="ru-RU"/>
        </w:rPr>
      </w:pPr>
      <w:r w:rsidRPr="0014090C">
        <w:rPr>
          <w:lang w:val="ru-RU"/>
        </w:rPr>
        <w:t>Смена пароля</w:t>
      </w:r>
    </w:p>
    <w:p w14:paraId="0EF15F4B" w14:textId="77777777" w:rsidR="0014090C" w:rsidRPr="0014090C" w:rsidRDefault="0014090C" w:rsidP="0014090C">
      <w:pPr>
        <w:rPr>
          <w:lang w:val="ru-RU"/>
        </w:rPr>
      </w:pPr>
      <w:r w:rsidRPr="0014090C">
        <w:rPr>
          <w:b/>
          <w:bCs/>
          <w:lang w:val="ru-RU"/>
        </w:rPr>
        <w:lastRenderedPageBreak/>
        <w:t xml:space="preserve">Теперь можно обновить </w:t>
      </w:r>
      <w:proofErr w:type="spellStart"/>
      <w:r w:rsidRPr="0014090C">
        <w:rPr>
          <w:b/>
          <w:bCs/>
        </w:rPr>
        <w:t>opkg</w:t>
      </w:r>
      <w:proofErr w:type="spellEnd"/>
      <w:r w:rsidRPr="0014090C">
        <w:rPr>
          <w:b/>
          <w:bCs/>
          <w:lang w:val="ru-RU"/>
        </w:rPr>
        <w:t>-пакеты</w:t>
      </w:r>
      <w:r w:rsidRPr="0014090C">
        <w:rPr>
          <w:lang w:val="ru-RU"/>
        </w:rPr>
        <w:t>, для этого введите команду</w:t>
      </w:r>
      <w:r w:rsidRPr="0014090C">
        <w:t> </w:t>
      </w:r>
      <w:proofErr w:type="spellStart"/>
      <w:r w:rsidRPr="0014090C">
        <w:rPr>
          <w:b/>
          <w:bCs/>
        </w:rPr>
        <w:t>opkg</w:t>
      </w:r>
      <w:proofErr w:type="spellEnd"/>
      <w:r w:rsidRPr="0014090C">
        <w:rPr>
          <w:b/>
          <w:bCs/>
          <w:lang w:val="ru-RU"/>
        </w:rPr>
        <w:t xml:space="preserve"> </w:t>
      </w:r>
      <w:r w:rsidRPr="0014090C">
        <w:rPr>
          <w:b/>
          <w:bCs/>
        </w:rPr>
        <w:t>update</w:t>
      </w:r>
      <w:r w:rsidRPr="0014090C">
        <w:rPr>
          <w:lang w:val="ru-RU"/>
        </w:rPr>
        <w:t>:</w:t>
      </w:r>
    </w:p>
    <w:p w14:paraId="5CE16C14" w14:textId="77777777" w:rsidR="0014090C" w:rsidRPr="0014090C" w:rsidRDefault="0014090C" w:rsidP="0014090C">
      <w:r w:rsidRPr="0014090C">
        <w:t xml:space="preserve">~ # </w:t>
      </w:r>
      <w:proofErr w:type="spellStart"/>
      <w:r w:rsidRPr="0014090C">
        <w:t>opkg</w:t>
      </w:r>
      <w:proofErr w:type="spellEnd"/>
      <w:r w:rsidRPr="0014090C">
        <w:t xml:space="preserve"> update</w:t>
      </w:r>
    </w:p>
    <w:p w14:paraId="4EFC1F12" w14:textId="77777777" w:rsidR="0014090C" w:rsidRPr="0014090C" w:rsidRDefault="0014090C" w:rsidP="0014090C">
      <w:r w:rsidRPr="0014090C">
        <w:t>Downloading http://bin.entware.net/mipselsf-k3.4/Packages.gz</w:t>
      </w:r>
    </w:p>
    <w:p w14:paraId="3940CD48" w14:textId="77777777" w:rsidR="0014090C" w:rsidRPr="0014090C" w:rsidRDefault="0014090C" w:rsidP="0014090C">
      <w:r w:rsidRPr="0014090C">
        <w:t>Updated list of available packages in /opt/var/</w:t>
      </w:r>
      <w:proofErr w:type="spellStart"/>
      <w:r w:rsidRPr="0014090C">
        <w:t>opkg</w:t>
      </w:r>
      <w:proofErr w:type="spellEnd"/>
      <w:r w:rsidRPr="0014090C">
        <w:t>-lists/</w:t>
      </w:r>
      <w:proofErr w:type="spellStart"/>
      <w:r w:rsidRPr="0014090C">
        <w:t>entware</w:t>
      </w:r>
      <w:proofErr w:type="spellEnd"/>
    </w:p>
    <w:p w14:paraId="06101189" w14:textId="77777777" w:rsidR="0014090C" w:rsidRPr="0014090C" w:rsidRDefault="0014090C" w:rsidP="0014090C">
      <w:r w:rsidRPr="0014090C">
        <w:t>Downloading http://bin.entware.net/mipselsf-k3.4/keenetic/Packages.gz</w:t>
      </w:r>
    </w:p>
    <w:p w14:paraId="317D6819" w14:textId="77777777" w:rsidR="0014090C" w:rsidRPr="0014090C" w:rsidRDefault="0014090C" w:rsidP="0014090C">
      <w:r w:rsidRPr="0014090C">
        <w:t>Updated list of available packages in /opt/var/</w:t>
      </w:r>
      <w:proofErr w:type="spellStart"/>
      <w:r w:rsidRPr="0014090C">
        <w:t>opkg</w:t>
      </w:r>
      <w:proofErr w:type="spellEnd"/>
      <w:r w:rsidRPr="0014090C">
        <w:t>-lists/</w:t>
      </w:r>
      <w:proofErr w:type="spellStart"/>
      <w:r w:rsidRPr="0014090C">
        <w:t>keendev</w:t>
      </w:r>
      <w:proofErr w:type="spellEnd"/>
    </w:p>
    <w:p w14:paraId="330F4AD1" w14:textId="77777777" w:rsidR="0014090C" w:rsidRPr="0014090C" w:rsidRDefault="0014090C" w:rsidP="0014090C">
      <w:pPr>
        <w:rPr>
          <w:lang w:val="ru-RU"/>
        </w:rPr>
      </w:pPr>
      <w:r w:rsidRPr="0014090C">
        <w:rPr>
          <w:lang w:val="ru-RU"/>
        </w:rPr>
        <w:t>~ #</w:t>
      </w:r>
    </w:p>
    <w:p w14:paraId="6CB6158E" w14:textId="77777777" w:rsidR="0014090C" w:rsidRPr="0014090C" w:rsidRDefault="0014090C" w:rsidP="0014090C">
      <w:pPr>
        <w:rPr>
          <w:lang w:val="ru-RU"/>
        </w:rPr>
      </w:pPr>
      <w:r w:rsidRPr="0014090C">
        <w:rPr>
          <w:lang w:val="ru-RU"/>
        </w:rPr>
        <w:t>Для удобства настройки сразу установим</w:t>
      </w:r>
      <w:r w:rsidRPr="0014090C">
        <w:t> </w:t>
      </w:r>
      <w:r w:rsidRPr="0014090C">
        <w:rPr>
          <w:b/>
          <w:bCs/>
        </w:rPr>
        <w:t>Midnight</w:t>
      </w:r>
      <w:r w:rsidRPr="0014090C">
        <w:rPr>
          <w:b/>
          <w:bCs/>
          <w:lang w:val="ru-RU"/>
        </w:rPr>
        <w:t xml:space="preserve"> </w:t>
      </w:r>
      <w:r w:rsidRPr="0014090C">
        <w:rPr>
          <w:b/>
          <w:bCs/>
        </w:rPr>
        <w:t>Commander</w:t>
      </w:r>
      <w:r w:rsidRPr="0014090C">
        <w:rPr>
          <w:lang w:val="ru-RU"/>
        </w:rPr>
        <w:t>, с помощью него многие операции можно выполнить существенно проще. Для этого следует выполнить команду</w:t>
      </w:r>
      <w:r w:rsidRPr="0014090C">
        <w:t> </w:t>
      </w:r>
      <w:proofErr w:type="spellStart"/>
      <w:r w:rsidRPr="0014090C">
        <w:rPr>
          <w:b/>
          <w:bCs/>
        </w:rPr>
        <w:t>opkg</w:t>
      </w:r>
      <w:proofErr w:type="spellEnd"/>
      <w:r w:rsidRPr="0014090C">
        <w:rPr>
          <w:b/>
          <w:bCs/>
          <w:lang w:val="ru-RU"/>
        </w:rPr>
        <w:t xml:space="preserve"> </w:t>
      </w:r>
      <w:r w:rsidRPr="0014090C">
        <w:rPr>
          <w:b/>
          <w:bCs/>
        </w:rPr>
        <w:t>install</w:t>
      </w:r>
      <w:r w:rsidRPr="0014090C">
        <w:rPr>
          <w:b/>
          <w:bCs/>
          <w:lang w:val="ru-RU"/>
        </w:rPr>
        <w:t xml:space="preserve"> </w:t>
      </w:r>
      <w:r w:rsidRPr="0014090C">
        <w:rPr>
          <w:b/>
          <w:bCs/>
        </w:rPr>
        <w:t>mc</w:t>
      </w:r>
      <w:r w:rsidRPr="0014090C">
        <w:rPr>
          <w:lang w:val="ru-RU"/>
        </w:rPr>
        <w:t>:</w:t>
      </w:r>
    </w:p>
    <w:p w14:paraId="2065DC6D" w14:textId="77777777" w:rsidR="0014090C" w:rsidRPr="0014090C" w:rsidRDefault="0014090C" w:rsidP="0014090C">
      <w:pPr>
        <w:rPr>
          <w:lang w:val="ru-RU"/>
        </w:rPr>
      </w:pPr>
      <w:r w:rsidRPr="0014090C">
        <w:rPr>
          <w:lang w:val="ru-RU"/>
        </w:rPr>
        <w:t xml:space="preserve">~ # </w:t>
      </w:r>
      <w:r w:rsidRPr="0014090C">
        <w:t>mc</w:t>
      </w:r>
    </w:p>
    <w:p w14:paraId="7EC6148A" w14:textId="77777777" w:rsidR="0014090C" w:rsidRPr="0014090C" w:rsidRDefault="0014090C" w:rsidP="0014090C">
      <w:pPr>
        <w:rPr>
          <w:lang w:val="ru-RU"/>
        </w:rPr>
      </w:pPr>
      <w:r w:rsidRPr="0014090C">
        <w:rPr>
          <w:lang w:val="ru-RU"/>
        </w:rPr>
        <w:t>-</w:t>
      </w:r>
      <w:proofErr w:type="spellStart"/>
      <w:r w:rsidRPr="0014090C">
        <w:t>sh</w:t>
      </w:r>
      <w:proofErr w:type="spellEnd"/>
      <w:r w:rsidRPr="0014090C">
        <w:rPr>
          <w:lang w:val="ru-RU"/>
        </w:rPr>
        <w:t xml:space="preserve">: </w:t>
      </w:r>
      <w:r w:rsidRPr="0014090C">
        <w:t>mc</w:t>
      </w:r>
      <w:r w:rsidRPr="0014090C">
        <w:rPr>
          <w:lang w:val="ru-RU"/>
        </w:rPr>
        <w:t xml:space="preserve">: </w:t>
      </w:r>
      <w:r w:rsidRPr="0014090C">
        <w:t>not</w:t>
      </w:r>
      <w:r w:rsidRPr="0014090C">
        <w:rPr>
          <w:lang w:val="ru-RU"/>
        </w:rPr>
        <w:t xml:space="preserve"> </w:t>
      </w:r>
      <w:r w:rsidRPr="0014090C">
        <w:t>found</w:t>
      </w:r>
    </w:p>
    <w:p w14:paraId="100EF543" w14:textId="77777777" w:rsidR="0014090C" w:rsidRPr="0014090C" w:rsidRDefault="0014090C" w:rsidP="0014090C">
      <w:r w:rsidRPr="0014090C">
        <w:t xml:space="preserve">~ # </w:t>
      </w:r>
      <w:proofErr w:type="spellStart"/>
      <w:r w:rsidRPr="0014090C">
        <w:t>opkg</w:t>
      </w:r>
      <w:proofErr w:type="spellEnd"/>
      <w:r w:rsidRPr="0014090C">
        <w:t xml:space="preserve"> install mc</w:t>
      </w:r>
    </w:p>
    <w:p w14:paraId="28E3BA06" w14:textId="77777777" w:rsidR="0014090C" w:rsidRPr="0014090C" w:rsidRDefault="0014090C" w:rsidP="0014090C">
      <w:r w:rsidRPr="0014090C">
        <w:t>Installing mc (4.8.26-1b) to root...</w:t>
      </w:r>
    </w:p>
    <w:p w14:paraId="436431E0" w14:textId="77777777" w:rsidR="0014090C" w:rsidRPr="0014090C" w:rsidRDefault="0014090C" w:rsidP="0014090C">
      <w:r w:rsidRPr="0014090C">
        <w:t>Downloading http://bin.entware.net/mipselsf-k3.4/mc_4.8.26-1b_mipsel-3.4.ipk</w:t>
      </w:r>
    </w:p>
    <w:p w14:paraId="75DA32F7" w14:textId="77777777" w:rsidR="0014090C" w:rsidRPr="0014090C" w:rsidRDefault="0014090C" w:rsidP="0014090C">
      <w:r w:rsidRPr="0014090C">
        <w:t>....</w:t>
      </w:r>
    </w:p>
    <w:p w14:paraId="4EE230B4" w14:textId="77777777" w:rsidR="0014090C" w:rsidRPr="0014090C" w:rsidRDefault="0014090C" w:rsidP="0014090C">
      <w:r w:rsidRPr="0014090C">
        <w:t xml:space="preserve">Configuring </w:t>
      </w:r>
      <w:proofErr w:type="spellStart"/>
      <w:r w:rsidRPr="0014090C">
        <w:t>libiconv</w:t>
      </w:r>
      <w:proofErr w:type="spellEnd"/>
      <w:r w:rsidRPr="0014090C">
        <w:t>-full.</w:t>
      </w:r>
    </w:p>
    <w:p w14:paraId="567356B6" w14:textId="77777777" w:rsidR="0014090C" w:rsidRPr="0014090C" w:rsidRDefault="0014090C" w:rsidP="0014090C">
      <w:r w:rsidRPr="0014090C">
        <w:t>....</w:t>
      </w:r>
    </w:p>
    <w:p w14:paraId="21D25E7C" w14:textId="77777777" w:rsidR="0014090C" w:rsidRPr="0014090C" w:rsidRDefault="0014090C" w:rsidP="0014090C">
      <w:r w:rsidRPr="0014090C">
        <w:t>Configuring mc.</w:t>
      </w:r>
    </w:p>
    <w:p w14:paraId="1E7F70C6" w14:textId="77777777" w:rsidR="0014090C" w:rsidRPr="0014090C" w:rsidRDefault="0014090C" w:rsidP="0014090C">
      <w:r w:rsidRPr="0014090C">
        <w:t>~ # mc</w:t>
      </w:r>
    </w:p>
    <w:p w14:paraId="1A161879" w14:textId="1EA64B35" w:rsidR="0014090C" w:rsidRPr="0014090C" w:rsidRDefault="0014090C" w:rsidP="0014090C">
      <w:r w:rsidRPr="0014090C">
        <w:lastRenderedPageBreak/>
        <w:drawing>
          <wp:inline distT="0" distB="0" distL="0" distR="0" wp14:anchorId="579C4F07" wp14:editId="42860BF8">
            <wp:extent cx="5943600" cy="3387725"/>
            <wp:effectExtent l="0" t="0" r="0" b="0"/>
            <wp:docPr id="51721691" name="Рисунок 159" descr="Изображение выглядит как текст, электроника, дисплей, снимок экрана&#10;&#10;Автоматически созданное описание">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691" name="Рисунок 159" descr="Изображение выглядит как текст, электроника, дисплей, снимок экрана&#10;&#10;Автоматически созданное описание">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5CB5AACE" w14:textId="77777777" w:rsidR="0014090C" w:rsidRPr="0014090C" w:rsidRDefault="0014090C" w:rsidP="0014090C">
      <w:pPr>
        <w:rPr>
          <w:lang w:val="ru-RU"/>
        </w:rPr>
      </w:pPr>
      <w:r w:rsidRPr="0014090C">
        <w:t>Midnight</w:t>
      </w:r>
      <w:r w:rsidRPr="0014090C">
        <w:rPr>
          <w:lang w:val="ru-RU"/>
        </w:rPr>
        <w:t xml:space="preserve"> </w:t>
      </w:r>
      <w:r w:rsidRPr="0014090C">
        <w:t>Commander</w:t>
      </w:r>
    </w:p>
    <w:p w14:paraId="40667A4D" w14:textId="77777777" w:rsidR="0014090C" w:rsidRPr="0014090C" w:rsidRDefault="0014090C" w:rsidP="0014090C">
      <w:pPr>
        <w:rPr>
          <w:lang w:val="ru-RU"/>
        </w:rPr>
      </w:pPr>
      <w:r w:rsidRPr="0014090C">
        <w:rPr>
          <w:lang w:val="ru-RU"/>
        </w:rPr>
        <w:t xml:space="preserve">На этом подготовку к установке </w:t>
      </w:r>
      <w:r w:rsidRPr="0014090C">
        <w:t>MQTT</w:t>
      </w:r>
      <w:r w:rsidRPr="0014090C">
        <w:rPr>
          <w:lang w:val="ru-RU"/>
        </w:rPr>
        <w:t>-брокера можно считать завершенной.</w:t>
      </w:r>
    </w:p>
    <w:p w14:paraId="366EB12B" w14:textId="77777777" w:rsidR="0014090C" w:rsidRPr="0014090C" w:rsidRDefault="0014090C" w:rsidP="0014090C">
      <w:r w:rsidRPr="0014090C">
        <w:pict w14:anchorId="2290ABE4">
          <v:rect id="_x0000_i1545" style="width:649.5pt;height:0" o:hrpct="0" o:hralign="center" o:hrstd="t" o:hr="t" fillcolor="#a0a0a0" stroked="f"/>
        </w:pict>
      </w:r>
    </w:p>
    <w:p w14:paraId="4F8F8640" w14:textId="77777777" w:rsidR="0014090C" w:rsidRPr="0014090C" w:rsidRDefault="0014090C" w:rsidP="0014090C">
      <w:pPr>
        <w:rPr>
          <w:b/>
          <w:bCs/>
          <w:lang w:val="ru-RU"/>
        </w:rPr>
      </w:pPr>
      <w:r w:rsidRPr="0014090C">
        <w:rPr>
          <w:b/>
          <w:bCs/>
          <w:lang w:val="ru-RU"/>
        </w:rPr>
        <w:t xml:space="preserve">5. Установка </w:t>
      </w:r>
      <w:proofErr w:type="spellStart"/>
      <w:r w:rsidRPr="0014090C">
        <w:rPr>
          <w:b/>
          <w:bCs/>
        </w:rPr>
        <w:t>Mosquitto</w:t>
      </w:r>
      <w:proofErr w:type="spellEnd"/>
    </w:p>
    <w:p w14:paraId="501E37F7" w14:textId="77777777" w:rsidR="0014090C" w:rsidRPr="0014090C" w:rsidRDefault="0014090C" w:rsidP="0014090C">
      <w:pPr>
        <w:rPr>
          <w:lang w:val="ru-RU"/>
        </w:rPr>
      </w:pPr>
      <w:r w:rsidRPr="0014090C">
        <w:rPr>
          <w:lang w:val="ru-RU"/>
        </w:rPr>
        <w:t>Находим нужный нам пакет. Полный список пакетов можно найти здесь:</w:t>
      </w:r>
    </w:p>
    <w:p w14:paraId="3255DC18" w14:textId="77777777" w:rsidR="0014090C" w:rsidRPr="0014090C" w:rsidRDefault="0014090C" w:rsidP="0014090C">
      <w:pPr>
        <w:rPr>
          <w:lang w:val="ru-RU"/>
        </w:rPr>
      </w:pPr>
      <w:hyperlink r:id="rId41" w:tgtFrame="_blank" w:history="1">
        <w:r w:rsidRPr="0014090C">
          <w:rPr>
            <w:rStyle w:val="ac"/>
            <w:b/>
            <w:bCs/>
            <w:lang w:val="ru-RU"/>
          </w:rPr>
          <w:t xml:space="preserve">Основной список пакетов для </w:t>
        </w:r>
        <w:proofErr w:type="spellStart"/>
        <w:r w:rsidRPr="0014090C">
          <w:rPr>
            <w:rStyle w:val="ac"/>
            <w:b/>
            <w:bCs/>
          </w:rPr>
          <w:t>mipsel</w:t>
        </w:r>
        <w:proofErr w:type="spellEnd"/>
      </w:hyperlink>
      <w:r w:rsidRPr="0014090C">
        <w:t> </w:t>
      </w:r>
      <w:hyperlink r:id="rId42" w:tgtFrame="_blank" w:history="1">
        <w:r w:rsidRPr="0014090C">
          <w:rPr>
            <w:rStyle w:val="ac"/>
            <w:b/>
            <w:bCs/>
            <w:lang w:val="ru-RU"/>
          </w:rPr>
          <w:t xml:space="preserve">Дополнительный список пакетов </w:t>
        </w:r>
        <w:proofErr w:type="spellStart"/>
        <w:r w:rsidRPr="0014090C">
          <w:rPr>
            <w:rStyle w:val="ac"/>
            <w:b/>
            <w:bCs/>
          </w:rPr>
          <w:t>Keenetic</w:t>
        </w:r>
        <w:proofErr w:type="spellEnd"/>
        <w:r w:rsidRPr="0014090C">
          <w:rPr>
            <w:rStyle w:val="ac"/>
            <w:b/>
            <w:bCs/>
            <w:lang w:val="ru-RU"/>
          </w:rPr>
          <w:t xml:space="preserve"> для </w:t>
        </w:r>
        <w:proofErr w:type="spellStart"/>
        <w:r w:rsidRPr="0014090C">
          <w:rPr>
            <w:rStyle w:val="ac"/>
            <w:b/>
            <w:bCs/>
          </w:rPr>
          <w:t>mipsel</w:t>
        </w:r>
        <w:proofErr w:type="spellEnd"/>
      </w:hyperlink>
    </w:p>
    <w:p w14:paraId="22E944A2" w14:textId="77777777" w:rsidR="0014090C" w:rsidRPr="0014090C" w:rsidRDefault="0014090C" w:rsidP="0014090C">
      <w:pPr>
        <w:rPr>
          <w:lang w:val="ru-RU"/>
        </w:rPr>
      </w:pPr>
      <w:r w:rsidRPr="0014090C">
        <w:rPr>
          <w:lang w:val="ru-RU"/>
        </w:rPr>
        <w:t xml:space="preserve">Открываем основной список, в строке фильтра вводим </w:t>
      </w:r>
      <w:proofErr w:type="spellStart"/>
      <w:r w:rsidRPr="0014090C">
        <w:t>mqtt</w:t>
      </w:r>
      <w:proofErr w:type="spellEnd"/>
      <w:r w:rsidRPr="0014090C">
        <w:rPr>
          <w:lang w:val="ru-RU"/>
        </w:rPr>
        <w:t xml:space="preserve"> и смотрим результаты:</w:t>
      </w:r>
    </w:p>
    <w:p w14:paraId="69FAD25E" w14:textId="347067AC" w:rsidR="0014090C" w:rsidRPr="0014090C" w:rsidRDefault="0014090C" w:rsidP="0014090C">
      <w:r w:rsidRPr="0014090C">
        <w:drawing>
          <wp:inline distT="0" distB="0" distL="0" distR="0" wp14:anchorId="231F1655" wp14:editId="2B86119F">
            <wp:extent cx="5943600" cy="1315720"/>
            <wp:effectExtent l="0" t="0" r="0" b="0"/>
            <wp:docPr id="1149467135" name="Рисунок 158" descr="Изображение выглядит как текст, снимок экрана, Шрифт, число&#10;&#10;Автоматически созданное описание">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67135" name="Рисунок 158" descr="Изображение выглядит как текст, снимок экрана, Шрифт, число&#10;&#10;Автоматически созданное описание">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315720"/>
                    </a:xfrm>
                    <a:prstGeom prst="rect">
                      <a:avLst/>
                    </a:prstGeom>
                    <a:noFill/>
                    <a:ln>
                      <a:noFill/>
                    </a:ln>
                  </pic:spPr>
                </pic:pic>
              </a:graphicData>
            </a:graphic>
          </wp:inline>
        </w:drawing>
      </w:r>
    </w:p>
    <w:p w14:paraId="56653FFB" w14:textId="77777777" w:rsidR="0014090C" w:rsidRPr="0014090C" w:rsidRDefault="0014090C" w:rsidP="0014090C">
      <w:pPr>
        <w:rPr>
          <w:lang w:val="ru-RU"/>
        </w:rPr>
      </w:pPr>
      <w:r w:rsidRPr="0014090C">
        <w:rPr>
          <w:lang w:val="ru-RU"/>
        </w:rPr>
        <w:t xml:space="preserve">Находим пакеты для сервера </w:t>
      </w:r>
      <w:proofErr w:type="spellStart"/>
      <w:r w:rsidRPr="0014090C">
        <w:t>mosquitto</w:t>
      </w:r>
      <w:proofErr w:type="spellEnd"/>
    </w:p>
    <w:p w14:paraId="0554663D" w14:textId="77777777" w:rsidR="0014090C" w:rsidRPr="0014090C" w:rsidRDefault="0014090C" w:rsidP="0014090C">
      <w:pPr>
        <w:rPr>
          <w:lang w:val="ru-RU"/>
        </w:rPr>
      </w:pPr>
      <w:r w:rsidRPr="0014090C">
        <w:rPr>
          <w:lang w:val="ru-RU"/>
        </w:rPr>
        <w:t xml:space="preserve">Нам нужен пакет для сервера </w:t>
      </w:r>
      <w:proofErr w:type="spellStart"/>
      <w:r w:rsidRPr="0014090C">
        <w:t>mosquitto</w:t>
      </w:r>
      <w:proofErr w:type="spellEnd"/>
      <w:r w:rsidRPr="0014090C">
        <w:rPr>
          <w:lang w:val="ru-RU"/>
        </w:rPr>
        <w:t>, их два: простая версия (</w:t>
      </w:r>
      <w:proofErr w:type="spellStart"/>
      <w:r w:rsidRPr="0014090C">
        <w:t>nossl</w:t>
      </w:r>
      <w:proofErr w:type="spellEnd"/>
      <w:r w:rsidRPr="0014090C">
        <w:rPr>
          <w:lang w:val="ru-RU"/>
        </w:rPr>
        <w:t>) и защищенная (</w:t>
      </w:r>
      <w:proofErr w:type="spellStart"/>
      <w:r w:rsidRPr="0014090C">
        <w:t>ssl</w:t>
      </w:r>
      <w:proofErr w:type="spellEnd"/>
      <w:r w:rsidRPr="0014090C">
        <w:rPr>
          <w:lang w:val="ru-RU"/>
        </w:rPr>
        <w:t>). Я выбрал второй вариант. Для установки пакета вводим команду</w:t>
      </w:r>
      <w:r w:rsidRPr="0014090C">
        <w:t> </w:t>
      </w:r>
      <w:proofErr w:type="spellStart"/>
      <w:r w:rsidRPr="0014090C">
        <w:rPr>
          <w:b/>
          <w:bCs/>
        </w:rPr>
        <w:t>opkg</w:t>
      </w:r>
      <w:proofErr w:type="spellEnd"/>
      <w:r w:rsidRPr="0014090C">
        <w:rPr>
          <w:b/>
          <w:bCs/>
          <w:lang w:val="ru-RU"/>
        </w:rPr>
        <w:t xml:space="preserve"> </w:t>
      </w:r>
      <w:r w:rsidRPr="0014090C">
        <w:rPr>
          <w:b/>
          <w:bCs/>
        </w:rPr>
        <w:t>install</w:t>
      </w:r>
      <w:r w:rsidRPr="0014090C">
        <w:rPr>
          <w:b/>
          <w:bCs/>
          <w:lang w:val="ru-RU"/>
        </w:rPr>
        <w:t xml:space="preserve"> </w:t>
      </w:r>
      <w:proofErr w:type="spellStart"/>
      <w:r w:rsidRPr="0014090C">
        <w:rPr>
          <w:b/>
          <w:bCs/>
        </w:rPr>
        <w:t>mosquitto</w:t>
      </w:r>
      <w:proofErr w:type="spellEnd"/>
      <w:r w:rsidRPr="0014090C">
        <w:rPr>
          <w:b/>
          <w:bCs/>
          <w:lang w:val="ru-RU"/>
        </w:rPr>
        <w:t>-</w:t>
      </w:r>
      <w:proofErr w:type="spellStart"/>
      <w:r w:rsidRPr="0014090C">
        <w:rPr>
          <w:b/>
          <w:bCs/>
        </w:rPr>
        <w:t>ssl</w:t>
      </w:r>
      <w:proofErr w:type="spellEnd"/>
      <w:r w:rsidRPr="0014090C">
        <w:t> </w:t>
      </w:r>
      <w:r w:rsidRPr="0014090C">
        <w:rPr>
          <w:lang w:val="ru-RU"/>
        </w:rPr>
        <w:t>и ждем завершения:</w:t>
      </w:r>
    </w:p>
    <w:p w14:paraId="11E2F4C6" w14:textId="77777777" w:rsidR="0014090C" w:rsidRPr="0014090C" w:rsidRDefault="0014090C" w:rsidP="0014090C">
      <w:r w:rsidRPr="0014090C">
        <w:t xml:space="preserve">~ # </w:t>
      </w:r>
      <w:proofErr w:type="spellStart"/>
      <w:r w:rsidRPr="0014090C">
        <w:t>opkg</w:t>
      </w:r>
      <w:proofErr w:type="spellEnd"/>
      <w:r w:rsidRPr="0014090C">
        <w:t xml:space="preserve"> install </w:t>
      </w:r>
      <w:proofErr w:type="spellStart"/>
      <w:r w:rsidRPr="0014090C">
        <w:t>mosquitto-ssl</w:t>
      </w:r>
      <w:proofErr w:type="spellEnd"/>
    </w:p>
    <w:p w14:paraId="4AD515C3" w14:textId="77777777" w:rsidR="0014090C" w:rsidRPr="0014090C" w:rsidRDefault="0014090C" w:rsidP="0014090C">
      <w:r w:rsidRPr="0014090C">
        <w:lastRenderedPageBreak/>
        <w:t xml:space="preserve">Installing </w:t>
      </w:r>
      <w:proofErr w:type="spellStart"/>
      <w:r w:rsidRPr="0014090C">
        <w:t>mosquitto-ssl</w:t>
      </w:r>
      <w:proofErr w:type="spellEnd"/>
      <w:r w:rsidRPr="0014090C">
        <w:t xml:space="preserve"> (2.0.10-1) to root...</w:t>
      </w:r>
    </w:p>
    <w:p w14:paraId="6BB0BEC4" w14:textId="77777777" w:rsidR="0014090C" w:rsidRPr="0014090C" w:rsidRDefault="0014090C" w:rsidP="0014090C">
      <w:r w:rsidRPr="0014090C">
        <w:t>Downloading http://bin.entware.net/mipselsf-k3.4/mosquitto-ssl_2.0.10-1_mipsel-3.4.ipk</w:t>
      </w:r>
    </w:p>
    <w:p w14:paraId="769358BD" w14:textId="77777777" w:rsidR="0014090C" w:rsidRPr="0014090C" w:rsidRDefault="0014090C" w:rsidP="0014090C">
      <w:r w:rsidRPr="0014090C">
        <w:t xml:space="preserve">Installing </w:t>
      </w:r>
      <w:proofErr w:type="spellStart"/>
      <w:r w:rsidRPr="0014090C">
        <w:t>zlib</w:t>
      </w:r>
      <w:proofErr w:type="spellEnd"/>
      <w:r w:rsidRPr="0014090C">
        <w:t xml:space="preserve"> (1.2.11-3) to root...</w:t>
      </w:r>
    </w:p>
    <w:p w14:paraId="0DC04E76" w14:textId="77777777" w:rsidR="0014090C" w:rsidRPr="0014090C" w:rsidRDefault="0014090C" w:rsidP="0014090C">
      <w:r w:rsidRPr="0014090C">
        <w:t>Downloading http://bin.entware.net/mipselsf-k3.4/zlib_1.2.11-3_mipsel-3.4.ipk</w:t>
      </w:r>
    </w:p>
    <w:p w14:paraId="258ECBD4" w14:textId="77777777" w:rsidR="0014090C" w:rsidRPr="0014090C" w:rsidRDefault="0014090C" w:rsidP="0014090C">
      <w:r w:rsidRPr="0014090C">
        <w:t xml:space="preserve">Installing </w:t>
      </w:r>
      <w:proofErr w:type="spellStart"/>
      <w:r w:rsidRPr="0014090C">
        <w:t>libopenssl</w:t>
      </w:r>
      <w:proofErr w:type="spellEnd"/>
      <w:r w:rsidRPr="0014090C">
        <w:t xml:space="preserve"> (1.1.1k-1) to root...</w:t>
      </w:r>
    </w:p>
    <w:p w14:paraId="722E3803" w14:textId="77777777" w:rsidR="0014090C" w:rsidRPr="0014090C" w:rsidRDefault="0014090C" w:rsidP="0014090C">
      <w:r w:rsidRPr="0014090C">
        <w:t>Downloading http://bin.entware.net/mipselsf-k3.4/libopenssl_1.1.1k-1_mipsel-3.4.ipk</w:t>
      </w:r>
    </w:p>
    <w:p w14:paraId="7227CD8A" w14:textId="77777777" w:rsidR="0014090C" w:rsidRPr="0014090C" w:rsidRDefault="0014090C" w:rsidP="0014090C">
      <w:r w:rsidRPr="0014090C">
        <w:t xml:space="preserve">Installing </w:t>
      </w:r>
      <w:proofErr w:type="spellStart"/>
      <w:r w:rsidRPr="0014090C">
        <w:t>libcap</w:t>
      </w:r>
      <w:proofErr w:type="spellEnd"/>
      <w:r w:rsidRPr="0014090C">
        <w:t xml:space="preserve"> (2.48-1) to root...</w:t>
      </w:r>
    </w:p>
    <w:p w14:paraId="7C050A1C" w14:textId="77777777" w:rsidR="0014090C" w:rsidRPr="0014090C" w:rsidRDefault="0014090C" w:rsidP="0014090C">
      <w:r w:rsidRPr="0014090C">
        <w:t>Downloading http://bin.entware.net/mipselsf-k3.4/libcap_2.48-1_mipsel-3.4.ipk</w:t>
      </w:r>
    </w:p>
    <w:p w14:paraId="6861D26D" w14:textId="77777777" w:rsidR="0014090C" w:rsidRPr="0014090C" w:rsidRDefault="0014090C" w:rsidP="0014090C">
      <w:r w:rsidRPr="0014090C">
        <w:t xml:space="preserve">Installing </w:t>
      </w:r>
      <w:proofErr w:type="spellStart"/>
      <w:r w:rsidRPr="0014090C">
        <w:t>libwebsockets-openssl</w:t>
      </w:r>
      <w:proofErr w:type="spellEnd"/>
      <w:r w:rsidRPr="0014090C">
        <w:t xml:space="preserve"> (4.1.6-1) to root...</w:t>
      </w:r>
    </w:p>
    <w:p w14:paraId="0BD27BFD" w14:textId="77777777" w:rsidR="0014090C" w:rsidRPr="0014090C" w:rsidRDefault="0014090C" w:rsidP="0014090C">
      <w:r w:rsidRPr="0014090C">
        <w:t>Downloading http://bin.entware.net/mipselsf-k3.4/libwebsockets-openssl_4.1.6-1_mipsel-3.4.ipk</w:t>
      </w:r>
    </w:p>
    <w:p w14:paraId="24EB4AF7" w14:textId="77777777" w:rsidR="0014090C" w:rsidRPr="0014090C" w:rsidRDefault="0014090C" w:rsidP="0014090C">
      <w:r w:rsidRPr="0014090C">
        <w:t xml:space="preserve">Installing </w:t>
      </w:r>
      <w:proofErr w:type="spellStart"/>
      <w:r w:rsidRPr="0014090C">
        <w:t>cJSON</w:t>
      </w:r>
      <w:proofErr w:type="spellEnd"/>
      <w:r w:rsidRPr="0014090C">
        <w:t xml:space="preserve"> (1.7.14-3) to root...</w:t>
      </w:r>
    </w:p>
    <w:p w14:paraId="71A7A617" w14:textId="77777777" w:rsidR="0014090C" w:rsidRPr="0014090C" w:rsidRDefault="0014090C" w:rsidP="0014090C">
      <w:r w:rsidRPr="0014090C">
        <w:t>Downloading http://bin.entware.net/mipselsf-k3.4/cJSON_1.7.14-3_mipsel-3.4.ipk</w:t>
      </w:r>
    </w:p>
    <w:p w14:paraId="479BC1AE" w14:textId="77777777" w:rsidR="0014090C" w:rsidRPr="0014090C" w:rsidRDefault="0014090C" w:rsidP="0014090C">
      <w:r w:rsidRPr="0014090C">
        <w:t xml:space="preserve">Configuring </w:t>
      </w:r>
      <w:proofErr w:type="spellStart"/>
      <w:r w:rsidRPr="0014090C">
        <w:t>libcap</w:t>
      </w:r>
      <w:proofErr w:type="spellEnd"/>
      <w:r w:rsidRPr="0014090C">
        <w:t>.</w:t>
      </w:r>
    </w:p>
    <w:p w14:paraId="3D621DD5" w14:textId="77777777" w:rsidR="0014090C" w:rsidRPr="0014090C" w:rsidRDefault="0014090C" w:rsidP="0014090C">
      <w:r w:rsidRPr="0014090C">
        <w:t xml:space="preserve">Configuring </w:t>
      </w:r>
      <w:proofErr w:type="spellStart"/>
      <w:r w:rsidRPr="0014090C">
        <w:t>zlib</w:t>
      </w:r>
      <w:proofErr w:type="spellEnd"/>
      <w:r w:rsidRPr="0014090C">
        <w:t>.</w:t>
      </w:r>
    </w:p>
    <w:p w14:paraId="781F4440" w14:textId="77777777" w:rsidR="0014090C" w:rsidRPr="0014090C" w:rsidRDefault="0014090C" w:rsidP="0014090C">
      <w:r w:rsidRPr="0014090C">
        <w:t xml:space="preserve">Configuring </w:t>
      </w:r>
      <w:proofErr w:type="spellStart"/>
      <w:r w:rsidRPr="0014090C">
        <w:t>libopenssl</w:t>
      </w:r>
      <w:proofErr w:type="spellEnd"/>
      <w:r w:rsidRPr="0014090C">
        <w:t>.</w:t>
      </w:r>
    </w:p>
    <w:p w14:paraId="628A3D37" w14:textId="77777777" w:rsidR="0014090C" w:rsidRPr="0014090C" w:rsidRDefault="0014090C" w:rsidP="0014090C">
      <w:r w:rsidRPr="0014090C">
        <w:t xml:space="preserve">Configuring </w:t>
      </w:r>
      <w:proofErr w:type="spellStart"/>
      <w:r w:rsidRPr="0014090C">
        <w:t>libwebsockets-openssl</w:t>
      </w:r>
      <w:proofErr w:type="spellEnd"/>
      <w:r w:rsidRPr="0014090C">
        <w:t>.</w:t>
      </w:r>
    </w:p>
    <w:p w14:paraId="6C5B4B75" w14:textId="77777777" w:rsidR="0014090C" w:rsidRPr="0014090C" w:rsidRDefault="0014090C" w:rsidP="0014090C">
      <w:r w:rsidRPr="0014090C">
        <w:t xml:space="preserve">Configuring </w:t>
      </w:r>
      <w:proofErr w:type="spellStart"/>
      <w:r w:rsidRPr="0014090C">
        <w:t>cJSON</w:t>
      </w:r>
      <w:proofErr w:type="spellEnd"/>
      <w:r w:rsidRPr="0014090C">
        <w:t>.</w:t>
      </w:r>
    </w:p>
    <w:p w14:paraId="056AB79A" w14:textId="77777777" w:rsidR="0014090C" w:rsidRPr="0014090C" w:rsidRDefault="0014090C" w:rsidP="0014090C">
      <w:pPr>
        <w:rPr>
          <w:lang w:val="ru-RU"/>
        </w:rPr>
      </w:pPr>
      <w:r w:rsidRPr="0014090C">
        <w:t>Configuring</w:t>
      </w:r>
      <w:r w:rsidRPr="0014090C">
        <w:rPr>
          <w:lang w:val="ru-RU"/>
        </w:rPr>
        <w:t xml:space="preserve"> </w:t>
      </w:r>
      <w:proofErr w:type="spellStart"/>
      <w:r w:rsidRPr="0014090C">
        <w:t>mosquitto</w:t>
      </w:r>
      <w:proofErr w:type="spellEnd"/>
      <w:r w:rsidRPr="0014090C">
        <w:rPr>
          <w:lang w:val="ru-RU"/>
        </w:rPr>
        <w:t>-</w:t>
      </w:r>
      <w:proofErr w:type="spellStart"/>
      <w:r w:rsidRPr="0014090C">
        <w:t>ssl</w:t>
      </w:r>
      <w:proofErr w:type="spellEnd"/>
      <w:r w:rsidRPr="0014090C">
        <w:rPr>
          <w:lang w:val="ru-RU"/>
        </w:rPr>
        <w:t>.</w:t>
      </w:r>
    </w:p>
    <w:p w14:paraId="6A12383B" w14:textId="77777777" w:rsidR="0014090C" w:rsidRPr="0014090C" w:rsidRDefault="0014090C" w:rsidP="0014090C">
      <w:pPr>
        <w:rPr>
          <w:lang w:val="ru-RU"/>
        </w:rPr>
      </w:pPr>
      <w:r w:rsidRPr="0014090C">
        <w:rPr>
          <w:lang w:val="ru-RU"/>
        </w:rPr>
        <w:t>Установка выполнена, переходим к настройке.</w:t>
      </w:r>
    </w:p>
    <w:p w14:paraId="58040C7E" w14:textId="77777777" w:rsidR="0014090C" w:rsidRPr="0014090C" w:rsidRDefault="0014090C" w:rsidP="0014090C">
      <w:pPr>
        <w:rPr>
          <w:lang w:val="ru-RU"/>
        </w:rPr>
      </w:pPr>
      <w:r w:rsidRPr="0014090C">
        <w:t> </w:t>
      </w:r>
    </w:p>
    <w:p w14:paraId="2E602E8B" w14:textId="77777777" w:rsidR="0014090C" w:rsidRPr="0014090C" w:rsidRDefault="0014090C" w:rsidP="0014090C">
      <w:r w:rsidRPr="0014090C">
        <w:pict w14:anchorId="7AA87FCF">
          <v:rect id="_x0000_i1547" style="width:649.5pt;height:0" o:hrpct="0" o:hralign="center" o:hrstd="t" o:hr="t" fillcolor="#a0a0a0" stroked="f"/>
        </w:pict>
      </w:r>
    </w:p>
    <w:p w14:paraId="3AE64C22" w14:textId="77777777" w:rsidR="0014090C" w:rsidRPr="0014090C" w:rsidRDefault="0014090C" w:rsidP="0014090C">
      <w:pPr>
        <w:rPr>
          <w:b/>
          <w:bCs/>
          <w:lang w:val="ru-RU"/>
        </w:rPr>
      </w:pPr>
      <w:r w:rsidRPr="0014090C">
        <w:rPr>
          <w:b/>
          <w:bCs/>
          <w:lang w:val="ru-RU"/>
        </w:rPr>
        <w:t xml:space="preserve">6. Настройка </w:t>
      </w:r>
      <w:proofErr w:type="spellStart"/>
      <w:r w:rsidRPr="0014090C">
        <w:rPr>
          <w:b/>
          <w:bCs/>
        </w:rPr>
        <w:t>Mosquitto</w:t>
      </w:r>
      <w:proofErr w:type="spellEnd"/>
    </w:p>
    <w:p w14:paraId="300392B0" w14:textId="77777777" w:rsidR="0014090C" w:rsidRPr="0014090C" w:rsidRDefault="0014090C" w:rsidP="0014090C">
      <w:pPr>
        <w:rPr>
          <w:lang w:val="ru-RU"/>
        </w:rPr>
      </w:pPr>
      <w:r w:rsidRPr="0014090C">
        <w:rPr>
          <w:lang w:val="ru-RU"/>
        </w:rPr>
        <w:t xml:space="preserve">Файл конфигурации </w:t>
      </w:r>
      <w:proofErr w:type="spellStart"/>
      <w:r w:rsidRPr="0014090C">
        <w:t>mosquitto</w:t>
      </w:r>
      <w:proofErr w:type="spellEnd"/>
      <w:r w:rsidRPr="0014090C">
        <w:rPr>
          <w:lang w:val="ru-RU"/>
        </w:rPr>
        <w:t xml:space="preserve"> находится в каталоге</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r w:rsidRPr="0014090C">
        <w:t> </w:t>
      </w:r>
      <w:r w:rsidRPr="0014090C">
        <w:rPr>
          <w:lang w:val="ru-RU"/>
        </w:rPr>
        <w:t>и называется</w:t>
      </w:r>
      <w:r w:rsidRPr="0014090C">
        <w:t> </w:t>
      </w:r>
      <w:proofErr w:type="spellStart"/>
      <w:r w:rsidRPr="0014090C">
        <w:rPr>
          <w:b/>
          <w:bCs/>
        </w:rPr>
        <w:t>mosquitto</w:t>
      </w:r>
      <w:proofErr w:type="spellEnd"/>
      <w:r w:rsidRPr="0014090C">
        <w:rPr>
          <w:b/>
          <w:bCs/>
          <w:lang w:val="ru-RU"/>
        </w:rPr>
        <w:t>.</w:t>
      </w:r>
      <w:r w:rsidRPr="0014090C">
        <w:rPr>
          <w:b/>
          <w:bCs/>
        </w:rPr>
        <w:t>conf</w:t>
      </w:r>
      <w:r w:rsidRPr="0014090C">
        <w:rPr>
          <w:lang w:val="ru-RU"/>
        </w:rPr>
        <w:t xml:space="preserve">. В большинстве инструкции авторы советуют оставить этот файл неизменным, а все настройки выполнять в отдельном файле (прилинковав его к первому), мотивируя это тем, что так удобнее (на самом деле так решил только первый, настоящий автор, а остальные просто тупо </w:t>
      </w:r>
      <w:proofErr w:type="spellStart"/>
      <w:r w:rsidRPr="0014090C">
        <w:rPr>
          <w:lang w:val="ru-RU"/>
        </w:rPr>
        <w:t>скопипастили</w:t>
      </w:r>
      <w:proofErr w:type="spellEnd"/>
      <w:r w:rsidRPr="0014090C">
        <w:rPr>
          <w:lang w:val="ru-RU"/>
        </w:rPr>
        <w:t>, не задумываясь). Мне этот подход показался не удобным и я сделал по другому – оригинальный файл</w:t>
      </w:r>
      <w:r w:rsidRPr="0014090C">
        <w:t> </w:t>
      </w:r>
      <w:r w:rsidRPr="0014090C">
        <w:rPr>
          <w:b/>
          <w:bCs/>
          <w:lang w:val="ru-RU"/>
        </w:rPr>
        <w:t>скопировал с переименованием</w:t>
      </w:r>
      <w:r w:rsidRPr="0014090C">
        <w:t> </w:t>
      </w:r>
      <w:r w:rsidRPr="0014090C">
        <w:rPr>
          <w:lang w:val="ru-RU"/>
        </w:rPr>
        <w:t>в</w:t>
      </w:r>
      <w:r w:rsidRPr="0014090C">
        <w:t> </w:t>
      </w:r>
      <w:proofErr w:type="spellStart"/>
      <w:r w:rsidRPr="0014090C">
        <w:rPr>
          <w:b/>
          <w:bCs/>
        </w:rPr>
        <w:t>mosquitto</w:t>
      </w:r>
      <w:proofErr w:type="spellEnd"/>
      <w:r w:rsidRPr="0014090C">
        <w:rPr>
          <w:b/>
          <w:bCs/>
          <w:lang w:val="ru-RU"/>
        </w:rPr>
        <w:t>.</w:t>
      </w:r>
      <w:r w:rsidRPr="0014090C">
        <w:rPr>
          <w:b/>
          <w:bCs/>
        </w:rPr>
        <w:t>default</w:t>
      </w:r>
      <w:r w:rsidRPr="0014090C">
        <w:t> </w:t>
      </w:r>
      <w:r w:rsidRPr="0014090C">
        <w:rPr>
          <w:lang w:val="ru-RU"/>
        </w:rPr>
        <w:t xml:space="preserve">(дабы иметь возможность вернуть оригинал, если накосячу), а все настройки выполнял в основном файле, попутно переводя </w:t>
      </w:r>
      <w:proofErr w:type="spellStart"/>
      <w:r w:rsidRPr="0014090C">
        <w:rPr>
          <w:lang w:val="ru-RU"/>
        </w:rPr>
        <w:t>транслейтом</w:t>
      </w:r>
      <w:proofErr w:type="spellEnd"/>
      <w:r w:rsidRPr="0014090C">
        <w:rPr>
          <w:lang w:val="ru-RU"/>
        </w:rPr>
        <w:t xml:space="preserve"> не совсем понятные мне места.</w:t>
      </w:r>
    </w:p>
    <w:p w14:paraId="141F37B7" w14:textId="77777777" w:rsidR="0014090C" w:rsidRPr="0014090C" w:rsidRDefault="0014090C" w:rsidP="0014090C">
      <w:pPr>
        <w:rPr>
          <w:lang w:val="ru-RU"/>
        </w:rPr>
      </w:pPr>
      <w:r w:rsidRPr="0014090C">
        <w:rPr>
          <w:b/>
          <w:bCs/>
          <w:lang w:val="ru-RU"/>
        </w:rPr>
        <w:lastRenderedPageBreak/>
        <w:t xml:space="preserve">1. Вначале стоит добавить пользователя, от имени которого будет запускаться </w:t>
      </w:r>
      <w:proofErr w:type="spellStart"/>
      <w:r w:rsidRPr="0014090C">
        <w:rPr>
          <w:b/>
          <w:bCs/>
        </w:rPr>
        <w:t>mosquitto</w:t>
      </w:r>
      <w:proofErr w:type="spellEnd"/>
      <w:r w:rsidRPr="0014090C">
        <w:rPr>
          <w:b/>
          <w:bCs/>
          <w:lang w:val="ru-RU"/>
        </w:rPr>
        <w:t>.</w:t>
      </w:r>
      <w:r w:rsidRPr="0014090C">
        <w:t> </w:t>
      </w:r>
      <w:r w:rsidRPr="0014090C">
        <w:rPr>
          <w:lang w:val="ru-RU"/>
        </w:rPr>
        <w:t xml:space="preserve">Негоже запускать его от имени </w:t>
      </w:r>
      <w:r w:rsidRPr="0014090C">
        <w:t>root</w:t>
      </w:r>
      <w:r w:rsidRPr="0014090C">
        <w:rPr>
          <w:lang w:val="ru-RU"/>
        </w:rPr>
        <w:t>, так как это ведет к снижению уровня безопасности всего роутера. Для добавления нового пользователя в консоли вводим команду</w:t>
      </w:r>
      <w:r w:rsidRPr="0014090C">
        <w:t> </w:t>
      </w:r>
      <w:proofErr w:type="spellStart"/>
      <w:r w:rsidRPr="0014090C">
        <w:rPr>
          <w:b/>
          <w:bCs/>
        </w:rPr>
        <w:t>adduser</w:t>
      </w:r>
      <w:proofErr w:type="spellEnd"/>
      <w:r w:rsidRPr="0014090C">
        <w:rPr>
          <w:b/>
          <w:bCs/>
          <w:lang w:val="ru-RU"/>
        </w:rPr>
        <w:t xml:space="preserve"> </w:t>
      </w:r>
      <w:proofErr w:type="spellStart"/>
      <w:r w:rsidRPr="0014090C">
        <w:rPr>
          <w:b/>
          <w:bCs/>
        </w:rPr>
        <w:t>mosquitto</w:t>
      </w:r>
      <w:proofErr w:type="spellEnd"/>
      <w:r w:rsidRPr="0014090C">
        <w:rPr>
          <w:lang w:val="ru-RU"/>
        </w:rPr>
        <w:t>, а затем два раза вводим пароль:</w:t>
      </w:r>
    </w:p>
    <w:p w14:paraId="0CA92FCA" w14:textId="77777777" w:rsidR="0014090C" w:rsidRPr="0014090C" w:rsidRDefault="0014090C" w:rsidP="0014090C">
      <w:r w:rsidRPr="0014090C">
        <w:t xml:space="preserve">~ # </w:t>
      </w:r>
      <w:proofErr w:type="spellStart"/>
      <w:r w:rsidRPr="0014090C">
        <w:t>adduser</w:t>
      </w:r>
      <w:proofErr w:type="spellEnd"/>
      <w:r w:rsidRPr="0014090C">
        <w:t xml:space="preserve"> </w:t>
      </w:r>
      <w:proofErr w:type="spellStart"/>
      <w:r w:rsidRPr="0014090C">
        <w:t>mosquitto</w:t>
      </w:r>
      <w:proofErr w:type="spellEnd"/>
    </w:p>
    <w:p w14:paraId="519B16B9" w14:textId="77777777" w:rsidR="0014090C" w:rsidRPr="0014090C" w:rsidRDefault="0014090C" w:rsidP="0014090C">
      <w:r w:rsidRPr="0014090C">
        <w:t xml:space="preserve">Changing password for </w:t>
      </w:r>
      <w:proofErr w:type="spellStart"/>
      <w:r w:rsidRPr="0014090C">
        <w:t>mosquitto</w:t>
      </w:r>
      <w:proofErr w:type="spellEnd"/>
    </w:p>
    <w:p w14:paraId="45C395D7" w14:textId="77777777" w:rsidR="0014090C" w:rsidRPr="0014090C" w:rsidRDefault="0014090C" w:rsidP="0014090C">
      <w:r w:rsidRPr="0014090C">
        <w:t>New password: ***********</w:t>
      </w:r>
    </w:p>
    <w:p w14:paraId="7B5842C0" w14:textId="77777777" w:rsidR="0014090C" w:rsidRPr="0014090C" w:rsidRDefault="0014090C" w:rsidP="0014090C">
      <w:r w:rsidRPr="0014090C">
        <w:t>Bad password: too weak</w:t>
      </w:r>
    </w:p>
    <w:p w14:paraId="0405C44D" w14:textId="77777777" w:rsidR="0014090C" w:rsidRPr="0014090C" w:rsidRDefault="0014090C" w:rsidP="0014090C">
      <w:r w:rsidRPr="0014090C">
        <w:t>Retype password: ***********</w:t>
      </w:r>
    </w:p>
    <w:p w14:paraId="6C487DE2" w14:textId="77777777" w:rsidR="0014090C" w:rsidRPr="0014090C" w:rsidRDefault="0014090C" w:rsidP="0014090C">
      <w:r w:rsidRPr="0014090C">
        <w:t xml:space="preserve">passwd: password for </w:t>
      </w:r>
      <w:proofErr w:type="spellStart"/>
      <w:r w:rsidRPr="0014090C">
        <w:t>mosquitto</w:t>
      </w:r>
      <w:proofErr w:type="spellEnd"/>
      <w:r w:rsidRPr="0014090C">
        <w:t xml:space="preserve"> changed by root</w:t>
      </w:r>
    </w:p>
    <w:p w14:paraId="341244FB" w14:textId="77777777" w:rsidR="0014090C" w:rsidRPr="0014090C" w:rsidRDefault="0014090C" w:rsidP="0014090C">
      <w:r w:rsidRPr="0014090C">
        <w:rPr>
          <w:lang w:val="ru-RU"/>
        </w:rPr>
        <w:t>После чего в файле конфигурации </w:t>
      </w:r>
      <w:proofErr w:type="spellStart"/>
      <w:r w:rsidRPr="0014090C">
        <w:rPr>
          <w:b/>
          <w:bCs/>
          <w:lang w:val="ru-RU"/>
        </w:rPr>
        <w:t>mosquitto.conf</w:t>
      </w:r>
      <w:proofErr w:type="spellEnd"/>
      <w:r w:rsidRPr="0014090C">
        <w:rPr>
          <w:lang w:val="ru-RU"/>
        </w:rPr>
        <w:t> необходимо раскомментировать строку</w:t>
      </w:r>
      <w:r w:rsidRPr="0014090C">
        <w:t> </w:t>
      </w:r>
      <w:r w:rsidRPr="0014090C">
        <w:rPr>
          <w:b/>
          <w:bCs/>
        </w:rPr>
        <w:t>General configuration</w:t>
      </w:r>
      <w:r w:rsidRPr="0014090C">
        <w:t> / </w:t>
      </w:r>
      <w:r w:rsidRPr="0014090C">
        <w:rPr>
          <w:b/>
          <w:bCs/>
        </w:rPr>
        <w:t xml:space="preserve">user </w:t>
      </w:r>
      <w:proofErr w:type="spellStart"/>
      <w:r w:rsidRPr="0014090C">
        <w:rPr>
          <w:b/>
          <w:bCs/>
        </w:rPr>
        <w:t>mosquitto</w:t>
      </w:r>
      <w:proofErr w:type="spellEnd"/>
      <w:r w:rsidRPr="0014090C">
        <w:t>:</w:t>
      </w:r>
    </w:p>
    <w:p w14:paraId="3BED3104" w14:textId="77777777" w:rsidR="0014090C" w:rsidRPr="0014090C" w:rsidRDefault="0014090C" w:rsidP="0014090C">
      <w:r w:rsidRPr="0014090C">
        <w:t xml:space="preserve"># When run as root, drop privileges to this user and its primary </w:t>
      </w:r>
    </w:p>
    <w:p w14:paraId="157E4C82" w14:textId="77777777" w:rsidR="0014090C" w:rsidRPr="0014090C" w:rsidRDefault="0014090C" w:rsidP="0014090C">
      <w:r w:rsidRPr="0014090C">
        <w:t xml:space="preserve"># group. # Set to root to stay as root, but this is not recommended. </w:t>
      </w:r>
    </w:p>
    <w:p w14:paraId="2949D9D7" w14:textId="77777777" w:rsidR="0014090C" w:rsidRPr="0014090C" w:rsidRDefault="0014090C" w:rsidP="0014090C">
      <w:r w:rsidRPr="0014090C">
        <w:t># If set to "</w:t>
      </w:r>
      <w:proofErr w:type="spellStart"/>
      <w:r w:rsidRPr="0014090C">
        <w:t>mosquitto</w:t>
      </w:r>
      <w:proofErr w:type="spellEnd"/>
      <w:r w:rsidRPr="0014090C">
        <w:t>", or left unset, and the "</w:t>
      </w:r>
      <w:proofErr w:type="spellStart"/>
      <w:r w:rsidRPr="0014090C">
        <w:t>mosquitto</w:t>
      </w:r>
      <w:proofErr w:type="spellEnd"/>
      <w:r w:rsidRPr="0014090C">
        <w:t xml:space="preserve">" user does not exist </w:t>
      </w:r>
    </w:p>
    <w:p w14:paraId="1136D2F1" w14:textId="77777777" w:rsidR="0014090C" w:rsidRPr="0014090C" w:rsidRDefault="0014090C" w:rsidP="0014090C">
      <w:r w:rsidRPr="0014090C">
        <w:t xml:space="preserve"># then it will drop privileges to the "nobody" user instead. </w:t>
      </w:r>
    </w:p>
    <w:p w14:paraId="7F47261D" w14:textId="77777777" w:rsidR="0014090C" w:rsidRPr="0014090C" w:rsidRDefault="0014090C" w:rsidP="0014090C">
      <w:r w:rsidRPr="0014090C">
        <w:t xml:space="preserve"># If run as a non-root user, this setting has no effect. </w:t>
      </w:r>
    </w:p>
    <w:p w14:paraId="678E1A13" w14:textId="77777777" w:rsidR="0014090C" w:rsidRPr="0014090C" w:rsidRDefault="0014090C" w:rsidP="0014090C">
      <w:r w:rsidRPr="0014090C">
        <w:t xml:space="preserve"># Note that on Windows this has no effect and so </w:t>
      </w:r>
      <w:proofErr w:type="spellStart"/>
      <w:r w:rsidRPr="0014090C">
        <w:t>mosquitto</w:t>
      </w:r>
      <w:proofErr w:type="spellEnd"/>
      <w:r w:rsidRPr="0014090C">
        <w:t xml:space="preserve"> should be started by </w:t>
      </w:r>
    </w:p>
    <w:p w14:paraId="518B2856" w14:textId="77777777" w:rsidR="0014090C" w:rsidRPr="0014090C" w:rsidRDefault="0014090C" w:rsidP="0014090C">
      <w:r w:rsidRPr="0014090C">
        <w:t xml:space="preserve"># the user you wish it to run as. </w:t>
      </w:r>
    </w:p>
    <w:p w14:paraId="6297587C" w14:textId="77777777" w:rsidR="0014090C" w:rsidRPr="0014090C" w:rsidRDefault="0014090C" w:rsidP="0014090C">
      <w:r w:rsidRPr="0014090C">
        <w:t xml:space="preserve">user </w:t>
      </w:r>
      <w:proofErr w:type="spellStart"/>
      <w:r w:rsidRPr="0014090C">
        <w:t>mosquitto</w:t>
      </w:r>
      <w:proofErr w:type="spellEnd"/>
    </w:p>
    <w:p w14:paraId="632A86CE" w14:textId="77777777" w:rsidR="0014090C" w:rsidRPr="0014090C" w:rsidRDefault="0014090C" w:rsidP="0014090C">
      <w:r w:rsidRPr="0014090C">
        <w:rPr>
          <w:b/>
          <w:bCs/>
          <w:lang w:val="ru-RU"/>
        </w:rPr>
        <w:t>Перезапускаем роутер</w:t>
      </w:r>
      <w:r w:rsidRPr="0014090C">
        <w:rPr>
          <w:lang w:val="ru-RU"/>
        </w:rPr>
        <w:t xml:space="preserve">. Снова подключаемся к роутеру по SSH и пробуем запустить </w:t>
      </w:r>
      <w:proofErr w:type="spellStart"/>
      <w:r w:rsidRPr="0014090C">
        <w:rPr>
          <w:lang w:val="ru-RU"/>
        </w:rPr>
        <w:t>mosquitto</w:t>
      </w:r>
      <w:proofErr w:type="spellEnd"/>
      <w:r w:rsidRPr="0014090C">
        <w:rPr>
          <w:lang w:val="ru-RU"/>
        </w:rPr>
        <w:t xml:space="preserve"> командой </w:t>
      </w:r>
      <w:proofErr w:type="spellStart"/>
      <w:r w:rsidRPr="0014090C">
        <w:rPr>
          <w:b/>
          <w:bCs/>
          <w:lang w:val="ru-RU"/>
        </w:rPr>
        <w:t>mosquitto</w:t>
      </w:r>
      <w:proofErr w:type="spellEnd"/>
      <w:r w:rsidRPr="0014090C">
        <w:rPr>
          <w:b/>
          <w:bCs/>
          <w:lang w:val="ru-RU"/>
        </w:rPr>
        <w:t xml:space="preserve"> -c /</w:t>
      </w:r>
      <w:proofErr w:type="spellStart"/>
      <w:r w:rsidRPr="0014090C">
        <w:rPr>
          <w:b/>
          <w:bCs/>
          <w:lang w:val="ru-RU"/>
        </w:rPr>
        <w:t>opt</w:t>
      </w:r>
      <w:proofErr w:type="spellEnd"/>
      <w:r w:rsidRPr="0014090C">
        <w:rPr>
          <w:b/>
          <w:bCs/>
          <w:lang w:val="ru-RU"/>
        </w:rPr>
        <w:t>/</w:t>
      </w:r>
      <w:proofErr w:type="spellStart"/>
      <w:r w:rsidRPr="0014090C">
        <w:rPr>
          <w:b/>
          <w:bCs/>
          <w:lang w:val="ru-RU"/>
        </w:rPr>
        <w:t>etc</w:t>
      </w:r>
      <w:proofErr w:type="spellEnd"/>
      <w:r w:rsidRPr="0014090C">
        <w:rPr>
          <w:b/>
          <w:bCs/>
          <w:lang w:val="ru-RU"/>
        </w:rPr>
        <w:t>/</w:t>
      </w:r>
      <w:proofErr w:type="spellStart"/>
      <w:r w:rsidRPr="0014090C">
        <w:rPr>
          <w:b/>
          <w:bCs/>
          <w:lang w:val="ru-RU"/>
        </w:rPr>
        <w:t>mosquitto</w:t>
      </w:r>
      <w:proofErr w:type="spellEnd"/>
      <w:r w:rsidRPr="0014090C">
        <w:rPr>
          <w:b/>
          <w:bCs/>
          <w:lang w:val="ru-RU"/>
        </w:rPr>
        <w:t>/</w:t>
      </w:r>
      <w:proofErr w:type="spellStart"/>
      <w:r w:rsidRPr="0014090C">
        <w:rPr>
          <w:b/>
          <w:bCs/>
          <w:lang w:val="ru-RU"/>
        </w:rPr>
        <w:t>mosquitto.conf</w:t>
      </w:r>
      <w:proofErr w:type="spellEnd"/>
      <w:r w:rsidRPr="0014090C">
        <w:rPr>
          <w:b/>
          <w:bCs/>
          <w:lang w:val="ru-RU"/>
        </w:rPr>
        <w:t xml:space="preserve"> -d</w:t>
      </w:r>
      <w:r w:rsidRPr="0014090C">
        <w:rPr>
          <w:lang w:val="ru-RU"/>
        </w:rPr>
        <w:t>, после чего проверяем успешность запуска с помощью команды </w:t>
      </w:r>
      <w:proofErr w:type="spellStart"/>
      <w:r w:rsidRPr="0014090C">
        <w:rPr>
          <w:b/>
          <w:bCs/>
          <w:lang w:val="ru-RU"/>
        </w:rPr>
        <w:t>ps</w:t>
      </w:r>
      <w:proofErr w:type="spellEnd"/>
      <w:r w:rsidRPr="0014090C">
        <w:t>:</w:t>
      </w:r>
    </w:p>
    <w:p w14:paraId="71826D0B" w14:textId="77777777" w:rsidR="0014090C" w:rsidRPr="0014090C" w:rsidRDefault="0014090C" w:rsidP="0014090C">
      <w:r w:rsidRPr="0014090C">
        <w:t xml:space="preserve">~ # </w:t>
      </w:r>
      <w:proofErr w:type="spellStart"/>
      <w:r w:rsidRPr="0014090C">
        <w:t>mosquitto</w:t>
      </w:r>
      <w:proofErr w:type="spellEnd"/>
      <w:r w:rsidRPr="0014090C">
        <w:t xml:space="preserve"> -c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 xml:space="preserve"> -d</w:t>
      </w:r>
    </w:p>
    <w:p w14:paraId="339E2187" w14:textId="77777777" w:rsidR="0014090C" w:rsidRPr="0014090C" w:rsidRDefault="0014090C" w:rsidP="0014090C">
      <w:r w:rsidRPr="0014090C">
        <w:t xml:space="preserve">~ # </w:t>
      </w:r>
      <w:proofErr w:type="spellStart"/>
      <w:r w:rsidRPr="0014090C">
        <w:t>ps</w:t>
      </w:r>
      <w:proofErr w:type="spellEnd"/>
    </w:p>
    <w:p w14:paraId="54790C7C" w14:textId="77777777" w:rsidR="0014090C" w:rsidRPr="0014090C" w:rsidRDefault="0014090C" w:rsidP="0014090C">
      <w:r w:rsidRPr="0014090C">
        <w:t xml:space="preserve">  PID USER       VSZ STAT COMMAND</w:t>
      </w:r>
    </w:p>
    <w:p w14:paraId="42E0E616" w14:textId="77777777" w:rsidR="0014090C" w:rsidRPr="0014090C" w:rsidRDefault="0014090C" w:rsidP="0014090C">
      <w:r w:rsidRPr="0014090C">
        <w:t xml:space="preserve">    1 root      1100 S    </w:t>
      </w:r>
      <w:proofErr w:type="spellStart"/>
      <w:r w:rsidRPr="0014090C">
        <w:t>init</w:t>
      </w:r>
      <w:proofErr w:type="spellEnd"/>
    </w:p>
    <w:p w14:paraId="48E7A931" w14:textId="77777777" w:rsidR="0014090C" w:rsidRPr="0014090C" w:rsidRDefault="0014090C" w:rsidP="0014090C">
      <w:r w:rsidRPr="0014090C">
        <w:t xml:space="preserve"> .........................</w:t>
      </w:r>
    </w:p>
    <w:p w14:paraId="7A529669" w14:textId="77777777" w:rsidR="0014090C" w:rsidRPr="0014090C" w:rsidRDefault="0014090C" w:rsidP="0014090C">
      <w:r w:rsidRPr="0014090C">
        <w:t xml:space="preserve"> 1079 </w:t>
      </w:r>
      <w:proofErr w:type="spellStart"/>
      <w:r w:rsidRPr="0014090C">
        <w:t>mosquitt</w:t>
      </w:r>
      <w:proofErr w:type="spellEnd"/>
      <w:r w:rsidRPr="0014090C">
        <w:t xml:space="preserve">  7264 S    </w:t>
      </w:r>
      <w:proofErr w:type="spellStart"/>
      <w:r w:rsidRPr="0014090C">
        <w:t>mosquitto</w:t>
      </w:r>
      <w:proofErr w:type="spellEnd"/>
      <w:r w:rsidRPr="0014090C">
        <w:t xml:space="preserve"> -c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 xml:space="preserve"> -d</w:t>
      </w:r>
    </w:p>
    <w:p w14:paraId="4D6143A3" w14:textId="77777777" w:rsidR="0014090C" w:rsidRPr="0014090C" w:rsidRDefault="0014090C" w:rsidP="0014090C">
      <w:pPr>
        <w:rPr>
          <w:lang w:val="ru-RU"/>
        </w:rPr>
      </w:pPr>
      <w:r w:rsidRPr="0014090C">
        <w:t xml:space="preserve"> </w:t>
      </w:r>
      <w:r w:rsidRPr="0014090C">
        <w:rPr>
          <w:lang w:val="ru-RU"/>
        </w:rPr>
        <w:t xml:space="preserve">1080 </w:t>
      </w:r>
      <w:r w:rsidRPr="0014090C">
        <w:t>root</w:t>
      </w:r>
      <w:r w:rsidRPr="0014090C">
        <w:rPr>
          <w:lang w:val="ru-RU"/>
        </w:rPr>
        <w:t xml:space="preserve">      3880 </w:t>
      </w:r>
      <w:r w:rsidRPr="0014090C">
        <w:t>R</w:t>
      </w:r>
      <w:r w:rsidRPr="0014090C">
        <w:rPr>
          <w:lang w:val="ru-RU"/>
        </w:rPr>
        <w:t xml:space="preserve">    </w:t>
      </w:r>
      <w:proofErr w:type="spellStart"/>
      <w:r w:rsidRPr="0014090C">
        <w:t>ps</w:t>
      </w:r>
      <w:proofErr w:type="spellEnd"/>
    </w:p>
    <w:p w14:paraId="276CAA0B" w14:textId="77777777" w:rsidR="0014090C" w:rsidRPr="0014090C" w:rsidRDefault="0014090C" w:rsidP="0014090C">
      <w:pPr>
        <w:rPr>
          <w:lang w:val="ru-RU"/>
        </w:rPr>
      </w:pPr>
      <w:r w:rsidRPr="0014090C">
        <w:rPr>
          <w:lang w:val="ru-RU"/>
        </w:rPr>
        <w:lastRenderedPageBreak/>
        <w:t xml:space="preserve">Здесь важно убедится, что сервер нормально запустился под только что созданным пользователем. Если это не так (сервер пишет, что пользователь </w:t>
      </w:r>
      <w:proofErr w:type="spellStart"/>
      <w:r w:rsidRPr="0014090C">
        <w:t>mosquitto</w:t>
      </w:r>
      <w:proofErr w:type="spellEnd"/>
      <w:r w:rsidRPr="0014090C">
        <w:rPr>
          <w:lang w:val="ru-RU"/>
        </w:rPr>
        <w:t xml:space="preserve"> не найден),</w:t>
      </w:r>
      <w:r w:rsidRPr="0014090C">
        <w:t> </w:t>
      </w:r>
      <w:hyperlink r:id="rId45" w:tgtFrame="_blank" w:history="1">
        <w:r w:rsidRPr="0014090C">
          <w:rPr>
            <w:rStyle w:val="ac"/>
            <w:lang w:val="ru-RU"/>
          </w:rPr>
          <w:t>то можно попробовать обходной путь из этой статьи</w:t>
        </w:r>
      </w:hyperlink>
      <w:r w:rsidRPr="0014090C">
        <w:rPr>
          <w:lang w:val="ru-RU"/>
        </w:rPr>
        <w:t>. Однако на новой версии у меня всё заработало без танцев с бубном.</w:t>
      </w:r>
    </w:p>
    <w:p w14:paraId="0EC43C12" w14:textId="77777777" w:rsidR="0014090C" w:rsidRPr="0014090C" w:rsidRDefault="0014090C" w:rsidP="0014090C">
      <w:pPr>
        <w:rPr>
          <w:lang w:val="ru-RU"/>
        </w:rPr>
      </w:pPr>
      <w:r w:rsidRPr="0014090C">
        <w:t> </w:t>
      </w:r>
    </w:p>
    <w:p w14:paraId="19412A60" w14:textId="77777777" w:rsidR="0014090C" w:rsidRPr="0014090C" w:rsidRDefault="0014090C" w:rsidP="0014090C">
      <w:r w:rsidRPr="0014090C">
        <w:rPr>
          <w:b/>
          <w:bCs/>
          <w:lang w:val="ru-RU"/>
        </w:rPr>
        <w:t xml:space="preserve">2. Добавляем </w:t>
      </w:r>
      <w:proofErr w:type="spellStart"/>
      <w:r w:rsidRPr="0014090C">
        <w:rPr>
          <w:b/>
          <w:bCs/>
        </w:rPr>
        <w:t>mosquitto</w:t>
      </w:r>
      <w:proofErr w:type="spellEnd"/>
      <w:r w:rsidRPr="0014090C">
        <w:rPr>
          <w:b/>
          <w:bCs/>
          <w:lang w:val="ru-RU"/>
        </w:rPr>
        <w:t xml:space="preserve"> в автозагрузку при включении или перезапуске роутера</w:t>
      </w:r>
      <w:r w:rsidRPr="0014090C">
        <w:rPr>
          <w:lang w:val="ru-RU"/>
        </w:rPr>
        <w:t>. Для этого необходимо создать скрипт в каталоге</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init</w:t>
      </w:r>
      <w:proofErr w:type="spellEnd"/>
      <w:r w:rsidRPr="0014090C">
        <w:rPr>
          <w:b/>
          <w:bCs/>
          <w:lang w:val="ru-RU"/>
        </w:rPr>
        <w:t>.</w:t>
      </w:r>
      <w:r w:rsidRPr="0014090C">
        <w:rPr>
          <w:b/>
          <w:bCs/>
        </w:rPr>
        <w:t>d</w:t>
      </w:r>
      <w:r w:rsidRPr="0014090C">
        <w:t> </w:t>
      </w:r>
      <w:r w:rsidRPr="0014090C">
        <w:rPr>
          <w:lang w:val="ru-RU"/>
        </w:rPr>
        <w:t>с названием</w:t>
      </w:r>
      <w:r w:rsidRPr="0014090C">
        <w:t> </w:t>
      </w:r>
      <w:proofErr w:type="spellStart"/>
      <w:r w:rsidRPr="0014090C">
        <w:rPr>
          <w:b/>
          <w:bCs/>
        </w:rPr>
        <w:t>Smosquitto</w:t>
      </w:r>
      <w:proofErr w:type="spellEnd"/>
      <w:r w:rsidRPr="0014090C">
        <w:rPr>
          <w:lang w:val="ru-RU"/>
        </w:rPr>
        <w:t>. Префикс “</w:t>
      </w:r>
      <w:r w:rsidRPr="0014090C">
        <w:t>S</w:t>
      </w:r>
      <w:r w:rsidRPr="0014090C">
        <w:rPr>
          <w:lang w:val="ru-RU"/>
        </w:rPr>
        <w:t>” означает, то данный скрипт будет включён в автозапуск (префикс “</w:t>
      </w:r>
      <w:r w:rsidRPr="0014090C">
        <w:t>K</w:t>
      </w:r>
      <w:r w:rsidRPr="0014090C">
        <w:rPr>
          <w:lang w:val="ru-RU"/>
        </w:rPr>
        <w:t>” означает, то данный скрипт будет исключён из автозапуска). Удобнее всего это сделать с помощью</w:t>
      </w:r>
      <w:r w:rsidRPr="0014090C">
        <w:t> </w:t>
      </w:r>
      <w:r w:rsidRPr="0014090C">
        <w:rPr>
          <w:b/>
          <w:bCs/>
        </w:rPr>
        <w:t>mc</w:t>
      </w:r>
      <w:r w:rsidRPr="0014090C">
        <w:t>:</w:t>
      </w:r>
    </w:p>
    <w:p w14:paraId="74036250" w14:textId="707CCEAD" w:rsidR="0014090C" w:rsidRPr="0014090C" w:rsidRDefault="0014090C" w:rsidP="0014090C">
      <w:r w:rsidRPr="0014090C">
        <w:drawing>
          <wp:inline distT="0" distB="0" distL="0" distR="0" wp14:anchorId="2D3C2C99" wp14:editId="515EC326">
            <wp:extent cx="5943600" cy="3386455"/>
            <wp:effectExtent l="0" t="0" r="0" b="0"/>
            <wp:docPr id="264106135" name="Рисунок 157" descr="Изображение выглядит как текст, электроника, снимок экрана, компьютер&#10;&#10;Автоматически созданное описание">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06135" name="Рисунок 157" descr="Изображение выглядит как текст, электроника, снимок экрана, компьютер&#10;&#10;Автоматически созданное описание">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40DF952B" w14:textId="77777777" w:rsidR="0014090C" w:rsidRPr="0014090C" w:rsidRDefault="0014090C" w:rsidP="0014090C">
      <w:pPr>
        <w:rPr>
          <w:lang w:val="ru-RU"/>
        </w:rPr>
      </w:pPr>
      <w:r w:rsidRPr="0014090C">
        <w:rPr>
          <w:lang w:val="ru-RU"/>
        </w:rPr>
        <w:t>Создание скрипта автозапуска</w:t>
      </w:r>
    </w:p>
    <w:p w14:paraId="5C6A6112" w14:textId="77777777" w:rsidR="0014090C" w:rsidRPr="0014090C" w:rsidRDefault="0014090C" w:rsidP="0014090C">
      <w:pPr>
        <w:rPr>
          <w:lang w:val="ru-RU"/>
        </w:rPr>
      </w:pPr>
      <w:r w:rsidRPr="0014090C">
        <w:rPr>
          <w:lang w:val="ru-RU"/>
        </w:rPr>
        <w:t>Для этого запускам</w:t>
      </w:r>
      <w:r w:rsidRPr="0014090C">
        <w:t> </w:t>
      </w:r>
      <w:r w:rsidRPr="0014090C">
        <w:rPr>
          <w:b/>
          <w:bCs/>
        </w:rPr>
        <w:t>mc</w:t>
      </w:r>
      <w:r w:rsidRPr="0014090C">
        <w:rPr>
          <w:lang w:val="ru-RU"/>
        </w:rPr>
        <w:t>, переходим в каталог</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init</w:t>
      </w:r>
      <w:proofErr w:type="spellEnd"/>
      <w:r w:rsidRPr="0014090C">
        <w:rPr>
          <w:b/>
          <w:bCs/>
          <w:lang w:val="ru-RU"/>
        </w:rPr>
        <w:t>.</w:t>
      </w:r>
      <w:r w:rsidRPr="0014090C">
        <w:rPr>
          <w:b/>
          <w:bCs/>
        </w:rPr>
        <w:t>d</w:t>
      </w:r>
      <w:r w:rsidRPr="0014090C">
        <w:rPr>
          <w:lang w:val="ru-RU"/>
        </w:rPr>
        <w:t>, нажимаем клавиши</w:t>
      </w:r>
      <w:r w:rsidRPr="0014090C">
        <w:t> </w:t>
      </w:r>
      <w:r w:rsidRPr="0014090C">
        <w:rPr>
          <w:b/>
          <w:bCs/>
        </w:rPr>
        <w:t>shift</w:t>
      </w:r>
      <w:r w:rsidRPr="0014090C">
        <w:rPr>
          <w:b/>
          <w:bCs/>
          <w:lang w:val="ru-RU"/>
        </w:rPr>
        <w:t>+</w:t>
      </w:r>
      <w:r w:rsidRPr="0014090C">
        <w:rPr>
          <w:b/>
          <w:bCs/>
        </w:rPr>
        <w:t>f</w:t>
      </w:r>
      <w:r w:rsidRPr="0014090C">
        <w:rPr>
          <w:b/>
          <w:bCs/>
          <w:lang w:val="ru-RU"/>
        </w:rPr>
        <w:t>4</w:t>
      </w:r>
      <w:r w:rsidRPr="0014090C">
        <w:t> </w:t>
      </w:r>
      <w:r w:rsidRPr="0014090C">
        <w:rPr>
          <w:lang w:val="ru-RU"/>
        </w:rPr>
        <w:t>(открывается пустой файл) и вставляем следующие строки:</w:t>
      </w:r>
    </w:p>
    <w:p w14:paraId="781AD032" w14:textId="77777777" w:rsidR="0014090C" w:rsidRPr="0014090C" w:rsidRDefault="0014090C" w:rsidP="0014090C">
      <w:r w:rsidRPr="0014090C">
        <w:t>#!/bin/sh</w:t>
      </w:r>
    </w:p>
    <w:p w14:paraId="37B1F424" w14:textId="77777777" w:rsidR="0014090C" w:rsidRPr="0014090C" w:rsidRDefault="0014090C" w:rsidP="0014090C">
      <w:r w:rsidRPr="0014090C">
        <w:rPr>
          <w:b/>
          <w:bCs/>
        </w:rPr>
        <w:t>PATH</w:t>
      </w:r>
      <w:r w:rsidRPr="0014090C">
        <w:t>=/opt/bin:/opt/</w:t>
      </w:r>
      <w:proofErr w:type="spellStart"/>
      <w:r w:rsidRPr="0014090C">
        <w:t>sbin</w:t>
      </w:r>
      <w:proofErr w:type="spellEnd"/>
      <w:r w:rsidRPr="0014090C">
        <w:t>:/</w:t>
      </w:r>
      <w:proofErr w:type="spellStart"/>
      <w:r w:rsidRPr="0014090C">
        <w:t>sbin</w:t>
      </w:r>
      <w:proofErr w:type="spellEnd"/>
      <w:r w:rsidRPr="0014090C">
        <w:t>:/bin:/</w:t>
      </w:r>
      <w:proofErr w:type="spellStart"/>
      <w:r w:rsidRPr="0014090C">
        <w:t>usr</w:t>
      </w:r>
      <w:proofErr w:type="spellEnd"/>
      <w:r w:rsidRPr="0014090C">
        <w:t>/</w:t>
      </w:r>
      <w:proofErr w:type="spellStart"/>
      <w:r w:rsidRPr="0014090C">
        <w:t>sbin</w:t>
      </w:r>
      <w:proofErr w:type="spellEnd"/>
      <w:r w:rsidRPr="0014090C">
        <w:t>:/</w:t>
      </w:r>
      <w:proofErr w:type="spellStart"/>
      <w:r w:rsidRPr="0014090C">
        <w:t>usr</w:t>
      </w:r>
      <w:proofErr w:type="spellEnd"/>
      <w:r w:rsidRPr="0014090C">
        <w:t xml:space="preserve">/bin </w:t>
      </w:r>
    </w:p>
    <w:p w14:paraId="40EFEB29" w14:textId="77777777" w:rsidR="0014090C" w:rsidRPr="0014090C" w:rsidRDefault="0014090C" w:rsidP="0014090C">
      <w:proofErr w:type="spellStart"/>
      <w:r w:rsidRPr="0014090C">
        <w:t>mosquitto</w:t>
      </w:r>
      <w:proofErr w:type="spellEnd"/>
      <w:r w:rsidRPr="0014090C">
        <w:t xml:space="preserve"> -d -c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p>
    <w:p w14:paraId="4F1D54D1" w14:textId="77777777" w:rsidR="0014090C" w:rsidRPr="0014090C" w:rsidRDefault="0014090C" w:rsidP="0014090C">
      <w:pPr>
        <w:rPr>
          <w:lang w:val="ru-RU"/>
        </w:rPr>
      </w:pPr>
      <w:r w:rsidRPr="0014090C">
        <w:rPr>
          <w:lang w:val="ru-RU"/>
        </w:rPr>
        <w:t>Затем сохраняем файл с помощью клавиши</w:t>
      </w:r>
      <w:r w:rsidRPr="0014090C">
        <w:t> </w:t>
      </w:r>
      <w:r w:rsidRPr="0014090C">
        <w:rPr>
          <w:b/>
          <w:bCs/>
        </w:rPr>
        <w:t>f</w:t>
      </w:r>
      <w:r w:rsidRPr="0014090C">
        <w:rPr>
          <w:b/>
          <w:bCs/>
          <w:lang w:val="ru-RU"/>
        </w:rPr>
        <w:t>2</w:t>
      </w:r>
      <w:r w:rsidRPr="0014090C">
        <w:rPr>
          <w:lang w:val="ru-RU"/>
        </w:rPr>
        <w:t>, указав имя файла</w:t>
      </w:r>
      <w:r w:rsidRPr="0014090C">
        <w:t> </w:t>
      </w:r>
      <w:proofErr w:type="spellStart"/>
      <w:r w:rsidRPr="0014090C">
        <w:rPr>
          <w:b/>
          <w:bCs/>
        </w:rPr>
        <w:t>Smosquitto</w:t>
      </w:r>
      <w:proofErr w:type="spellEnd"/>
      <w:r w:rsidRPr="0014090C">
        <w:rPr>
          <w:lang w:val="ru-RU"/>
        </w:rPr>
        <w:t>. Как вариант, можно сделать это по сети. Затем нужно сделать этот скрипт исполняемым командой</w:t>
      </w:r>
      <w:r w:rsidRPr="0014090C">
        <w:t> </w:t>
      </w:r>
      <w:proofErr w:type="spellStart"/>
      <w:r w:rsidRPr="0014090C">
        <w:rPr>
          <w:b/>
          <w:bCs/>
        </w:rPr>
        <w:t>chmod</w:t>
      </w:r>
      <w:proofErr w:type="spellEnd"/>
      <w:r w:rsidRPr="0014090C">
        <w:rPr>
          <w:b/>
          <w:bCs/>
          <w:lang w:val="ru-RU"/>
        </w:rPr>
        <w:t xml:space="preserve"> +</w:t>
      </w:r>
      <w:r w:rsidRPr="0014090C">
        <w:rPr>
          <w:b/>
          <w:bCs/>
        </w:rPr>
        <w:t>x</w:t>
      </w:r>
      <w:r w:rsidRPr="0014090C">
        <w:rPr>
          <w:b/>
          <w:bCs/>
          <w:lang w:val="ru-RU"/>
        </w:rPr>
        <w:t xml:space="preserve"> /</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init</w:t>
      </w:r>
      <w:proofErr w:type="spellEnd"/>
      <w:r w:rsidRPr="0014090C">
        <w:rPr>
          <w:b/>
          <w:bCs/>
          <w:lang w:val="ru-RU"/>
        </w:rPr>
        <w:t>.</w:t>
      </w:r>
      <w:r w:rsidRPr="0014090C">
        <w:rPr>
          <w:b/>
          <w:bCs/>
        </w:rPr>
        <w:t>d</w:t>
      </w:r>
      <w:r w:rsidRPr="0014090C">
        <w:rPr>
          <w:b/>
          <w:bCs/>
          <w:lang w:val="ru-RU"/>
        </w:rPr>
        <w:t>/</w:t>
      </w:r>
      <w:proofErr w:type="spellStart"/>
      <w:r w:rsidRPr="0014090C">
        <w:rPr>
          <w:b/>
          <w:bCs/>
        </w:rPr>
        <w:t>Smosquitto</w:t>
      </w:r>
      <w:proofErr w:type="spellEnd"/>
      <w:r w:rsidRPr="0014090C">
        <w:rPr>
          <w:lang w:val="ru-RU"/>
        </w:rPr>
        <w:t>.</w:t>
      </w:r>
    </w:p>
    <w:p w14:paraId="334BB65C" w14:textId="77777777" w:rsidR="0014090C" w:rsidRPr="0014090C" w:rsidRDefault="0014090C" w:rsidP="0014090C">
      <w:pPr>
        <w:rPr>
          <w:lang w:val="ru-RU"/>
        </w:rPr>
      </w:pPr>
      <w:r w:rsidRPr="0014090C">
        <w:t> </w:t>
      </w:r>
    </w:p>
    <w:p w14:paraId="7A9FB87E" w14:textId="77777777" w:rsidR="0014090C" w:rsidRPr="0014090C" w:rsidRDefault="0014090C" w:rsidP="0014090C">
      <w:pPr>
        <w:rPr>
          <w:lang w:val="ru-RU"/>
        </w:rPr>
      </w:pPr>
      <w:r w:rsidRPr="0014090C">
        <w:rPr>
          <w:b/>
          <w:bCs/>
          <w:lang w:val="ru-RU"/>
        </w:rPr>
        <w:lastRenderedPageBreak/>
        <w:t>3. Создаем рабочие каталоги или разрешаем доступ к уже существующим</w:t>
      </w:r>
      <w:r w:rsidRPr="0014090C">
        <w:rPr>
          <w:lang w:val="ru-RU"/>
        </w:rPr>
        <w:t xml:space="preserve">. Для нормальной работы </w:t>
      </w:r>
      <w:proofErr w:type="spellStart"/>
      <w:r w:rsidRPr="0014090C">
        <w:t>mosquitto</w:t>
      </w:r>
      <w:proofErr w:type="spellEnd"/>
      <w:r w:rsidRPr="0014090C">
        <w:rPr>
          <w:lang w:val="ru-RU"/>
        </w:rPr>
        <w:t xml:space="preserve"> потребуется иметь доступ на запись как минимум в два каталога (а на первых порах лучше в три). Поскольку мы будем запускать брокер от пользователя с “не </w:t>
      </w:r>
      <w:r w:rsidRPr="0014090C">
        <w:t>root</w:t>
      </w:r>
      <w:r w:rsidRPr="0014090C">
        <w:rPr>
          <w:lang w:val="ru-RU"/>
        </w:rPr>
        <w:t xml:space="preserve">”, права на доступ к файлам и папкам у него будут минимальными – только на чтение (по большей части, исключение составляет каталог пользователя). Поэтому придется вначале вручную создать необходимые директории и разрешить пользователю </w:t>
      </w:r>
      <w:proofErr w:type="spellStart"/>
      <w:r w:rsidRPr="0014090C">
        <w:t>mosquitto</w:t>
      </w:r>
      <w:proofErr w:type="spellEnd"/>
      <w:r w:rsidRPr="0014090C">
        <w:rPr>
          <w:lang w:val="ru-RU"/>
        </w:rPr>
        <w:t xml:space="preserve"> доступ к ним.</w:t>
      </w:r>
    </w:p>
    <w:p w14:paraId="5C75A824" w14:textId="77777777" w:rsidR="0014090C" w:rsidRPr="0014090C" w:rsidRDefault="0014090C" w:rsidP="0014090C">
      <w:pPr>
        <w:rPr>
          <w:lang w:val="ru-RU"/>
        </w:rPr>
      </w:pPr>
      <w:r w:rsidRPr="0014090C">
        <w:rPr>
          <w:lang w:val="ru-RU"/>
        </w:rPr>
        <w:t>Я создал следующую структуру каталогов (возможно, она не является оптимальной, Вы можете изменить по своему вкусу):</w:t>
      </w:r>
    </w:p>
    <w:p w14:paraId="28C05C59" w14:textId="77777777" w:rsidR="0014090C" w:rsidRPr="0014090C" w:rsidRDefault="0014090C" w:rsidP="0014090C">
      <w:pPr>
        <w:numPr>
          <w:ilvl w:val="0"/>
          <w:numId w:val="5"/>
        </w:numPr>
      </w:pP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t> </w:t>
      </w:r>
      <w:r w:rsidRPr="0014090C">
        <w:rPr>
          <w:lang w:val="ru-RU"/>
        </w:rPr>
        <w:t>[</w:t>
      </w:r>
      <w:r w:rsidRPr="0014090C">
        <w:rPr>
          <w:i/>
          <w:iCs/>
          <w:lang w:val="ru-RU"/>
        </w:rPr>
        <w:t>чтение и выполнение</w:t>
      </w:r>
      <w:r w:rsidRPr="0014090C">
        <w:rPr>
          <w:lang w:val="ru-RU"/>
        </w:rPr>
        <w:t xml:space="preserve">] – Этот каталог будет создан автоматически при установке. Здесь находятся файл конфигурации, позже я добавил файл со списком пользователей, файл со списком разрешений, служебные скрипты (перезапуск например). </w:t>
      </w:r>
      <w:proofErr w:type="spellStart"/>
      <w:r w:rsidRPr="0014090C">
        <w:t>Ничего</w:t>
      </w:r>
      <w:proofErr w:type="spellEnd"/>
      <w:r w:rsidRPr="0014090C">
        <w:t xml:space="preserve"> </w:t>
      </w:r>
      <w:proofErr w:type="spellStart"/>
      <w:r w:rsidRPr="0014090C">
        <w:t>дополнительно</w:t>
      </w:r>
      <w:proofErr w:type="spellEnd"/>
      <w:r w:rsidRPr="0014090C">
        <w:t xml:space="preserve"> </w:t>
      </w:r>
      <w:proofErr w:type="spellStart"/>
      <w:r w:rsidRPr="0014090C">
        <w:t>настраивать</w:t>
      </w:r>
      <w:proofErr w:type="spellEnd"/>
      <w:r w:rsidRPr="0014090C">
        <w:t xml:space="preserve"> </w:t>
      </w:r>
      <w:proofErr w:type="spellStart"/>
      <w:r w:rsidRPr="0014090C">
        <w:t>не</w:t>
      </w:r>
      <w:proofErr w:type="spellEnd"/>
      <w:r w:rsidRPr="0014090C">
        <w:t xml:space="preserve"> </w:t>
      </w:r>
      <w:proofErr w:type="spellStart"/>
      <w:r w:rsidRPr="0014090C">
        <w:t>требуется</w:t>
      </w:r>
      <w:proofErr w:type="spellEnd"/>
      <w:r w:rsidRPr="0014090C">
        <w:t>.</w:t>
      </w:r>
    </w:p>
    <w:p w14:paraId="76A3920D" w14:textId="77777777" w:rsidR="0014090C" w:rsidRPr="0014090C" w:rsidRDefault="0014090C" w:rsidP="0014090C">
      <w:pPr>
        <w:numPr>
          <w:ilvl w:val="0"/>
          <w:numId w:val="5"/>
        </w:numPr>
        <w:rPr>
          <w:lang w:val="ru-RU"/>
        </w:rPr>
      </w:pP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r w:rsidRPr="0014090C">
        <w:rPr>
          <w:b/>
          <w:bCs/>
        </w:rPr>
        <w:t>persistence</w:t>
      </w:r>
      <w:r w:rsidRPr="0014090C">
        <w:t> </w:t>
      </w:r>
      <w:r w:rsidRPr="0014090C">
        <w:rPr>
          <w:lang w:val="ru-RU"/>
        </w:rPr>
        <w:t>[</w:t>
      </w:r>
      <w:r w:rsidRPr="0014090C">
        <w:rPr>
          <w:i/>
          <w:iCs/>
          <w:lang w:val="ru-RU"/>
        </w:rPr>
        <w:t>полный доступ, владелец</w:t>
      </w:r>
      <w:r w:rsidRPr="0014090C">
        <w:rPr>
          <w:lang w:val="ru-RU"/>
        </w:rPr>
        <w:t xml:space="preserve">] – Этот каталог предназначен для хранения базы данных брокера. Можно, конечно, обойтись и без этого, но тогда все </w:t>
      </w:r>
      <w:r w:rsidRPr="0014090C">
        <w:t>retained</w:t>
      </w:r>
      <w:r w:rsidRPr="0014090C">
        <w:rPr>
          <w:lang w:val="ru-RU"/>
        </w:rPr>
        <w:t xml:space="preserve"> сообщения будут потеряны при случайной перезагрузке роутера или отключении электричества. Для того, чтобы брокер мог беспрепятственно создавать файлы и писать туда данные, дадим полный доступ.</w:t>
      </w:r>
    </w:p>
    <w:p w14:paraId="7C27071D" w14:textId="77777777" w:rsidR="0014090C" w:rsidRPr="0014090C" w:rsidRDefault="0014090C" w:rsidP="0014090C">
      <w:pPr>
        <w:numPr>
          <w:ilvl w:val="0"/>
          <w:numId w:val="5"/>
        </w:numPr>
        <w:rPr>
          <w:lang w:val="ru-RU"/>
        </w:rPr>
      </w:pPr>
      <w:r w:rsidRPr="0014090C">
        <w:rPr>
          <w:b/>
          <w:bCs/>
          <w:lang w:val="ru-RU"/>
        </w:rPr>
        <w:t>/</w:t>
      </w:r>
      <w:r w:rsidRPr="0014090C">
        <w:rPr>
          <w:b/>
          <w:bCs/>
        </w:rPr>
        <w:t>opt</w:t>
      </w:r>
      <w:r w:rsidRPr="0014090C">
        <w:rPr>
          <w:b/>
          <w:bCs/>
          <w:lang w:val="ru-RU"/>
        </w:rPr>
        <w:t>/</w:t>
      </w:r>
      <w:r w:rsidRPr="0014090C">
        <w:rPr>
          <w:b/>
          <w:bCs/>
        </w:rPr>
        <w:t>var</w:t>
      </w:r>
      <w:r w:rsidRPr="0014090C">
        <w:rPr>
          <w:b/>
          <w:bCs/>
          <w:lang w:val="ru-RU"/>
        </w:rPr>
        <w:t>/</w:t>
      </w:r>
      <w:r w:rsidRPr="0014090C">
        <w:rPr>
          <w:b/>
          <w:bCs/>
        </w:rPr>
        <w:t>log</w:t>
      </w:r>
      <w:r w:rsidRPr="0014090C">
        <w:t> </w:t>
      </w:r>
      <w:r w:rsidRPr="0014090C">
        <w:rPr>
          <w:lang w:val="ru-RU"/>
        </w:rPr>
        <w:t>[</w:t>
      </w:r>
      <w:r w:rsidRPr="0014090C">
        <w:rPr>
          <w:i/>
          <w:iCs/>
          <w:lang w:val="ru-RU"/>
        </w:rPr>
        <w:t>чтение, запись и поиск (выполнение)</w:t>
      </w:r>
      <w:r w:rsidRPr="0014090C">
        <w:rPr>
          <w:lang w:val="ru-RU"/>
        </w:rPr>
        <w:t>] – сюда будем писать журнал. На первых порах он гораздо удобнее системного журнала. Потом, когда всё отлажено, чтобы не следить за размером файла, можно оставить вывод сообщений только в системный журнал роутера. Хотя, в принципе, ничто не мешает писать логи в другой каталог, например</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r w:rsidRPr="0014090C">
        <w:rPr>
          <w:b/>
          <w:bCs/>
        </w:rPr>
        <w:t>log</w:t>
      </w:r>
    </w:p>
    <w:p w14:paraId="0048D043" w14:textId="77777777" w:rsidR="0014090C" w:rsidRPr="0014090C" w:rsidRDefault="0014090C" w:rsidP="0014090C">
      <w:pPr>
        <w:numPr>
          <w:ilvl w:val="0"/>
          <w:numId w:val="5"/>
        </w:numPr>
        <w:rPr>
          <w:lang w:val="ru-RU"/>
        </w:rPr>
      </w:pPr>
      <w:r w:rsidRPr="0014090C">
        <w:rPr>
          <w:b/>
          <w:bCs/>
          <w:lang w:val="ru-RU"/>
        </w:rPr>
        <w:t>/</w:t>
      </w:r>
      <w:r w:rsidRPr="0014090C">
        <w:rPr>
          <w:b/>
          <w:bCs/>
        </w:rPr>
        <w:t>opt</w:t>
      </w:r>
      <w:r w:rsidRPr="0014090C">
        <w:rPr>
          <w:b/>
          <w:bCs/>
          <w:lang w:val="ru-RU"/>
        </w:rPr>
        <w:t>/</w:t>
      </w:r>
      <w:r w:rsidRPr="0014090C">
        <w:rPr>
          <w:b/>
          <w:bCs/>
        </w:rPr>
        <w:t>var</w:t>
      </w:r>
      <w:r w:rsidRPr="0014090C">
        <w:rPr>
          <w:b/>
          <w:bCs/>
          <w:lang w:val="ru-RU"/>
        </w:rPr>
        <w:t>/</w:t>
      </w:r>
      <w:r w:rsidRPr="0014090C">
        <w:rPr>
          <w:b/>
          <w:bCs/>
        </w:rPr>
        <w:t>run</w:t>
      </w:r>
      <w:r w:rsidRPr="0014090C">
        <w:t> </w:t>
      </w:r>
      <w:r w:rsidRPr="0014090C">
        <w:rPr>
          <w:lang w:val="ru-RU"/>
        </w:rPr>
        <w:t>[</w:t>
      </w:r>
      <w:r w:rsidRPr="0014090C">
        <w:rPr>
          <w:i/>
          <w:iCs/>
          <w:lang w:val="ru-RU"/>
        </w:rPr>
        <w:t>чтение, запись и поиск (выполнение)</w:t>
      </w:r>
      <w:r w:rsidRPr="0014090C">
        <w:rPr>
          <w:lang w:val="ru-RU"/>
        </w:rPr>
        <w:t xml:space="preserve">] – а в этом каталоге сервер сохраняет </w:t>
      </w:r>
      <w:proofErr w:type="spellStart"/>
      <w:r w:rsidRPr="0014090C">
        <w:t>pid</w:t>
      </w:r>
      <w:proofErr w:type="spellEnd"/>
      <w:r w:rsidRPr="0014090C">
        <w:rPr>
          <w:lang w:val="ru-RU"/>
        </w:rPr>
        <w:t>-файл, который определяет, запущен процесс или нет. Сюда же роутер пишет другой похожий файл, так что здесь ему самое место.</w:t>
      </w:r>
    </w:p>
    <w:p w14:paraId="046A3D09" w14:textId="77777777" w:rsidR="0014090C" w:rsidRPr="0014090C" w:rsidRDefault="0014090C" w:rsidP="0014090C">
      <w:pPr>
        <w:rPr>
          <w:lang w:val="ru-RU"/>
        </w:rPr>
      </w:pPr>
      <w:r w:rsidRPr="0014090C">
        <w:rPr>
          <w:b/>
          <w:bCs/>
          <w:lang w:val="ru-RU"/>
        </w:rPr>
        <w:t xml:space="preserve">Обратите внимание! Для всех пакетов </w:t>
      </w:r>
      <w:r w:rsidRPr="0014090C">
        <w:rPr>
          <w:b/>
          <w:bCs/>
        </w:rPr>
        <w:t>OPKG</w:t>
      </w:r>
      <w:r w:rsidRPr="0014090C">
        <w:rPr>
          <w:b/>
          <w:bCs/>
          <w:lang w:val="ru-RU"/>
        </w:rPr>
        <w:t xml:space="preserve"> все директории обязательно должны начинаться с /</w:t>
      </w:r>
      <w:r w:rsidRPr="0014090C">
        <w:rPr>
          <w:b/>
          <w:bCs/>
        </w:rPr>
        <w:t>opt</w:t>
      </w:r>
      <w:r w:rsidRPr="0014090C">
        <w:rPr>
          <w:b/>
          <w:bCs/>
          <w:lang w:val="ru-RU"/>
        </w:rPr>
        <w:t>/!</w:t>
      </w:r>
    </w:p>
    <w:p w14:paraId="7AB43991" w14:textId="77777777" w:rsidR="0014090C" w:rsidRPr="0014090C" w:rsidRDefault="0014090C" w:rsidP="0014090C">
      <w:pPr>
        <w:rPr>
          <w:lang w:val="ru-RU"/>
        </w:rPr>
      </w:pPr>
      <w:r w:rsidRPr="0014090C">
        <w:rPr>
          <w:lang w:val="ru-RU"/>
        </w:rPr>
        <w:t>Приступаем к настройке каталогов и раздаче прав. С собственно</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t> </w:t>
      </w:r>
      <w:r w:rsidRPr="0014090C">
        <w:rPr>
          <w:lang w:val="ru-RU"/>
        </w:rPr>
        <w:t xml:space="preserve">делать ничего не требуется – пользователь </w:t>
      </w:r>
      <w:proofErr w:type="spellStart"/>
      <w:r w:rsidRPr="0014090C">
        <w:t>mosquitto</w:t>
      </w:r>
      <w:proofErr w:type="spellEnd"/>
      <w:r w:rsidRPr="0014090C">
        <w:rPr>
          <w:lang w:val="ru-RU"/>
        </w:rPr>
        <w:t xml:space="preserve"> по умолчанию имеет права на чтение и выполнение, а большего и не нужно. Переходим в этот каталог, создаем новый</w:t>
      </w:r>
      <w:r w:rsidRPr="0014090C">
        <w:t> </w:t>
      </w:r>
      <w:r w:rsidRPr="0014090C">
        <w:rPr>
          <w:b/>
          <w:bCs/>
        </w:rPr>
        <w:t>persistence</w:t>
      </w:r>
      <w:r w:rsidRPr="0014090C">
        <w:t> </w:t>
      </w:r>
      <w:r w:rsidRPr="0014090C">
        <w:rPr>
          <w:lang w:val="ru-RU"/>
        </w:rPr>
        <w:t>и назначаем ему нового владельца:</w:t>
      </w:r>
    </w:p>
    <w:p w14:paraId="6F1159D5" w14:textId="77777777" w:rsidR="0014090C" w:rsidRPr="0014090C" w:rsidRDefault="0014090C" w:rsidP="0014090C">
      <w:r w:rsidRPr="0014090C">
        <w:t>~ # cd /opt/</w:t>
      </w:r>
      <w:proofErr w:type="spellStart"/>
      <w:r w:rsidRPr="0014090C">
        <w:t>etc</w:t>
      </w:r>
      <w:proofErr w:type="spellEnd"/>
      <w:r w:rsidRPr="0014090C">
        <w:t>/</w:t>
      </w:r>
      <w:proofErr w:type="spellStart"/>
      <w:r w:rsidRPr="0014090C">
        <w:t>mosquitto</w:t>
      </w:r>
      <w:proofErr w:type="spellEnd"/>
    </w:p>
    <w:p w14:paraId="07B0387E" w14:textId="77777777" w:rsidR="0014090C" w:rsidRPr="0014090C" w:rsidRDefault="0014090C" w:rsidP="0014090C">
      <w:r w:rsidRPr="0014090C">
        <w:t xml:space="preserve">~ # </w:t>
      </w:r>
      <w:proofErr w:type="spellStart"/>
      <w:r w:rsidRPr="0014090C">
        <w:t>mkdir</w:t>
      </w:r>
      <w:proofErr w:type="spellEnd"/>
      <w:r w:rsidRPr="0014090C">
        <w:t xml:space="preserve"> persistence</w:t>
      </w:r>
    </w:p>
    <w:p w14:paraId="0E73F3D9" w14:textId="77777777" w:rsidR="0014090C" w:rsidRPr="0014090C" w:rsidRDefault="0014090C" w:rsidP="0014090C">
      <w:r w:rsidRPr="0014090C">
        <w:t xml:space="preserve">~ # </w:t>
      </w:r>
      <w:proofErr w:type="spellStart"/>
      <w:r w:rsidRPr="0014090C">
        <w:t>chown</w:t>
      </w:r>
      <w:proofErr w:type="spellEnd"/>
      <w:r w:rsidRPr="0014090C">
        <w:t xml:space="preserve"> -R :</w:t>
      </w:r>
      <w:proofErr w:type="spellStart"/>
      <w:r w:rsidRPr="0014090C">
        <w:t>mosquitto</w:t>
      </w:r>
      <w:proofErr w:type="spellEnd"/>
      <w:r w:rsidRPr="0014090C">
        <w:t xml:space="preserve"> persistence</w:t>
      </w:r>
    </w:p>
    <w:p w14:paraId="115E768B" w14:textId="77777777" w:rsidR="0014090C" w:rsidRPr="0014090C" w:rsidRDefault="0014090C" w:rsidP="0014090C">
      <w:r w:rsidRPr="0014090C">
        <w:t xml:space="preserve">~ # </w:t>
      </w:r>
      <w:proofErr w:type="spellStart"/>
      <w:r w:rsidRPr="0014090C">
        <w:t>chown</w:t>
      </w:r>
      <w:proofErr w:type="spellEnd"/>
      <w:r w:rsidRPr="0014090C">
        <w:t xml:space="preserve"> -R </w:t>
      </w:r>
      <w:proofErr w:type="spellStart"/>
      <w:r w:rsidRPr="0014090C">
        <w:t>mosquitto</w:t>
      </w:r>
      <w:proofErr w:type="spellEnd"/>
      <w:r w:rsidRPr="0014090C">
        <w:t xml:space="preserve"> persistence</w:t>
      </w:r>
    </w:p>
    <w:p w14:paraId="6FF67A80" w14:textId="5937E2F8" w:rsidR="0014090C" w:rsidRPr="0014090C" w:rsidRDefault="0014090C" w:rsidP="0014090C">
      <w:pPr>
        <w:rPr>
          <w:lang w:val="ru-RU"/>
        </w:rPr>
      </w:pPr>
      <w:r w:rsidRPr="0014090C">
        <w:rPr>
          <w:lang w:val="ru-RU"/>
        </w:rPr>
        <w:t xml:space="preserve">Менять владельца требуется, так как мы зашли в </w:t>
      </w:r>
      <w:r w:rsidRPr="0014090C">
        <w:t>SSH</w:t>
      </w:r>
      <w:r w:rsidRPr="0014090C">
        <w:rPr>
          <w:lang w:val="ru-RU"/>
        </w:rPr>
        <w:t xml:space="preserve">-терминал под пользователем </w:t>
      </w:r>
      <w:r w:rsidRPr="0014090C">
        <w:t>root</w:t>
      </w:r>
      <w:r w:rsidRPr="0014090C">
        <w:rPr>
          <w:lang w:val="ru-RU"/>
        </w:rPr>
        <w:t xml:space="preserve">, а доступ нужно дать пользователю </w:t>
      </w:r>
      <w:proofErr w:type="spellStart"/>
      <w:r w:rsidRPr="0014090C">
        <w:t>mosquitto</w:t>
      </w:r>
      <w:proofErr w:type="spellEnd"/>
      <w:r w:rsidRPr="0014090C">
        <w:rPr>
          <w:lang w:val="ru-RU"/>
        </w:rPr>
        <w:t xml:space="preserve">. Поэтому при создании каталога владельцем автоматически </w:t>
      </w:r>
      <w:r w:rsidRPr="0014090C">
        <w:rPr>
          <w:lang w:val="ru-RU"/>
        </w:rPr>
        <w:lastRenderedPageBreak/>
        <w:t>станет тот, кто его создал (я тебя породил, я тебя и убью, да-да, именно так). Можно ограничит</w:t>
      </w:r>
      <w:r w:rsidR="003201F6">
        <w:rPr>
          <w:lang w:val="ru-RU"/>
        </w:rPr>
        <w:t>ь</w:t>
      </w:r>
      <w:r w:rsidRPr="0014090C">
        <w:rPr>
          <w:lang w:val="ru-RU"/>
        </w:rPr>
        <w:t>ся</w:t>
      </w:r>
      <w:r w:rsidRPr="0014090C">
        <w:t> </w:t>
      </w:r>
      <w:proofErr w:type="spellStart"/>
      <w:r w:rsidRPr="0014090C">
        <w:rPr>
          <w:b/>
          <w:bCs/>
        </w:rPr>
        <w:t>chmod</w:t>
      </w:r>
      <w:proofErr w:type="spellEnd"/>
      <w:r w:rsidRPr="0014090C">
        <w:rPr>
          <w:b/>
          <w:bCs/>
          <w:lang w:val="ru-RU"/>
        </w:rPr>
        <w:t xml:space="preserve"> 777</w:t>
      </w:r>
      <w:r w:rsidRPr="0014090C">
        <w:rPr>
          <w:lang w:val="ru-RU"/>
        </w:rPr>
        <w:t>, но я решил сделать кардинально.</w:t>
      </w:r>
    </w:p>
    <w:p w14:paraId="5DC66FB1" w14:textId="77777777" w:rsidR="0014090C" w:rsidRPr="0014090C" w:rsidRDefault="0014090C" w:rsidP="0014090C">
      <w:pPr>
        <w:rPr>
          <w:lang w:val="ru-RU"/>
        </w:rPr>
      </w:pPr>
      <w:r w:rsidRPr="0014090C">
        <w:rPr>
          <w:lang w:val="ru-RU"/>
        </w:rPr>
        <w:t>Теперь проверьте, существуют ли каталоги</w:t>
      </w:r>
      <w:r w:rsidRPr="0014090C">
        <w:t> </w:t>
      </w:r>
      <w:r w:rsidRPr="0014090C">
        <w:rPr>
          <w:b/>
          <w:bCs/>
          <w:lang w:val="ru-RU"/>
        </w:rPr>
        <w:t>/</w:t>
      </w:r>
      <w:r w:rsidRPr="0014090C">
        <w:rPr>
          <w:b/>
          <w:bCs/>
        </w:rPr>
        <w:t>opt</w:t>
      </w:r>
      <w:r w:rsidRPr="0014090C">
        <w:rPr>
          <w:b/>
          <w:bCs/>
          <w:lang w:val="ru-RU"/>
        </w:rPr>
        <w:t>/</w:t>
      </w:r>
      <w:r w:rsidRPr="0014090C">
        <w:rPr>
          <w:b/>
          <w:bCs/>
        </w:rPr>
        <w:t>var</w:t>
      </w:r>
      <w:r w:rsidRPr="0014090C">
        <w:rPr>
          <w:b/>
          <w:bCs/>
          <w:lang w:val="ru-RU"/>
        </w:rPr>
        <w:t>/</w:t>
      </w:r>
      <w:r w:rsidRPr="0014090C">
        <w:rPr>
          <w:b/>
          <w:bCs/>
        </w:rPr>
        <w:t>log</w:t>
      </w:r>
      <w:r w:rsidRPr="0014090C">
        <w:t> </w:t>
      </w:r>
      <w:r w:rsidRPr="0014090C">
        <w:rPr>
          <w:lang w:val="ru-RU"/>
        </w:rPr>
        <w:t>и</w:t>
      </w:r>
      <w:r w:rsidRPr="0014090C">
        <w:t> </w:t>
      </w:r>
      <w:r w:rsidRPr="0014090C">
        <w:rPr>
          <w:b/>
          <w:bCs/>
          <w:lang w:val="ru-RU"/>
        </w:rPr>
        <w:t>/</w:t>
      </w:r>
      <w:r w:rsidRPr="0014090C">
        <w:rPr>
          <w:b/>
          <w:bCs/>
        </w:rPr>
        <w:t>opt</w:t>
      </w:r>
      <w:r w:rsidRPr="0014090C">
        <w:rPr>
          <w:b/>
          <w:bCs/>
          <w:lang w:val="ru-RU"/>
        </w:rPr>
        <w:t>/</w:t>
      </w:r>
      <w:r w:rsidRPr="0014090C">
        <w:rPr>
          <w:b/>
          <w:bCs/>
        </w:rPr>
        <w:t>var</w:t>
      </w:r>
      <w:r w:rsidRPr="0014090C">
        <w:rPr>
          <w:b/>
          <w:bCs/>
          <w:lang w:val="ru-RU"/>
        </w:rPr>
        <w:t>/</w:t>
      </w:r>
      <w:r w:rsidRPr="0014090C">
        <w:rPr>
          <w:b/>
          <w:bCs/>
        </w:rPr>
        <w:t>run</w:t>
      </w:r>
      <w:r w:rsidRPr="0014090C">
        <w:rPr>
          <w:lang w:val="ru-RU"/>
        </w:rPr>
        <w:t xml:space="preserve">. Если их ещё нет, создайте. Проще и удобнее всего это сделать с помощью </w:t>
      </w:r>
      <w:r w:rsidRPr="0014090C">
        <w:t>mc</w:t>
      </w:r>
      <w:r w:rsidRPr="0014090C">
        <w:rPr>
          <w:lang w:val="ru-RU"/>
        </w:rPr>
        <w:t xml:space="preserve"> (</w:t>
      </w:r>
      <w:r w:rsidRPr="0014090C">
        <w:t>Midnight</w:t>
      </w:r>
      <w:r w:rsidRPr="0014090C">
        <w:rPr>
          <w:lang w:val="ru-RU"/>
        </w:rPr>
        <w:t xml:space="preserve"> </w:t>
      </w:r>
      <w:r w:rsidRPr="0014090C">
        <w:t>Commander</w:t>
      </w:r>
      <w:r w:rsidRPr="0014090C">
        <w:rPr>
          <w:lang w:val="ru-RU"/>
        </w:rPr>
        <w:t>). После этого необходимо дать полные права на эти каталоги:</w:t>
      </w:r>
    </w:p>
    <w:p w14:paraId="20B7C86C" w14:textId="77777777" w:rsidR="0014090C" w:rsidRPr="0014090C" w:rsidRDefault="0014090C" w:rsidP="0014090C">
      <w:pPr>
        <w:rPr>
          <w:lang w:val="ru-RU"/>
        </w:rPr>
      </w:pPr>
      <w:r w:rsidRPr="0014090C">
        <w:rPr>
          <w:lang w:val="ru-RU"/>
        </w:rPr>
        <w:t xml:space="preserve">~ # </w:t>
      </w:r>
      <w:proofErr w:type="spellStart"/>
      <w:r w:rsidRPr="0014090C">
        <w:t>chmod</w:t>
      </w:r>
      <w:proofErr w:type="spellEnd"/>
      <w:r w:rsidRPr="0014090C">
        <w:rPr>
          <w:lang w:val="ru-RU"/>
        </w:rPr>
        <w:t xml:space="preserve"> 777 /</w:t>
      </w:r>
      <w:r w:rsidRPr="0014090C">
        <w:t>opt</w:t>
      </w:r>
      <w:r w:rsidRPr="0014090C">
        <w:rPr>
          <w:lang w:val="ru-RU"/>
        </w:rPr>
        <w:t>/</w:t>
      </w:r>
      <w:r w:rsidRPr="0014090C">
        <w:t>var</w:t>
      </w:r>
      <w:r w:rsidRPr="0014090C">
        <w:rPr>
          <w:lang w:val="ru-RU"/>
        </w:rPr>
        <w:t>/</w:t>
      </w:r>
      <w:r w:rsidRPr="0014090C">
        <w:t>log</w:t>
      </w:r>
    </w:p>
    <w:p w14:paraId="45909905" w14:textId="77777777" w:rsidR="0014090C" w:rsidRPr="0014090C" w:rsidRDefault="0014090C" w:rsidP="0014090C">
      <w:pPr>
        <w:rPr>
          <w:lang w:val="ru-RU"/>
        </w:rPr>
      </w:pPr>
      <w:r w:rsidRPr="0014090C">
        <w:rPr>
          <w:lang w:val="ru-RU"/>
        </w:rPr>
        <w:t xml:space="preserve">~ # </w:t>
      </w:r>
      <w:proofErr w:type="spellStart"/>
      <w:r w:rsidRPr="0014090C">
        <w:t>chmod</w:t>
      </w:r>
      <w:proofErr w:type="spellEnd"/>
      <w:r w:rsidRPr="0014090C">
        <w:rPr>
          <w:lang w:val="ru-RU"/>
        </w:rPr>
        <w:t xml:space="preserve"> 777 /</w:t>
      </w:r>
      <w:r w:rsidRPr="0014090C">
        <w:t>opt</w:t>
      </w:r>
      <w:r w:rsidRPr="0014090C">
        <w:rPr>
          <w:lang w:val="ru-RU"/>
        </w:rPr>
        <w:t>/</w:t>
      </w:r>
      <w:r w:rsidRPr="0014090C">
        <w:t>var</w:t>
      </w:r>
      <w:r w:rsidRPr="0014090C">
        <w:rPr>
          <w:lang w:val="ru-RU"/>
        </w:rPr>
        <w:t>/</w:t>
      </w:r>
      <w:r w:rsidRPr="0014090C">
        <w:t>run</w:t>
      </w:r>
    </w:p>
    <w:p w14:paraId="574B4116" w14:textId="77777777" w:rsidR="0014090C" w:rsidRPr="0014090C" w:rsidRDefault="0014090C" w:rsidP="0014090C">
      <w:pPr>
        <w:rPr>
          <w:lang w:val="ru-RU"/>
        </w:rPr>
      </w:pPr>
      <w:r w:rsidRPr="0014090C">
        <w:rPr>
          <w:lang w:val="ru-RU"/>
        </w:rPr>
        <w:t xml:space="preserve">Тут уж ничего не поделаешь – изменять владельца нельзя, добавить только пользователя </w:t>
      </w:r>
      <w:proofErr w:type="spellStart"/>
      <w:r w:rsidRPr="0014090C">
        <w:t>mosquitto</w:t>
      </w:r>
      <w:proofErr w:type="spellEnd"/>
      <w:r w:rsidRPr="0014090C">
        <w:rPr>
          <w:lang w:val="ru-RU"/>
        </w:rPr>
        <w:t xml:space="preserve"> (как это можно сделать в виндах) – тоже. Ограничится только чтением + записью тоже не удалось (файлы не создавались). Пришлось давать все права и всем (777).</w:t>
      </w:r>
    </w:p>
    <w:p w14:paraId="7D0CD4E3" w14:textId="77777777" w:rsidR="0014090C" w:rsidRPr="0014090C" w:rsidRDefault="0014090C" w:rsidP="0014090C">
      <w:pPr>
        <w:rPr>
          <w:lang w:val="ru-RU"/>
        </w:rPr>
      </w:pPr>
      <w:r w:rsidRPr="0014090C">
        <w:rPr>
          <w:u w:val="single"/>
          <w:lang w:val="ru-RU"/>
        </w:rPr>
        <w:t>Альтернативный вариант, предложенный в комментариях.</w:t>
      </w:r>
      <w:r w:rsidRPr="0014090C">
        <w:t> </w:t>
      </w:r>
      <w:r w:rsidRPr="0014090C">
        <w:rPr>
          <w:lang w:val="ru-RU"/>
        </w:rPr>
        <w:t>Можно попробовать выполнить следующие команды:</w:t>
      </w:r>
    </w:p>
    <w:p w14:paraId="704FF7E1" w14:textId="77777777" w:rsidR="0014090C" w:rsidRPr="0014090C" w:rsidRDefault="0014090C" w:rsidP="0014090C">
      <w:r w:rsidRPr="0014090C">
        <w:t>~ # touch /opt/var/run/</w:t>
      </w:r>
      <w:proofErr w:type="spellStart"/>
      <w:r w:rsidRPr="0014090C">
        <w:t>mosquitto.pid</w:t>
      </w:r>
      <w:proofErr w:type="spellEnd"/>
    </w:p>
    <w:p w14:paraId="46E576D6" w14:textId="77777777" w:rsidR="0014090C" w:rsidRPr="0014090C" w:rsidRDefault="0014090C" w:rsidP="0014090C">
      <w:r w:rsidRPr="0014090C">
        <w:t>~ # touch /opt/var/log/mosquitto.log</w:t>
      </w:r>
    </w:p>
    <w:p w14:paraId="6C0CD292" w14:textId="77777777" w:rsidR="0014090C" w:rsidRPr="0014090C" w:rsidRDefault="0014090C" w:rsidP="0014090C">
      <w:r w:rsidRPr="0014090C">
        <w:t xml:space="preserve">~ # </w:t>
      </w:r>
      <w:proofErr w:type="spellStart"/>
      <w:r w:rsidRPr="0014090C">
        <w:t>chown</w:t>
      </w:r>
      <w:proofErr w:type="spellEnd"/>
      <w:r w:rsidRPr="0014090C">
        <w:t xml:space="preserve"> </w:t>
      </w:r>
      <w:proofErr w:type="spellStart"/>
      <w:r w:rsidRPr="0014090C">
        <w:t>mosquitto:mosquitto</w:t>
      </w:r>
      <w:proofErr w:type="spellEnd"/>
      <w:r w:rsidRPr="0014090C">
        <w:t xml:space="preserve"> /opt/var/run/</w:t>
      </w:r>
      <w:proofErr w:type="spellStart"/>
      <w:r w:rsidRPr="0014090C">
        <w:t>mosquitto.pid</w:t>
      </w:r>
      <w:proofErr w:type="spellEnd"/>
    </w:p>
    <w:p w14:paraId="42F71B48" w14:textId="77777777" w:rsidR="0014090C" w:rsidRPr="0014090C" w:rsidRDefault="0014090C" w:rsidP="0014090C">
      <w:r w:rsidRPr="0014090C">
        <w:t xml:space="preserve">~ # </w:t>
      </w:r>
      <w:proofErr w:type="spellStart"/>
      <w:r w:rsidRPr="0014090C">
        <w:t>chown</w:t>
      </w:r>
      <w:proofErr w:type="spellEnd"/>
      <w:r w:rsidRPr="0014090C">
        <w:t xml:space="preserve"> </w:t>
      </w:r>
      <w:proofErr w:type="spellStart"/>
      <w:r w:rsidRPr="0014090C">
        <w:t>mosquitto:mosquitto</w:t>
      </w:r>
      <w:proofErr w:type="spellEnd"/>
      <w:r w:rsidRPr="0014090C">
        <w:t xml:space="preserve"> /opt/var/log/mosquitto.log</w:t>
      </w:r>
    </w:p>
    <w:p w14:paraId="1CDE76E5" w14:textId="77777777" w:rsidR="0014090C" w:rsidRPr="0014090C" w:rsidRDefault="0014090C" w:rsidP="0014090C">
      <w:pPr>
        <w:rPr>
          <w:lang w:val="ru-RU"/>
        </w:rPr>
      </w:pPr>
      <w:r w:rsidRPr="0014090C">
        <w:rPr>
          <w:lang w:val="ru-RU"/>
        </w:rPr>
        <w:t>С одной стороны, это более правильный вариант. Команда</w:t>
      </w:r>
      <w:r w:rsidRPr="0014090C">
        <w:t> </w:t>
      </w:r>
      <w:r w:rsidRPr="0014090C">
        <w:rPr>
          <w:b/>
          <w:bCs/>
        </w:rPr>
        <w:t>touch</w:t>
      </w:r>
      <w:r w:rsidRPr="0014090C">
        <w:t> </w:t>
      </w:r>
      <w:r w:rsidRPr="0014090C">
        <w:rPr>
          <w:lang w:val="ru-RU"/>
        </w:rPr>
        <w:t>создает пустой файл, затем с помощью команды</w:t>
      </w:r>
      <w:r w:rsidRPr="0014090C">
        <w:t> </w:t>
      </w:r>
      <w:proofErr w:type="spellStart"/>
      <w:r w:rsidRPr="0014090C">
        <w:rPr>
          <w:b/>
          <w:bCs/>
        </w:rPr>
        <w:t>chown</w:t>
      </w:r>
      <w:proofErr w:type="spellEnd"/>
      <w:r w:rsidRPr="0014090C">
        <w:t> </w:t>
      </w:r>
      <w:r w:rsidRPr="0014090C">
        <w:rPr>
          <w:lang w:val="ru-RU"/>
        </w:rPr>
        <w:t xml:space="preserve">меняем владельца данного файла на </w:t>
      </w:r>
      <w:proofErr w:type="spellStart"/>
      <w:r w:rsidRPr="0014090C">
        <w:t>mosquitto</w:t>
      </w:r>
      <w:proofErr w:type="spellEnd"/>
      <w:r w:rsidRPr="0014090C">
        <w:rPr>
          <w:lang w:val="ru-RU"/>
        </w:rPr>
        <w:t>. Единственный момент – после того, как любой из файлов будет удален “вручную” (например из-за большого размера файла журнала), потребуется вновь повторить данные команды.</w:t>
      </w:r>
    </w:p>
    <w:p w14:paraId="1D83EB96" w14:textId="77777777" w:rsidR="0014090C" w:rsidRPr="0014090C" w:rsidRDefault="0014090C" w:rsidP="0014090C">
      <w:pPr>
        <w:rPr>
          <w:lang w:val="ru-RU"/>
        </w:rPr>
      </w:pPr>
      <w:r w:rsidRPr="0014090C">
        <w:t> </w:t>
      </w:r>
    </w:p>
    <w:p w14:paraId="68F19C67" w14:textId="77777777" w:rsidR="0014090C" w:rsidRPr="0014090C" w:rsidRDefault="0014090C" w:rsidP="0014090C">
      <w:pPr>
        <w:rPr>
          <w:lang w:val="ru-RU"/>
        </w:rPr>
      </w:pPr>
      <w:r w:rsidRPr="0014090C">
        <w:rPr>
          <w:b/>
          <w:bCs/>
          <w:lang w:val="ru-RU"/>
        </w:rPr>
        <w:t xml:space="preserve">4. Настраиваем </w:t>
      </w:r>
      <w:proofErr w:type="spellStart"/>
      <w:r w:rsidRPr="0014090C">
        <w:rPr>
          <w:b/>
          <w:bCs/>
        </w:rPr>
        <w:t>mosquitto</w:t>
      </w:r>
      <w:proofErr w:type="spellEnd"/>
      <w:r w:rsidRPr="0014090C">
        <w:rPr>
          <w:b/>
          <w:bCs/>
          <w:lang w:val="ru-RU"/>
        </w:rPr>
        <w:t>.</w:t>
      </w:r>
      <w:r w:rsidRPr="0014090C">
        <w:rPr>
          <w:b/>
          <w:bCs/>
        </w:rPr>
        <w:t>conf</w:t>
      </w:r>
      <w:r w:rsidRPr="0014090C">
        <w:rPr>
          <w:lang w:val="ru-RU"/>
        </w:rPr>
        <w:t>. Файл конфигурации</w:t>
      </w:r>
      <w:r w:rsidRPr="0014090C">
        <w:t> </w:t>
      </w:r>
      <w:proofErr w:type="spellStart"/>
      <w:r w:rsidRPr="0014090C">
        <w:rPr>
          <w:b/>
          <w:bCs/>
        </w:rPr>
        <w:t>mosquitto</w:t>
      </w:r>
      <w:proofErr w:type="spellEnd"/>
      <w:r w:rsidRPr="0014090C">
        <w:rPr>
          <w:b/>
          <w:bCs/>
          <w:lang w:val="ru-RU"/>
        </w:rPr>
        <w:t>.</w:t>
      </w:r>
      <w:r w:rsidRPr="0014090C">
        <w:rPr>
          <w:b/>
          <w:bCs/>
        </w:rPr>
        <w:t>conf</w:t>
      </w:r>
      <w:r w:rsidRPr="0014090C">
        <w:t> </w:t>
      </w:r>
      <w:r w:rsidRPr="0014090C">
        <w:rPr>
          <w:lang w:val="ru-RU"/>
        </w:rPr>
        <w:t>я полностью очистил и заполнил только теми значениями, которые я изменял. Просто “выдергивал” из заранее скопированного в отдельную папку “</w:t>
      </w:r>
      <w:proofErr w:type="spellStart"/>
      <w:r w:rsidRPr="0014090C">
        <w:rPr>
          <w:lang w:val="ru-RU"/>
        </w:rPr>
        <w:t>дефлотного</w:t>
      </w:r>
      <w:proofErr w:type="spellEnd"/>
      <w:r w:rsidRPr="0014090C">
        <w:rPr>
          <w:lang w:val="ru-RU"/>
        </w:rPr>
        <w:t xml:space="preserve">” нужные мне параметры и вставлял в основной файл. Можно править этот файл по сети, но нужно иметь в виду что файл должен быть в кодировке </w:t>
      </w:r>
      <w:r w:rsidRPr="0014090C">
        <w:t>UTF</w:t>
      </w:r>
      <w:r w:rsidRPr="0014090C">
        <w:rPr>
          <w:lang w:val="ru-RU"/>
        </w:rPr>
        <w:t xml:space="preserve">-8 с </w:t>
      </w:r>
      <w:r w:rsidRPr="0014090C">
        <w:t>BOM</w:t>
      </w:r>
      <w:r w:rsidRPr="0014090C">
        <w:rPr>
          <w:lang w:val="ru-RU"/>
        </w:rPr>
        <w:t>. Можно править файл с помощью</w:t>
      </w:r>
      <w:r w:rsidRPr="0014090C">
        <w:t> </w:t>
      </w:r>
      <w:r w:rsidRPr="0014090C">
        <w:rPr>
          <w:b/>
          <w:bCs/>
        </w:rPr>
        <w:t>mc</w:t>
      </w:r>
      <w:r w:rsidRPr="0014090C">
        <w:t> </w:t>
      </w:r>
      <w:r w:rsidRPr="0014090C">
        <w:rPr>
          <w:lang w:val="ru-RU"/>
        </w:rPr>
        <w:t>прямо в консоли роутера.</w:t>
      </w:r>
    </w:p>
    <w:p w14:paraId="1809FD21" w14:textId="77777777" w:rsidR="0014090C" w:rsidRPr="0014090C" w:rsidRDefault="0014090C" w:rsidP="0014090C">
      <w:pPr>
        <w:rPr>
          <w:lang w:val="ru-RU"/>
        </w:rPr>
      </w:pPr>
      <w:r w:rsidRPr="0014090C">
        <w:rPr>
          <w:lang w:val="ru-RU"/>
        </w:rPr>
        <w:t xml:space="preserve">Первым делом нужно указать, на каком порту сервер будет “слушать” входящие подключения. Пока оставим один порт – 1883, без </w:t>
      </w:r>
      <w:r w:rsidRPr="0014090C">
        <w:t>TLS</w:t>
      </w:r>
      <w:r w:rsidRPr="0014090C">
        <w:rPr>
          <w:lang w:val="ru-RU"/>
        </w:rPr>
        <w:t xml:space="preserve">. Честно говоря, в локальной сети </w:t>
      </w:r>
      <w:r w:rsidRPr="0014090C">
        <w:t>TCP</w:t>
      </w:r>
      <w:r w:rsidRPr="0014090C">
        <w:rPr>
          <w:lang w:val="ru-RU"/>
        </w:rPr>
        <w:t xml:space="preserve"> + </w:t>
      </w:r>
      <w:r w:rsidRPr="0014090C">
        <w:t>TLS</w:t>
      </w:r>
      <w:r w:rsidRPr="0014090C">
        <w:rPr>
          <w:lang w:val="ru-RU"/>
        </w:rPr>
        <w:t xml:space="preserve"> не очень то и требуется, ведь все соединения происходят только внутри за </w:t>
      </w:r>
      <w:r w:rsidRPr="0014090C">
        <w:t>NAT</w:t>
      </w:r>
      <w:r w:rsidRPr="0014090C">
        <w:rPr>
          <w:lang w:val="ru-RU"/>
        </w:rPr>
        <w:t xml:space="preserve">-ом и в некоторой степени изолированы от внешнего интернета. Да, порт 1883 сервер слушает по умолчанию, без указаний сверху. Но если не указывать </w:t>
      </w:r>
      <w:r w:rsidRPr="0014090C">
        <w:t>listener</w:t>
      </w:r>
      <w:r w:rsidRPr="0014090C">
        <w:rPr>
          <w:lang w:val="ru-RU"/>
        </w:rPr>
        <w:t xml:space="preserve">, то принимать входящие подключения он будет только со своего </w:t>
      </w:r>
      <w:r w:rsidRPr="0014090C">
        <w:t>IP</w:t>
      </w:r>
      <w:r w:rsidRPr="0014090C">
        <w:rPr>
          <w:lang w:val="ru-RU"/>
        </w:rPr>
        <w:t xml:space="preserve">, а всех остальных “пошлет лесом”. Подключения по </w:t>
      </w:r>
      <w:r w:rsidRPr="0014090C">
        <w:t>WebSocket</w:t>
      </w:r>
      <w:r w:rsidRPr="0014090C">
        <w:rPr>
          <w:lang w:val="ru-RU"/>
        </w:rPr>
        <w:t xml:space="preserve"> я тоже отключил, за ненадобностью. Итак:</w:t>
      </w:r>
    </w:p>
    <w:p w14:paraId="52408912" w14:textId="77777777" w:rsidR="0014090C" w:rsidRPr="0014090C" w:rsidRDefault="0014090C" w:rsidP="0014090C">
      <w:pPr>
        <w:rPr>
          <w:lang w:val="ru-RU"/>
        </w:rPr>
      </w:pPr>
      <w:r w:rsidRPr="0014090C">
        <w:rPr>
          <w:lang w:val="ru-RU"/>
        </w:rPr>
        <w:t># =================================================================</w:t>
      </w:r>
    </w:p>
    <w:p w14:paraId="10D74638" w14:textId="77777777" w:rsidR="0014090C" w:rsidRPr="0014090C" w:rsidRDefault="0014090C" w:rsidP="0014090C">
      <w:pPr>
        <w:rPr>
          <w:lang w:val="ru-RU"/>
        </w:rPr>
      </w:pPr>
      <w:r w:rsidRPr="0014090C">
        <w:rPr>
          <w:lang w:val="ru-RU"/>
        </w:rPr>
        <w:t xml:space="preserve"># </w:t>
      </w:r>
      <w:r w:rsidRPr="0014090C">
        <w:t>Listeners</w:t>
      </w:r>
    </w:p>
    <w:p w14:paraId="2DAD7B2E" w14:textId="77777777" w:rsidR="0014090C" w:rsidRPr="0014090C" w:rsidRDefault="0014090C" w:rsidP="0014090C">
      <w:pPr>
        <w:rPr>
          <w:lang w:val="ru-RU"/>
        </w:rPr>
      </w:pPr>
      <w:r w:rsidRPr="0014090C">
        <w:rPr>
          <w:lang w:val="ru-RU"/>
        </w:rPr>
        <w:lastRenderedPageBreak/>
        <w:t># =================================================================</w:t>
      </w:r>
    </w:p>
    <w:p w14:paraId="735B6D53" w14:textId="77777777" w:rsidR="0014090C" w:rsidRPr="0014090C" w:rsidRDefault="0014090C" w:rsidP="0014090C">
      <w:r w:rsidRPr="0014090C">
        <w:t xml:space="preserve"># </w:t>
      </w:r>
      <w:proofErr w:type="spellStart"/>
      <w:r w:rsidRPr="0014090C">
        <w:t>Порт</w:t>
      </w:r>
      <w:proofErr w:type="spellEnd"/>
      <w:r w:rsidRPr="0014090C">
        <w:t xml:space="preserve"> </w:t>
      </w:r>
      <w:proofErr w:type="spellStart"/>
      <w:r w:rsidRPr="0014090C">
        <w:t>без</w:t>
      </w:r>
      <w:proofErr w:type="spellEnd"/>
      <w:r w:rsidRPr="0014090C">
        <w:t xml:space="preserve"> SSL</w:t>
      </w:r>
    </w:p>
    <w:p w14:paraId="157DEC49" w14:textId="77777777" w:rsidR="0014090C" w:rsidRPr="0014090C" w:rsidRDefault="0014090C" w:rsidP="0014090C">
      <w:r w:rsidRPr="0014090C">
        <w:t>listener 1883</w:t>
      </w:r>
    </w:p>
    <w:p w14:paraId="1ADE6BFD" w14:textId="77777777" w:rsidR="0014090C" w:rsidRPr="0014090C" w:rsidRDefault="0014090C" w:rsidP="0014090C">
      <w:r w:rsidRPr="0014090C">
        <w:t xml:space="preserve">protocol </w:t>
      </w:r>
      <w:proofErr w:type="spellStart"/>
      <w:r w:rsidRPr="0014090C">
        <w:t>mqtt</w:t>
      </w:r>
      <w:proofErr w:type="spellEnd"/>
    </w:p>
    <w:p w14:paraId="61E1769D" w14:textId="77777777" w:rsidR="0014090C" w:rsidRPr="0014090C" w:rsidRDefault="0014090C" w:rsidP="0014090C">
      <w:pPr>
        <w:rPr>
          <w:lang w:val="ru-RU"/>
        </w:rPr>
      </w:pPr>
      <w:r w:rsidRPr="0014090C">
        <w:rPr>
          <w:lang w:val="ru-RU"/>
        </w:rPr>
        <w:t>Далее пройдемся по общим настройкам. Некоторые параметры имеют те же самые значения “по умолчанию”, что и у меня. Смысл их указания в том, что в будущем после обновления значения “по умолчанию” могут и измениться, а указанием в файле я фиксирую их состояние. Но и огромное количество значений я не стал трогать.</w:t>
      </w:r>
    </w:p>
    <w:p w14:paraId="21905D99" w14:textId="77777777" w:rsidR="0014090C" w:rsidRPr="0014090C" w:rsidRDefault="0014090C" w:rsidP="0014090C">
      <w:pPr>
        <w:rPr>
          <w:lang w:val="ru-RU"/>
        </w:rPr>
      </w:pPr>
      <w:r w:rsidRPr="0014090C">
        <w:rPr>
          <w:lang w:val="ru-RU"/>
        </w:rPr>
        <w:t># =================================================================</w:t>
      </w:r>
    </w:p>
    <w:p w14:paraId="3A637406" w14:textId="77777777" w:rsidR="0014090C" w:rsidRPr="0014090C" w:rsidRDefault="0014090C" w:rsidP="0014090C">
      <w:pPr>
        <w:rPr>
          <w:lang w:val="ru-RU"/>
        </w:rPr>
      </w:pPr>
      <w:r w:rsidRPr="0014090C">
        <w:rPr>
          <w:lang w:val="ru-RU"/>
        </w:rPr>
        <w:t xml:space="preserve"># </w:t>
      </w:r>
      <w:r w:rsidRPr="0014090C">
        <w:t>General</w:t>
      </w:r>
      <w:r w:rsidRPr="0014090C">
        <w:rPr>
          <w:lang w:val="ru-RU"/>
        </w:rPr>
        <w:t xml:space="preserve"> </w:t>
      </w:r>
      <w:r w:rsidRPr="0014090C">
        <w:t>configuration</w:t>
      </w:r>
    </w:p>
    <w:p w14:paraId="1466E1EC" w14:textId="77777777" w:rsidR="0014090C" w:rsidRPr="0014090C" w:rsidRDefault="0014090C" w:rsidP="0014090C">
      <w:pPr>
        <w:rPr>
          <w:lang w:val="ru-RU"/>
        </w:rPr>
      </w:pPr>
      <w:r w:rsidRPr="0014090C">
        <w:rPr>
          <w:lang w:val="ru-RU"/>
        </w:rPr>
        <w:t># =================================================================</w:t>
      </w:r>
    </w:p>
    <w:p w14:paraId="49F5E91C" w14:textId="77777777" w:rsidR="0014090C" w:rsidRPr="0014090C" w:rsidRDefault="0014090C" w:rsidP="0014090C">
      <w:pPr>
        <w:rPr>
          <w:lang w:val="ru-RU"/>
        </w:rPr>
      </w:pPr>
      <w:r w:rsidRPr="0014090C">
        <w:rPr>
          <w:lang w:val="ru-RU"/>
        </w:rPr>
        <w:t xml:space="preserve"># Пользователь, от имени которого будет запущен </w:t>
      </w:r>
      <w:proofErr w:type="spellStart"/>
      <w:r w:rsidRPr="0014090C">
        <w:t>mosquitto</w:t>
      </w:r>
      <w:proofErr w:type="spellEnd"/>
    </w:p>
    <w:p w14:paraId="79FCB0DC" w14:textId="77777777" w:rsidR="0014090C" w:rsidRPr="0014090C" w:rsidRDefault="0014090C" w:rsidP="0014090C">
      <w:pPr>
        <w:rPr>
          <w:lang w:val="ru-RU"/>
        </w:rPr>
      </w:pPr>
      <w:r w:rsidRPr="0014090C">
        <w:t>user</w:t>
      </w:r>
      <w:r w:rsidRPr="0014090C">
        <w:rPr>
          <w:lang w:val="ru-RU"/>
        </w:rPr>
        <w:t xml:space="preserve"> </w:t>
      </w:r>
      <w:proofErr w:type="spellStart"/>
      <w:r w:rsidRPr="0014090C">
        <w:t>mosquitto</w:t>
      </w:r>
      <w:proofErr w:type="spellEnd"/>
    </w:p>
    <w:p w14:paraId="6E19D205" w14:textId="77777777" w:rsidR="0014090C" w:rsidRPr="0014090C" w:rsidRDefault="0014090C" w:rsidP="0014090C">
      <w:pPr>
        <w:rPr>
          <w:lang w:val="ru-RU"/>
        </w:rPr>
      </w:pPr>
      <w:r w:rsidRPr="0014090C">
        <w:rPr>
          <w:lang w:val="ru-RU"/>
        </w:rPr>
        <w:t># Файл идентификатор запущенного сервиса</w:t>
      </w:r>
    </w:p>
    <w:p w14:paraId="6F9AEB72" w14:textId="77777777" w:rsidR="0014090C" w:rsidRPr="0014090C" w:rsidRDefault="0014090C" w:rsidP="0014090C">
      <w:proofErr w:type="spellStart"/>
      <w:r w:rsidRPr="0014090C">
        <w:t>pid_file</w:t>
      </w:r>
      <w:proofErr w:type="spellEnd"/>
      <w:r w:rsidRPr="0014090C">
        <w:t xml:space="preserve"> /opt/var/run/</w:t>
      </w:r>
      <w:proofErr w:type="spellStart"/>
      <w:r w:rsidRPr="0014090C">
        <w:t>mosquitto.pid</w:t>
      </w:r>
      <w:proofErr w:type="spellEnd"/>
    </w:p>
    <w:p w14:paraId="25476855" w14:textId="77777777" w:rsidR="0014090C" w:rsidRPr="0014090C" w:rsidRDefault="0014090C" w:rsidP="0014090C">
      <w:pPr>
        <w:rPr>
          <w:lang w:val="ru-RU"/>
        </w:rPr>
      </w:pPr>
      <w:r w:rsidRPr="0014090C">
        <w:rPr>
          <w:lang w:val="ru-RU"/>
        </w:rPr>
        <w:t># Разрешить сохраняемые сообщения</w:t>
      </w:r>
    </w:p>
    <w:p w14:paraId="3F7A385B" w14:textId="77777777" w:rsidR="0014090C" w:rsidRPr="0014090C" w:rsidRDefault="0014090C" w:rsidP="0014090C">
      <w:pPr>
        <w:rPr>
          <w:lang w:val="ru-RU"/>
        </w:rPr>
      </w:pPr>
      <w:r w:rsidRPr="0014090C">
        <w:t>retain</w:t>
      </w:r>
      <w:r w:rsidRPr="0014090C">
        <w:rPr>
          <w:lang w:val="ru-RU"/>
        </w:rPr>
        <w:t>_</w:t>
      </w:r>
      <w:r w:rsidRPr="0014090C">
        <w:t>available</w:t>
      </w:r>
      <w:r w:rsidRPr="0014090C">
        <w:rPr>
          <w:lang w:val="ru-RU"/>
        </w:rPr>
        <w:t xml:space="preserve"> </w:t>
      </w:r>
      <w:r w:rsidRPr="0014090C">
        <w:rPr>
          <w:b/>
          <w:bCs/>
        </w:rPr>
        <w:t>true</w:t>
      </w:r>
    </w:p>
    <w:p w14:paraId="4ED0CCBB" w14:textId="77777777" w:rsidR="0014090C" w:rsidRPr="0014090C" w:rsidRDefault="0014090C" w:rsidP="0014090C">
      <w:pPr>
        <w:rPr>
          <w:lang w:val="ru-RU"/>
        </w:rPr>
      </w:pPr>
      <w:r w:rsidRPr="0014090C">
        <w:rPr>
          <w:lang w:val="ru-RU"/>
        </w:rPr>
        <w:t># Лимит кучи (оставил на будущее)</w:t>
      </w:r>
    </w:p>
    <w:p w14:paraId="3B4AFB53" w14:textId="77777777" w:rsidR="0014090C" w:rsidRPr="0014090C" w:rsidRDefault="0014090C" w:rsidP="0014090C">
      <w:pPr>
        <w:rPr>
          <w:lang w:val="ru-RU"/>
        </w:rPr>
      </w:pPr>
      <w:r w:rsidRPr="0014090C">
        <w:t>memory</w:t>
      </w:r>
      <w:r w:rsidRPr="0014090C">
        <w:rPr>
          <w:lang w:val="ru-RU"/>
        </w:rPr>
        <w:t>_</w:t>
      </w:r>
      <w:r w:rsidRPr="0014090C">
        <w:t>limit</w:t>
      </w:r>
      <w:r w:rsidRPr="0014090C">
        <w:rPr>
          <w:lang w:val="ru-RU"/>
        </w:rPr>
        <w:t xml:space="preserve"> 0</w:t>
      </w:r>
    </w:p>
    <w:p w14:paraId="46986D61" w14:textId="77777777" w:rsidR="0014090C" w:rsidRPr="0014090C" w:rsidRDefault="0014090C" w:rsidP="0014090C">
      <w:pPr>
        <w:rPr>
          <w:lang w:val="ru-RU"/>
        </w:rPr>
      </w:pPr>
      <w:r w:rsidRPr="0014090C">
        <w:rPr>
          <w:lang w:val="ru-RU"/>
        </w:rPr>
        <w:t># Разрешить подключение без указания идентификатора клиента</w:t>
      </w:r>
    </w:p>
    <w:p w14:paraId="60A8EDFD" w14:textId="77777777" w:rsidR="0014090C" w:rsidRPr="0014090C" w:rsidRDefault="0014090C" w:rsidP="0014090C">
      <w:proofErr w:type="spellStart"/>
      <w:r w:rsidRPr="0014090C">
        <w:t>allow_zero_length_clientid</w:t>
      </w:r>
      <w:proofErr w:type="spellEnd"/>
      <w:r w:rsidRPr="0014090C">
        <w:t xml:space="preserve"> </w:t>
      </w:r>
      <w:r w:rsidRPr="0014090C">
        <w:rPr>
          <w:b/>
          <w:bCs/>
        </w:rPr>
        <w:t>true</w:t>
      </w:r>
    </w:p>
    <w:p w14:paraId="4BBEF540" w14:textId="77777777" w:rsidR="0014090C" w:rsidRPr="0014090C" w:rsidRDefault="0014090C" w:rsidP="0014090C">
      <w:proofErr w:type="spellStart"/>
      <w:r w:rsidRPr="0014090C">
        <w:t>auto_id_prefix</w:t>
      </w:r>
      <w:proofErr w:type="spellEnd"/>
      <w:r w:rsidRPr="0014090C">
        <w:t xml:space="preserve"> auto-</w:t>
      </w:r>
    </w:p>
    <w:p w14:paraId="77D37921" w14:textId="77777777" w:rsidR="0014090C" w:rsidRPr="0014090C" w:rsidRDefault="0014090C" w:rsidP="0014090C">
      <w:pPr>
        <w:rPr>
          <w:lang w:val="ru-RU"/>
        </w:rPr>
      </w:pPr>
      <w:r w:rsidRPr="0014090C">
        <w:rPr>
          <w:lang w:val="ru-RU"/>
        </w:rPr>
        <w:t># Удалять подключения старше 1 месяца</w:t>
      </w:r>
    </w:p>
    <w:p w14:paraId="06DAE1E0" w14:textId="77777777" w:rsidR="0014090C" w:rsidRPr="0014090C" w:rsidRDefault="0014090C" w:rsidP="0014090C">
      <w:pPr>
        <w:rPr>
          <w:lang w:val="ru-RU"/>
        </w:rPr>
      </w:pPr>
      <w:r w:rsidRPr="0014090C">
        <w:t>persistent</w:t>
      </w:r>
      <w:r w:rsidRPr="0014090C">
        <w:rPr>
          <w:lang w:val="ru-RU"/>
        </w:rPr>
        <w:t>_</w:t>
      </w:r>
      <w:r w:rsidRPr="0014090C">
        <w:t>client</w:t>
      </w:r>
      <w:r w:rsidRPr="0014090C">
        <w:rPr>
          <w:lang w:val="ru-RU"/>
        </w:rPr>
        <w:t>_</w:t>
      </w:r>
      <w:r w:rsidRPr="0014090C">
        <w:t>expiration</w:t>
      </w:r>
      <w:r w:rsidRPr="0014090C">
        <w:rPr>
          <w:lang w:val="ru-RU"/>
        </w:rPr>
        <w:t xml:space="preserve"> 1</w:t>
      </w:r>
      <w:r w:rsidRPr="0014090C">
        <w:t>m</w:t>
      </w:r>
    </w:p>
    <w:p w14:paraId="1617FDA8" w14:textId="77777777" w:rsidR="0014090C" w:rsidRPr="0014090C" w:rsidRDefault="0014090C" w:rsidP="0014090C">
      <w:pPr>
        <w:rPr>
          <w:lang w:val="ru-RU"/>
        </w:rPr>
      </w:pPr>
      <w:r w:rsidRPr="0014090C">
        <w:rPr>
          <w:lang w:val="ru-RU"/>
        </w:rPr>
        <w:t xml:space="preserve"># Помещать сообщения </w:t>
      </w:r>
      <w:r w:rsidRPr="0014090C">
        <w:t>QoS</w:t>
      </w:r>
      <w:r w:rsidRPr="0014090C">
        <w:rPr>
          <w:lang w:val="ru-RU"/>
        </w:rPr>
        <w:t>0 в очередь</w:t>
      </w:r>
    </w:p>
    <w:p w14:paraId="316AE11C" w14:textId="77777777" w:rsidR="0014090C" w:rsidRPr="0014090C" w:rsidRDefault="0014090C" w:rsidP="0014090C">
      <w:pPr>
        <w:rPr>
          <w:lang w:val="ru-RU"/>
        </w:rPr>
      </w:pPr>
      <w:r w:rsidRPr="0014090C">
        <w:t>queue</w:t>
      </w:r>
      <w:r w:rsidRPr="0014090C">
        <w:rPr>
          <w:lang w:val="ru-RU"/>
        </w:rPr>
        <w:t>_</w:t>
      </w:r>
      <w:proofErr w:type="spellStart"/>
      <w:r w:rsidRPr="0014090C">
        <w:t>qos</w:t>
      </w:r>
      <w:proofErr w:type="spellEnd"/>
      <w:r w:rsidRPr="0014090C">
        <w:rPr>
          <w:lang w:val="ru-RU"/>
        </w:rPr>
        <w:t>0_</w:t>
      </w:r>
      <w:r w:rsidRPr="0014090C">
        <w:t>messages</w:t>
      </w:r>
      <w:r w:rsidRPr="0014090C">
        <w:rPr>
          <w:lang w:val="ru-RU"/>
        </w:rPr>
        <w:t xml:space="preserve"> </w:t>
      </w:r>
      <w:r w:rsidRPr="0014090C">
        <w:rPr>
          <w:b/>
          <w:bCs/>
        </w:rPr>
        <w:t>false</w:t>
      </w:r>
    </w:p>
    <w:p w14:paraId="6C4AC929" w14:textId="77777777" w:rsidR="0014090C" w:rsidRPr="0014090C" w:rsidRDefault="0014090C" w:rsidP="0014090C">
      <w:pPr>
        <w:rPr>
          <w:lang w:val="ru-RU"/>
        </w:rPr>
      </w:pPr>
      <w:r w:rsidRPr="0014090C">
        <w:rPr>
          <w:lang w:val="ru-RU"/>
        </w:rPr>
        <w:t># Интервал публикации системной информации</w:t>
      </w:r>
    </w:p>
    <w:p w14:paraId="0C140982" w14:textId="77777777" w:rsidR="0014090C" w:rsidRPr="0014090C" w:rsidRDefault="0014090C" w:rsidP="0014090C">
      <w:pPr>
        <w:rPr>
          <w:lang w:val="ru-RU"/>
        </w:rPr>
      </w:pPr>
      <w:r w:rsidRPr="0014090C">
        <w:t>sys</w:t>
      </w:r>
      <w:r w:rsidRPr="0014090C">
        <w:rPr>
          <w:lang w:val="ru-RU"/>
        </w:rPr>
        <w:t>_</w:t>
      </w:r>
      <w:r w:rsidRPr="0014090C">
        <w:t>interval</w:t>
      </w:r>
      <w:r w:rsidRPr="0014090C">
        <w:rPr>
          <w:lang w:val="ru-RU"/>
        </w:rPr>
        <w:t xml:space="preserve"> 60</w:t>
      </w:r>
    </w:p>
    <w:p w14:paraId="77BD6B02" w14:textId="77777777" w:rsidR="0014090C" w:rsidRPr="0014090C" w:rsidRDefault="0014090C" w:rsidP="0014090C">
      <w:pPr>
        <w:rPr>
          <w:lang w:val="ru-RU"/>
        </w:rPr>
      </w:pPr>
      <w:r w:rsidRPr="0014090C">
        <w:rPr>
          <w:lang w:val="ru-RU"/>
        </w:rPr>
        <w:t xml:space="preserve">Лимит кучи для брокера я пока оставил без ограничений (0), но если в будущем окажется, что брокер выжирает всю доступную память на роутере, то придется умерить его аппетиты. Уменьшил </w:t>
      </w:r>
      <w:r w:rsidRPr="0014090C">
        <w:rPr>
          <w:lang w:val="ru-RU"/>
        </w:rPr>
        <w:lastRenderedPageBreak/>
        <w:t>интервал публикации системной информации, дабы сильно не грузить роутер почти бесполезными данными (по умолчанию 10 секунд).</w:t>
      </w:r>
    </w:p>
    <w:p w14:paraId="38BF2111" w14:textId="77777777" w:rsidR="0014090C" w:rsidRPr="0014090C" w:rsidRDefault="0014090C" w:rsidP="0014090C">
      <w:pPr>
        <w:rPr>
          <w:lang w:val="ru-RU"/>
        </w:rPr>
      </w:pPr>
      <w:r w:rsidRPr="0014090C">
        <w:rPr>
          <w:lang w:val="ru-RU"/>
        </w:rPr>
        <w:t>Далее указываем, где брокер будет хранить базу данных. Указываем ему путь на ранее созданную папку:</w:t>
      </w:r>
    </w:p>
    <w:p w14:paraId="17644E0A" w14:textId="77777777" w:rsidR="0014090C" w:rsidRPr="0014090C" w:rsidRDefault="0014090C" w:rsidP="0014090C">
      <w:pPr>
        <w:rPr>
          <w:lang w:val="ru-RU"/>
        </w:rPr>
      </w:pPr>
      <w:r w:rsidRPr="0014090C">
        <w:rPr>
          <w:lang w:val="ru-RU"/>
        </w:rPr>
        <w:t># =================================================================</w:t>
      </w:r>
    </w:p>
    <w:p w14:paraId="7E128655" w14:textId="77777777" w:rsidR="0014090C" w:rsidRPr="0014090C" w:rsidRDefault="0014090C" w:rsidP="0014090C">
      <w:pPr>
        <w:rPr>
          <w:lang w:val="ru-RU"/>
        </w:rPr>
      </w:pPr>
      <w:r w:rsidRPr="0014090C">
        <w:rPr>
          <w:lang w:val="ru-RU"/>
        </w:rPr>
        <w:t xml:space="preserve"># </w:t>
      </w:r>
      <w:r w:rsidRPr="0014090C">
        <w:t>Persistence</w:t>
      </w:r>
    </w:p>
    <w:p w14:paraId="27B86DA1" w14:textId="77777777" w:rsidR="0014090C" w:rsidRPr="0014090C" w:rsidRDefault="0014090C" w:rsidP="0014090C">
      <w:pPr>
        <w:rPr>
          <w:lang w:val="ru-RU"/>
        </w:rPr>
      </w:pPr>
      <w:r w:rsidRPr="0014090C">
        <w:rPr>
          <w:lang w:val="ru-RU"/>
        </w:rPr>
        <w:t># =================================================================</w:t>
      </w:r>
    </w:p>
    <w:p w14:paraId="695291FA" w14:textId="77777777" w:rsidR="0014090C" w:rsidRPr="0014090C" w:rsidRDefault="0014090C" w:rsidP="0014090C">
      <w:pPr>
        <w:rPr>
          <w:lang w:val="ru-RU"/>
        </w:rPr>
      </w:pPr>
      <w:r w:rsidRPr="0014090C">
        <w:rPr>
          <w:lang w:val="ru-RU"/>
        </w:rPr>
        <w:t># Разрешить сохранение базы данных на диске</w:t>
      </w:r>
    </w:p>
    <w:p w14:paraId="1FB71185" w14:textId="77777777" w:rsidR="0014090C" w:rsidRPr="0014090C" w:rsidRDefault="0014090C" w:rsidP="0014090C">
      <w:pPr>
        <w:rPr>
          <w:lang w:val="ru-RU"/>
        </w:rPr>
      </w:pPr>
      <w:r w:rsidRPr="0014090C">
        <w:t>persistence</w:t>
      </w:r>
      <w:r w:rsidRPr="0014090C">
        <w:rPr>
          <w:lang w:val="ru-RU"/>
        </w:rPr>
        <w:t xml:space="preserve"> </w:t>
      </w:r>
      <w:r w:rsidRPr="0014090C">
        <w:rPr>
          <w:b/>
          <w:bCs/>
        </w:rPr>
        <w:t>true</w:t>
      </w:r>
    </w:p>
    <w:p w14:paraId="4D27CBCB" w14:textId="77777777" w:rsidR="0014090C" w:rsidRPr="0014090C" w:rsidRDefault="0014090C" w:rsidP="0014090C">
      <w:pPr>
        <w:rPr>
          <w:lang w:val="ru-RU"/>
        </w:rPr>
      </w:pPr>
      <w:r w:rsidRPr="0014090C">
        <w:rPr>
          <w:lang w:val="ru-RU"/>
        </w:rPr>
        <w:t># Каталог для хранения локальной базы данных</w:t>
      </w:r>
    </w:p>
    <w:p w14:paraId="0AC21898" w14:textId="77777777" w:rsidR="0014090C" w:rsidRPr="0014090C" w:rsidRDefault="0014090C" w:rsidP="0014090C">
      <w:proofErr w:type="spellStart"/>
      <w:r w:rsidRPr="0014090C">
        <w:t>persistence_location</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/persistence</w:t>
      </w:r>
    </w:p>
    <w:p w14:paraId="53363DA2" w14:textId="77777777" w:rsidR="0014090C" w:rsidRPr="0014090C" w:rsidRDefault="0014090C" w:rsidP="0014090C">
      <w:r w:rsidRPr="0014090C">
        <w:t xml:space="preserve"># </w:t>
      </w:r>
      <w:proofErr w:type="spellStart"/>
      <w:r w:rsidRPr="0014090C">
        <w:t>Имя</w:t>
      </w:r>
      <w:proofErr w:type="spellEnd"/>
      <w:r w:rsidRPr="0014090C">
        <w:t xml:space="preserve"> </w:t>
      </w:r>
      <w:proofErr w:type="spellStart"/>
      <w:r w:rsidRPr="0014090C">
        <w:t>файла</w:t>
      </w:r>
      <w:proofErr w:type="spellEnd"/>
      <w:r w:rsidRPr="0014090C">
        <w:t xml:space="preserve"> </w:t>
      </w:r>
      <w:proofErr w:type="spellStart"/>
      <w:r w:rsidRPr="0014090C">
        <w:t>локальной</w:t>
      </w:r>
      <w:proofErr w:type="spellEnd"/>
      <w:r w:rsidRPr="0014090C">
        <w:t xml:space="preserve"> </w:t>
      </w:r>
      <w:proofErr w:type="spellStart"/>
      <w:r w:rsidRPr="0014090C">
        <w:t>базы</w:t>
      </w:r>
      <w:proofErr w:type="spellEnd"/>
      <w:r w:rsidRPr="0014090C">
        <w:t xml:space="preserve"> </w:t>
      </w:r>
      <w:proofErr w:type="spellStart"/>
      <w:r w:rsidRPr="0014090C">
        <w:t>данных</w:t>
      </w:r>
      <w:proofErr w:type="spellEnd"/>
    </w:p>
    <w:p w14:paraId="62E75574" w14:textId="77777777" w:rsidR="0014090C" w:rsidRPr="0014090C" w:rsidRDefault="0014090C" w:rsidP="0014090C">
      <w:proofErr w:type="spellStart"/>
      <w:r w:rsidRPr="0014090C">
        <w:t>persistence_file</w:t>
      </w:r>
      <w:proofErr w:type="spellEnd"/>
      <w:r w:rsidRPr="0014090C">
        <w:t xml:space="preserve"> </w:t>
      </w:r>
      <w:proofErr w:type="spellStart"/>
      <w:r w:rsidRPr="0014090C">
        <w:t>mosquitto.db</w:t>
      </w:r>
      <w:proofErr w:type="spellEnd"/>
    </w:p>
    <w:p w14:paraId="5FC628AB" w14:textId="77777777" w:rsidR="0014090C" w:rsidRPr="0014090C" w:rsidRDefault="0014090C" w:rsidP="0014090C">
      <w:pPr>
        <w:rPr>
          <w:lang w:val="ru-RU"/>
        </w:rPr>
      </w:pPr>
      <w:r w:rsidRPr="0014090C">
        <w:rPr>
          <w:lang w:val="ru-RU"/>
        </w:rPr>
        <w:t># Интервал записи данных на диск в секундах</w:t>
      </w:r>
    </w:p>
    <w:p w14:paraId="501306AE" w14:textId="77777777" w:rsidR="0014090C" w:rsidRPr="0014090C" w:rsidRDefault="0014090C" w:rsidP="0014090C">
      <w:pPr>
        <w:rPr>
          <w:lang w:val="ru-RU"/>
        </w:rPr>
      </w:pPr>
      <w:r w:rsidRPr="0014090C">
        <w:t>autosave</w:t>
      </w:r>
      <w:r w:rsidRPr="0014090C">
        <w:rPr>
          <w:lang w:val="ru-RU"/>
        </w:rPr>
        <w:t>_</w:t>
      </w:r>
      <w:r w:rsidRPr="0014090C">
        <w:t>interval</w:t>
      </w:r>
      <w:r w:rsidRPr="0014090C">
        <w:rPr>
          <w:lang w:val="ru-RU"/>
        </w:rPr>
        <w:t xml:space="preserve"> 1800</w:t>
      </w:r>
    </w:p>
    <w:p w14:paraId="04F423E5" w14:textId="77777777" w:rsidR="0014090C" w:rsidRPr="0014090C" w:rsidRDefault="0014090C" w:rsidP="0014090C">
      <w:pPr>
        <w:rPr>
          <w:lang w:val="ru-RU"/>
        </w:rPr>
      </w:pPr>
      <w:r w:rsidRPr="0014090C">
        <w:rPr>
          <w:lang w:val="ru-RU"/>
        </w:rPr>
        <w:t># Сохранять по интервалу времени (</w:t>
      </w:r>
      <w:r w:rsidRPr="0014090C">
        <w:t>true</w:t>
      </w:r>
      <w:r w:rsidRPr="0014090C">
        <w:rPr>
          <w:lang w:val="ru-RU"/>
        </w:rPr>
        <w:t xml:space="preserve"> - по количеству изменений)</w:t>
      </w:r>
    </w:p>
    <w:p w14:paraId="2511C423" w14:textId="77777777" w:rsidR="0014090C" w:rsidRPr="0014090C" w:rsidRDefault="0014090C" w:rsidP="0014090C">
      <w:proofErr w:type="spellStart"/>
      <w:r w:rsidRPr="0014090C">
        <w:t>autosave_on_changes</w:t>
      </w:r>
      <w:proofErr w:type="spellEnd"/>
      <w:r w:rsidRPr="0014090C">
        <w:t xml:space="preserve"> </w:t>
      </w:r>
      <w:r w:rsidRPr="0014090C">
        <w:rPr>
          <w:b/>
          <w:bCs/>
        </w:rPr>
        <w:t>false</w:t>
      </w:r>
    </w:p>
    <w:p w14:paraId="359E322E" w14:textId="77777777" w:rsidR="0014090C" w:rsidRPr="0014090C" w:rsidRDefault="0014090C" w:rsidP="0014090C">
      <w:pPr>
        <w:rPr>
          <w:lang w:val="ru-RU"/>
        </w:rPr>
      </w:pPr>
      <w:proofErr w:type="spellStart"/>
      <w:r w:rsidRPr="0014090C">
        <w:t>Думаю</w:t>
      </w:r>
      <w:proofErr w:type="spellEnd"/>
      <w:r w:rsidRPr="0014090C">
        <w:t xml:space="preserve">, </w:t>
      </w:r>
      <w:proofErr w:type="spellStart"/>
      <w:r w:rsidRPr="0014090C">
        <w:t>тут</w:t>
      </w:r>
      <w:proofErr w:type="spellEnd"/>
      <w:r w:rsidRPr="0014090C">
        <w:t xml:space="preserve"> </w:t>
      </w:r>
      <w:proofErr w:type="spellStart"/>
      <w:r w:rsidRPr="0014090C">
        <w:t>тоже</w:t>
      </w:r>
      <w:proofErr w:type="spellEnd"/>
      <w:r w:rsidRPr="0014090C">
        <w:t xml:space="preserve"> </w:t>
      </w:r>
      <w:proofErr w:type="spellStart"/>
      <w:r w:rsidRPr="0014090C">
        <w:t>всё</w:t>
      </w:r>
      <w:proofErr w:type="spellEnd"/>
      <w:r w:rsidRPr="0014090C">
        <w:t xml:space="preserve"> </w:t>
      </w:r>
      <w:proofErr w:type="spellStart"/>
      <w:r w:rsidRPr="0014090C">
        <w:t>понятно</w:t>
      </w:r>
      <w:proofErr w:type="spellEnd"/>
      <w:r w:rsidRPr="0014090C">
        <w:t xml:space="preserve">. </w:t>
      </w:r>
      <w:r w:rsidRPr="0014090C">
        <w:rPr>
          <w:lang w:val="ru-RU"/>
        </w:rPr>
        <w:t>Переходим к журналированию. На начальном этапе я включил несколько журналов: в консоль, в системный журнал роутера, в файл и в системные топики. После того, как настройка брокера будет завершена, вывод журналов в консоль и в файл имеет смысл отключить. Ибо консоль всё равно никто видеть не будет, а файл может неограниченно расти. Ну и количество типов событий можно существенно подсократить (в будущем).</w:t>
      </w:r>
    </w:p>
    <w:p w14:paraId="10F7E2C9" w14:textId="77777777" w:rsidR="0014090C" w:rsidRPr="0014090C" w:rsidRDefault="0014090C" w:rsidP="0014090C">
      <w:pPr>
        <w:rPr>
          <w:lang w:val="ru-RU"/>
        </w:rPr>
      </w:pPr>
      <w:r w:rsidRPr="0014090C">
        <w:rPr>
          <w:lang w:val="ru-RU"/>
        </w:rPr>
        <w:t># =================================================================</w:t>
      </w:r>
    </w:p>
    <w:p w14:paraId="10C3E4DB" w14:textId="77777777" w:rsidR="0014090C" w:rsidRPr="0014090C" w:rsidRDefault="0014090C" w:rsidP="0014090C">
      <w:pPr>
        <w:rPr>
          <w:lang w:val="ru-RU"/>
        </w:rPr>
      </w:pPr>
      <w:r w:rsidRPr="0014090C">
        <w:rPr>
          <w:lang w:val="ru-RU"/>
        </w:rPr>
        <w:t xml:space="preserve"># </w:t>
      </w:r>
      <w:r w:rsidRPr="0014090C">
        <w:t>Logging</w:t>
      </w:r>
    </w:p>
    <w:p w14:paraId="462F6300" w14:textId="77777777" w:rsidR="0014090C" w:rsidRPr="0014090C" w:rsidRDefault="0014090C" w:rsidP="0014090C">
      <w:pPr>
        <w:rPr>
          <w:lang w:val="ru-RU"/>
        </w:rPr>
      </w:pPr>
      <w:r w:rsidRPr="0014090C">
        <w:rPr>
          <w:lang w:val="ru-RU"/>
        </w:rPr>
        <w:t># =================================================================</w:t>
      </w:r>
    </w:p>
    <w:p w14:paraId="22F5CEBE" w14:textId="77777777" w:rsidR="0014090C" w:rsidRPr="0014090C" w:rsidRDefault="0014090C" w:rsidP="0014090C">
      <w:pPr>
        <w:rPr>
          <w:lang w:val="ru-RU"/>
        </w:rPr>
      </w:pPr>
      <w:r w:rsidRPr="0014090C">
        <w:rPr>
          <w:lang w:val="ru-RU"/>
        </w:rPr>
        <w:t># Вывод в консоль</w:t>
      </w:r>
    </w:p>
    <w:p w14:paraId="4B091D66" w14:textId="77777777" w:rsidR="0014090C" w:rsidRPr="0014090C" w:rsidRDefault="0014090C" w:rsidP="0014090C">
      <w:pPr>
        <w:rPr>
          <w:lang w:val="ru-RU"/>
        </w:rPr>
      </w:pPr>
      <w:r w:rsidRPr="0014090C">
        <w:t>log</w:t>
      </w:r>
      <w:r w:rsidRPr="0014090C">
        <w:rPr>
          <w:lang w:val="ru-RU"/>
        </w:rPr>
        <w:t>_</w:t>
      </w:r>
      <w:proofErr w:type="spellStart"/>
      <w:r w:rsidRPr="0014090C">
        <w:t>dest</w:t>
      </w:r>
      <w:proofErr w:type="spellEnd"/>
      <w:r w:rsidRPr="0014090C">
        <w:rPr>
          <w:lang w:val="ru-RU"/>
        </w:rPr>
        <w:t xml:space="preserve"> </w:t>
      </w:r>
      <w:proofErr w:type="spellStart"/>
      <w:r w:rsidRPr="0014090C">
        <w:t>stdout</w:t>
      </w:r>
      <w:proofErr w:type="spellEnd"/>
    </w:p>
    <w:p w14:paraId="37B9ABBF" w14:textId="77777777" w:rsidR="0014090C" w:rsidRPr="0014090C" w:rsidRDefault="0014090C" w:rsidP="0014090C">
      <w:pPr>
        <w:rPr>
          <w:lang w:val="ru-RU"/>
        </w:rPr>
      </w:pPr>
      <w:r w:rsidRPr="0014090C">
        <w:rPr>
          <w:lang w:val="ru-RU"/>
        </w:rPr>
        <w:t># Вывод в системный лог роутера</w:t>
      </w:r>
    </w:p>
    <w:p w14:paraId="68FE821F" w14:textId="77777777" w:rsidR="0014090C" w:rsidRPr="0014090C" w:rsidRDefault="0014090C" w:rsidP="0014090C">
      <w:proofErr w:type="spellStart"/>
      <w:r w:rsidRPr="0014090C">
        <w:t>log_dest</w:t>
      </w:r>
      <w:proofErr w:type="spellEnd"/>
      <w:r w:rsidRPr="0014090C">
        <w:t xml:space="preserve"> syslog</w:t>
      </w:r>
    </w:p>
    <w:p w14:paraId="06D2C0E6" w14:textId="77777777" w:rsidR="0014090C" w:rsidRPr="0014090C" w:rsidRDefault="0014090C" w:rsidP="0014090C">
      <w:r w:rsidRPr="0014090C">
        <w:t xml:space="preserve"># </w:t>
      </w:r>
      <w:proofErr w:type="spellStart"/>
      <w:r w:rsidRPr="0014090C">
        <w:t>Вывод</w:t>
      </w:r>
      <w:proofErr w:type="spellEnd"/>
      <w:r w:rsidRPr="0014090C">
        <w:t xml:space="preserve"> в </w:t>
      </w:r>
      <w:proofErr w:type="spellStart"/>
      <w:r w:rsidRPr="0014090C">
        <w:t>файл</w:t>
      </w:r>
      <w:proofErr w:type="spellEnd"/>
    </w:p>
    <w:p w14:paraId="5E3EDEAA" w14:textId="77777777" w:rsidR="0014090C" w:rsidRPr="0014090C" w:rsidRDefault="0014090C" w:rsidP="0014090C">
      <w:proofErr w:type="spellStart"/>
      <w:r w:rsidRPr="0014090C">
        <w:t>log_dest</w:t>
      </w:r>
      <w:proofErr w:type="spellEnd"/>
      <w:r w:rsidRPr="0014090C">
        <w:t xml:space="preserve"> file /opt/var/log/mosquitto.log</w:t>
      </w:r>
    </w:p>
    <w:p w14:paraId="2CF118EB" w14:textId="77777777" w:rsidR="0014090C" w:rsidRPr="0014090C" w:rsidRDefault="0014090C" w:rsidP="0014090C">
      <w:pPr>
        <w:rPr>
          <w:lang w:val="ru-RU"/>
        </w:rPr>
      </w:pPr>
      <w:r w:rsidRPr="0014090C">
        <w:rPr>
          <w:lang w:val="ru-RU"/>
        </w:rPr>
        <w:lastRenderedPageBreak/>
        <w:t># Вывод в системный топик</w:t>
      </w:r>
    </w:p>
    <w:p w14:paraId="3855BE32" w14:textId="77777777" w:rsidR="0014090C" w:rsidRPr="0014090C" w:rsidRDefault="0014090C" w:rsidP="0014090C">
      <w:pPr>
        <w:rPr>
          <w:lang w:val="ru-RU"/>
        </w:rPr>
      </w:pPr>
      <w:r w:rsidRPr="0014090C">
        <w:t>log</w:t>
      </w:r>
      <w:r w:rsidRPr="0014090C">
        <w:rPr>
          <w:lang w:val="ru-RU"/>
        </w:rPr>
        <w:t>_</w:t>
      </w:r>
      <w:proofErr w:type="spellStart"/>
      <w:r w:rsidRPr="0014090C">
        <w:t>dest</w:t>
      </w:r>
      <w:proofErr w:type="spellEnd"/>
      <w:r w:rsidRPr="0014090C">
        <w:rPr>
          <w:lang w:val="ru-RU"/>
        </w:rPr>
        <w:t xml:space="preserve"> </w:t>
      </w:r>
      <w:r w:rsidRPr="0014090C">
        <w:t>topic</w:t>
      </w:r>
    </w:p>
    <w:p w14:paraId="4C6E614D" w14:textId="77777777" w:rsidR="0014090C" w:rsidRPr="0014090C" w:rsidRDefault="0014090C" w:rsidP="0014090C">
      <w:pPr>
        <w:rPr>
          <w:lang w:val="ru-RU"/>
        </w:rPr>
      </w:pPr>
      <w:r w:rsidRPr="0014090C">
        <w:rPr>
          <w:lang w:val="ru-RU"/>
        </w:rPr>
        <w:t># Какие типы сообщений следует писать в лог</w:t>
      </w:r>
    </w:p>
    <w:p w14:paraId="41979858" w14:textId="77777777" w:rsidR="0014090C" w:rsidRPr="0014090C" w:rsidRDefault="0014090C" w:rsidP="0014090C">
      <w:proofErr w:type="spellStart"/>
      <w:r w:rsidRPr="0014090C">
        <w:t>log_type</w:t>
      </w:r>
      <w:proofErr w:type="spellEnd"/>
      <w:r w:rsidRPr="0014090C">
        <w:t xml:space="preserve"> error</w:t>
      </w:r>
    </w:p>
    <w:p w14:paraId="6FBC4BD8" w14:textId="77777777" w:rsidR="0014090C" w:rsidRPr="0014090C" w:rsidRDefault="0014090C" w:rsidP="0014090C">
      <w:proofErr w:type="spellStart"/>
      <w:r w:rsidRPr="0014090C">
        <w:t>log_type</w:t>
      </w:r>
      <w:proofErr w:type="spellEnd"/>
      <w:r w:rsidRPr="0014090C">
        <w:t xml:space="preserve"> warning</w:t>
      </w:r>
    </w:p>
    <w:p w14:paraId="25B6A28B" w14:textId="77777777" w:rsidR="0014090C" w:rsidRPr="0014090C" w:rsidRDefault="0014090C" w:rsidP="0014090C">
      <w:proofErr w:type="spellStart"/>
      <w:r w:rsidRPr="0014090C">
        <w:t>log_type</w:t>
      </w:r>
      <w:proofErr w:type="spellEnd"/>
      <w:r w:rsidRPr="0014090C">
        <w:t xml:space="preserve"> notice</w:t>
      </w:r>
    </w:p>
    <w:p w14:paraId="6A8678BF" w14:textId="77777777" w:rsidR="0014090C" w:rsidRPr="0014090C" w:rsidRDefault="0014090C" w:rsidP="0014090C">
      <w:proofErr w:type="spellStart"/>
      <w:r w:rsidRPr="0014090C">
        <w:t>log_type</w:t>
      </w:r>
      <w:proofErr w:type="spellEnd"/>
      <w:r w:rsidRPr="0014090C">
        <w:t xml:space="preserve"> information</w:t>
      </w:r>
    </w:p>
    <w:p w14:paraId="43D337D0" w14:textId="77777777" w:rsidR="0014090C" w:rsidRPr="0014090C" w:rsidRDefault="0014090C" w:rsidP="0014090C">
      <w:proofErr w:type="spellStart"/>
      <w:r w:rsidRPr="0014090C">
        <w:t>log_type</w:t>
      </w:r>
      <w:proofErr w:type="spellEnd"/>
      <w:r w:rsidRPr="0014090C">
        <w:t xml:space="preserve"> subscribe</w:t>
      </w:r>
    </w:p>
    <w:p w14:paraId="19110D24" w14:textId="77777777" w:rsidR="0014090C" w:rsidRPr="0014090C" w:rsidRDefault="0014090C" w:rsidP="0014090C">
      <w:proofErr w:type="spellStart"/>
      <w:r w:rsidRPr="0014090C">
        <w:t>log_type</w:t>
      </w:r>
      <w:proofErr w:type="spellEnd"/>
      <w:r w:rsidRPr="0014090C">
        <w:t xml:space="preserve"> unsubscribe</w:t>
      </w:r>
    </w:p>
    <w:p w14:paraId="3E31EB1B" w14:textId="77777777" w:rsidR="0014090C" w:rsidRPr="0014090C" w:rsidRDefault="0014090C" w:rsidP="0014090C">
      <w:pPr>
        <w:rPr>
          <w:lang w:val="ru-RU"/>
        </w:rPr>
      </w:pPr>
      <w:r w:rsidRPr="0014090C">
        <w:rPr>
          <w:lang w:val="ru-RU"/>
        </w:rPr>
        <w:t># Выводить в лог события подключения клиентов</w:t>
      </w:r>
    </w:p>
    <w:p w14:paraId="1C153A29" w14:textId="77777777" w:rsidR="0014090C" w:rsidRPr="0014090C" w:rsidRDefault="0014090C" w:rsidP="0014090C">
      <w:proofErr w:type="spellStart"/>
      <w:r w:rsidRPr="0014090C">
        <w:t>connection_messages</w:t>
      </w:r>
      <w:proofErr w:type="spellEnd"/>
      <w:r w:rsidRPr="0014090C">
        <w:t xml:space="preserve"> </w:t>
      </w:r>
      <w:r w:rsidRPr="0014090C">
        <w:rPr>
          <w:b/>
          <w:bCs/>
        </w:rPr>
        <w:t>true</w:t>
      </w:r>
    </w:p>
    <w:p w14:paraId="7564F814" w14:textId="77777777" w:rsidR="0014090C" w:rsidRPr="0014090C" w:rsidRDefault="0014090C" w:rsidP="0014090C">
      <w:r w:rsidRPr="0014090C">
        <w:t xml:space="preserve"># </w:t>
      </w:r>
      <w:proofErr w:type="spellStart"/>
      <w:r w:rsidRPr="0014090C">
        <w:t>Выводить</w:t>
      </w:r>
      <w:proofErr w:type="spellEnd"/>
      <w:r w:rsidRPr="0014090C">
        <w:t xml:space="preserve"> в </w:t>
      </w:r>
      <w:proofErr w:type="spellStart"/>
      <w:r w:rsidRPr="0014090C">
        <w:t>лог</w:t>
      </w:r>
      <w:proofErr w:type="spellEnd"/>
      <w:r w:rsidRPr="0014090C">
        <w:t xml:space="preserve"> </w:t>
      </w:r>
      <w:proofErr w:type="spellStart"/>
      <w:r w:rsidRPr="0014090C">
        <w:t>метку</w:t>
      </w:r>
      <w:proofErr w:type="spellEnd"/>
      <w:r w:rsidRPr="0014090C">
        <w:t xml:space="preserve"> </w:t>
      </w:r>
      <w:proofErr w:type="spellStart"/>
      <w:r w:rsidRPr="0014090C">
        <w:t>времени</w:t>
      </w:r>
      <w:proofErr w:type="spellEnd"/>
    </w:p>
    <w:p w14:paraId="3D8E1884" w14:textId="77777777" w:rsidR="0014090C" w:rsidRPr="0014090C" w:rsidRDefault="0014090C" w:rsidP="0014090C">
      <w:proofErr w:type="spellStart"/>
      <w:r w:rsidRPr="0014090C">
        <w:t>log_timestamp</w:t>
      </w:r>
      <w:proofErr w:type="spellEnd"/>
      <w:r w:rsidRPr="0014090C">
        <w:t xml:space="preserve"> </w:t>
      </w:r>
      <w:r w:rsidRPr="0014090C">
        <w:rPr>
          <w:b/>
          <w:bCs/>
        </w:rPr>
        <w:t>true</w:t>
      </w:r>
    </w:p>
    <w:p w14:paraId="0F4F6689" w14:textId="77777777" w:rsidR="0014090C" w:rsidRPr="0014090C" w:rsidRDefault="0014090C" w:rsidP="0014090C">
      <w:proofErr w:type="spellStart"/>
      <w:r w:rsidRPr="0014090C">
        <w:t>log_timestamp_format</w:t>
      </w:r>
      <w:proofErr w:type="spellEnd"/>
      <w:r w:rsidRPr="0014090C">
        <w:t xml:space="preserve"> %Y-%m-%d %H:%M:%S</w:t>
      </w:r>
    </w:p>
    <w:p w14:paraId="741D3C6E" w14:textId="77777777" w:rsidR="0014090C" w:rsidRPr="0014090C" w:rsidRDefault="0014090C" w:rsidP="0014090C">
      <w:pPr>
        <w:rPr>
          <w:lang w:val="ru-RU"/>
        </w:rPr>
      </w:pPr>
      <w:r w:rsidRPr="0014090C">
        <w:rPr>
          <w:lang w:val="ru-RU"/>
        </w:rPr>
        <w:t>Ну и последний этап (ну не совсем, а до первого запуска) – указываем, как будет происходить авторизация клиентов на сервере. Я выбрал самый простой вариант – по логину и паролю, без всяких там плагинов и сертификатов.</w:t>
      </w:r>
    </w:p>
    <w:p w14:paraId="20A43DAD" w14:textId="77777777" w:rsidR="0014090C" w:rsidRPr="0014090C" w:rsidRDefault="0014090C" w:rsidP="0014090C">
      <w:r w:rsidRPr="0014090C">
        <w:t># =================================================================</w:t>
      </w:r>
    </w:p>
    <w:p w14:paraId="57DED71C" w14:textId="77777777" w:rsidR="0014090C" w:rsidRPr="0014090C" w:rsidRDefault="0014090C" w:rsidP="0014090C">
      <w:r w:rsidRPr="0014090C">
        <w:t># Security</w:t>
      </w:r>
    </w:p>
    <w:p w14:paraId="1AEF2F08" w14:textId="77777777" w:rsidR="0014090C" w:rsidRPr="0014090C" w:rsidRDefault="0014090C" w:rsidP="0014090C">
      <w:r w:rsidRPr="0014090C">
        <w:t># =================================================================</w:t>
      </w:r>
    </w:p>
    <w:p w14:paraId="64EC01EC" w14:textId="77777777" w:rsidR="0014090C" w:rsidRPr="0014090C" w:rsidRDefault="0014090C" w:rsidP="0014090C">
      <w:r w:rsidRPr="0014090C">
        <w:t>#clientid_prefixes</w:t>
      </w:r>
    </w:p>
    <w:p w14:paraId="4D12A788" w14:textId="77777777" w:rsidR="0014090C" w:rsidRPr="0014090C" w:rsidRDefault="0014090C" w:rsidP="0014090C">
      <w:r w:rsidRPr="0014090C">
        <w:t xml:space="preserve"># </w:t>
      </w:r>
      <w:proofErr w:type="spellStart"/>
      <w:r w:rsidRPr="0014090C">
        <w:t>Запретить</w:t>
      </w:r>
      <w:proofErr w:type="spellEnd"/>
      <w:r w:rsidRPr="0014090C">
        <w:t xml:space="preserve"> </w:t>
      </w:r>
      <w:proofErr w:type="spellStart"/>
      <w:r w:rsidRPr="0014090C">
        <w:t>анонимные</w:t>
      </w:r>
      <w:proofErr w:type="spellEnd"/>
      <w:r w:rsidRPr="0014090C">
        <w:t xml:space="preserve"> </w:t>
      </w:r>
      <w:proofErr w:type="spellStart"/>
      <w:r w:rsidRPr="0014090C">
        <w:t>подключения</w:t>
      </w:r>
      <w:proofErr w:type="spellEnd"/>
    </w:p>
    <w:p w14:paraId="5FB1DC5A" w14:textId="77777777" w:rsidR="0014090C" w:rsidRPr="0014090C" w:rsidRDefault="0014090C" w:rsidP="0014090C">
      <w:proofErr w:type="spellStart"/>
      <w:r w:rsidRPr="0014090C">
        <w:t>allow_anonymous</w:t>
      </w:r>
      <w:proofErr w:type="spellEnd"/>
      <w:r w:rsidRPr="0014090C">
        <w:t xml:space="preserve"> </w:t>
      </w:r>
      <w:r w:rsidRPr="0014090C">
        <w:rPr>
          <w:b/>
          <w:bCs/>
        </w:rPr>
        <w:t>false</w:t>
      </w:r>
    </w:p>
    <w:p w14:paraId="455F61A1" w14:textId="77777777" w:rsidR="0014090C" w:rsidRPr="0014090C" w:rsidRDefault="0014090C" w:rsidP="0014090C">
      <w:pPr>
        <w:rPr>
          <w:lang w:val="ru-RU"/>
        </w:rPr>
      </w:pPr>
      <w:r w:rsidRPr="0014090C">
        <w:rPr>
          <w:lang w:val="ru-RU"/>
        </w:rPr>
        <w:t># Имя файла с данными пользователей и паролями</w:t>
      </w:r>
    </w:p>
    <w:p w14:paraId="77313DC5" w14:textId="77777777" w:rsidR="0014090C" w:rsidRPr="0014090C" w:rsidRDefault="0014090C" w:rsidP="0014090C">
      <w:proofErr w:type="spellStart"/>
      <w:r w:rsidRPr="0014090C">
        <w:t>password_file</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p>
    <w:p w14:paraId="371B9811" w14:textId="77777777" w:rsidR="0014090C" w:rsidRPr="0014090C" w:rsidRDefault="0014090C" w:rsidP="0014090C">
      <w:pPr>
        <w:rPr>
          <w:lang w:val="ru-RU"/>
        </w:rPr>
      </w:pPr>
      <w:r w:rsidRPr="0014090C">
        <w:rPr>
          <w:lang w:val="ru-RU"/>
        </w:rPr>
        <w:t># Имя файла с правами доступа к топикам</w:t>
      </w:r>
    </w:p>
    <w:p w14:paraId="38A5946D" w14:textId="77777777" w:rsidR="0014090C" w:rsidRPr="0014090C" w:rsidRDefault="0014090C" w:rsidP="0014090C">
      <w:proofErr w:type="spellStart"/>
      <w:r w:rsidRPr="0014090C">
        <w:t>acl_file</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mosquitto.acl</w:t>
      </w:r>
      <w:proofErr w:type="spellEnd"/>
    </w:p>
    <w:p w14:paraId="433BE1AE" w14:textId="77777777" w:rsidR="0014090C" w:rsidRPr="0014090C" w:rsidRDefault="0014090C" w:rsidP="0014090C">
      <w:pPr>
        <w:rPr>
          <w:lang w:val="ru-RU"/>
        </w:rPr>
      </w:pPr>
      <w:r w:rsidRPr="0014090C">
        <w:rPr>
          <w:lang w:val="ru-RU"/>
        </w:rPr>
        <w:t>Добавляем все эти секции в файл, проверяем, сохраняем. В принципе, можно уже пробовать запускать брокер. Сделать это можно с помощью команды:</w:t>
      </w:r>
    </w:p>
    <w:p w14:paraId="6B4DA002" w14:textId="77777777" w:rsidR="0014090C" w:rsidRPr="0014090C" w:rsidRDefault="0014090C" w:rsidP="0014090C">
      <w:pPr>
        <w:rPr>
          <w:lang w:val="ru-RU"/>
        </w:rPr>
      </w:pPr>
      <w:proofErr w:type="spellStart"/>
      <w:r w:rsidRPr="0014090C">
        <w:t>mosquitto</w:t>
      </w:r>
      <w:proofErr w:type="spellEnd"/>
      <w:r w:rsidRPr="0014090C">
        <w:rPr>
          <w:lang w:val="ru-RU"/>
        </w:rPr>
        <w:t xml:space="preserve"> -</w:t>
      </w:r>
      <w:r w:rsidRPr="0014090C">
        <w:t>d</w:t>
      </w:r>
      <w:r w:rsidRPr="0014090C">
        <w:rPr>
          <w:lang w:val="ru-RU"/>
        </w:rPr>
        <w:t xml:space="preserve"> -</w:t>
      </w:r>
      <w:r w:rsidRPr="0014090C">
        <w:t>c</w:t>
      </w:r>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conf</w:t>
      </w:r>
    </w:p>
    <w:p w14:paraId="1C0057BA" w14:textId="77777777" w:rsidR="0014090C" w:rsidRPr="0014090C" w:rsidRDefault="0014090C" w:rsidP="0014090C">
      <w:pPr>
        <w:rPr>
          <w:lang w:val="ru-RU"/>
        </w:rPr>
      </w:pPr>
      <w:r w:rsidRPr="0014090C">
        <w:rPr>
          <w:lang w:val="ru-RU"/>
        </w:rPr>
        <w:lastRenderedPageBreak/>
        <w:t xml:space="preserve">Однако, если брокер уже был запущен, его нужно предварительно остановить. Чтобы не набирать команды каждый раз ручками, я набросал в </w:t>
      </w:r>
      <w:r w:rsidRPr="0014090C">
        <w:t>Midnight</w:t>
      </w:r>
      <w:r w:rsidRPr="0014090C">
        <w:rPr>
          <w:lang w:val="ru-RU"/>
        </w:rPr>
        <w:t xml:space="preserve"> </w:t>
      </w:r>
      <w:r w:rsidRPr="0014090C">
        <w:t>Commander</w:t>
      </w:r>
      <w:r w:rsidRPr="0014090C">
        <w:rPr>
          <w:lang w:val="ru-RU"/>
        </w:rPr>
        <w:t xml:space="preserve"> </w:t>
      </w:r>
      <w:proofErr w:type="spellStart"/>
      <w:r w:rsidRPr="0014090C">
        <w:rPr>
          <w:lang w:val="ru-RU"/>
        </w:rPr>
        <w:t>скриптик</w:t>
      </w:r>
      <w:proofErr w:type="spellEnd"/>
      <w:r w:rsidRPr="0014090C">
        <w:rPr>
          <w:lang w:val="ru-RU"/>
        </w:rPr>
        <w:t xml:space="preserve"> и дал ему права на выполнение:</w:t>
      </w:r>
    </w:p>
    <w:p w14:paraId="54323CBB" w14:textId="77777777" w:rsidR="0014090C" w:rsidRPr="0014090C" w:rsidRDefault="0014090C" w:rsidP="0014090C">
      <w:r w:rsidRPr="0014090C">
        <w:rPr>
          <w:b/>
          <w:bCs/>
        </w:rPr>
        <w:t>#!/bin/sh</w:t>
      </w:r>
    </w:p>
    <w:p w14:paraId="2650BAAF" w14:textId="77777777" w:rsidR="0014090C" w:rsidRPr="0014090C" w:rsidRDefault="0014090C" w:rsidP="0014090C">
      <w:r w:rsidRPr="0014090C">
        <w:rPr>
          <w:b/>
          <w:bCs/>
        </w:rPr>
        <w:t>PATH</w:t>
      </w:r>
      <w:r w:rsidRPr="0014090C">
        <w:t>=/opt/bin:/opt/</w:t>
      </w:r>
      <w:proofErr w:type="spellStart"/>
      <w:r w:rsidRPr="0014090C">
        <w:t>sbin</w:t>
      </w:r>
      <w:proofErr w:type="spellEnd"/>
      <w:r w:rsidRPr="0014090C">
        <w:t>:/</w:t>
      </w:r>
      <w:proofErr w:type="spellStart"/>
      <w:r w:rsidRPr="0014090C">
        <w:t>sbin</w:t>
      </w:r>
      <w:proofErr w:type="spellEnd"/>
      <w:r w:rsidRPr="0014090C">
        <w:t>:/bin:/</w:t>
      </w:r>
      <w:proofErr w:type="spellStart"/>
      <w:r w:rsidRPr="0014090C">
        <w:t>usr</w:t>
      </w:r>
      <w:proofErr w:type="spellEnd"/>
      <w:r w:rsidRPr="0014090C">
        <w:t>/</w:t>
      </w:r>
      <w:proofErr w:type="spellStart"/>
      <w:r w:rsidRPr="0014090C">
        <w:t>sbin</w:t>
      </w:r>
      <w:proofErr w:type="spellEnd"/>
      <w:r w:rsidRPr="0014090C">
        <w:t>:/</w:t>
      </w:r>
      <w:proofErr w:type="spellStart"/>
      <w:r w:rsidRPr="0014090C">
        <w:t>usr</w:t>
      </w:r>
      <w:proofErr w:type="spellEnd"/>
      <w:r w:rsidRPr="0014090C">
        <w:t xml:space="preserve">/bin </w:t>
      </w:r>
    </w:p>
    <w:p w14:paraId="0216A2DF" w14:textId="77777777" w:rsidR="0014090C" w:rsidRPr="0014090C" w:rsidRDefault="0014090C" w:rsidP="0014090C">
      <w:proofErr w:type="spellStart"/>
      <w:r w:rsidRPr="0014090C">
        <w:t>killall</w:t>
      </w:r>
      <w:proofErr w:type="spellEnd"/>
      <w:r w:rsidRPr="0014090C">
        <w:t xml:space="preserve"> </w:t>
      </w:r>
      <w:proofErr w:type="spellStart"/>
      <w:r w:rsidRPr="0014090C">
        <w:t>mosquitto</w:t>
      </w:r>
      <w:proofErr w:type="spellEnd"/>
    </w:p>
    <w:p w14:paraId="3972E994" w14:textId="77777777" w:rsidR="0014090C" w:rsidRPr="0014090C" w:rsidRDefault="0014090C" w:rsidP="0014090C">
      <w:proofErr w:type="spellStart"/>
      <w:r w:rsidRPr="0014090C">
        <w:t>mosquitto</w:t>
      </w:r>
      <w:proofErr w:type="spellEnd"/>
      <w:r w:rsidRPr="0014090C">
        <w:t xml:space="preserve"> -d -c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p>
    <w:p w14:paraId="08779ED3" w14:textId="77777777" w:rsidR="0014090C" w:rsidRPr="0014090C" w:rsidRDefault="0014090C" w:rsidP="0014090C">
      <w:pPr>
        <w:rPr>
          <w:lang w:val="ru-RU"/>
        </w:rPr>
      </w:pPr>
      <w:r w:rsidRPr="0014090C">
        <w:rPr>
          <w:lang w:val="ru-RU"/>
        </w:rPr>
        <w:t xml:space="preserve">Назвать его можно как угодно, я обозвал без выкрутасов – </w:t>
      </w:r>
      <w:r w:rsidRPr="0014090C">
        <w:t>restart</w:t>
      </w:r>
      <w:r w:rsidRPr="0014090C">
        <w:rPr>
          <w:lang w:val="ru-RU"/>
        </w:rPr>
        <w:t>. Очень экономит время при настройке. Действуйте по аналогии, как это описано выше для скрипта</w:t>
      </w:r>
      <w:r w:rsidRPr="0014090C">
        <w:t> </w:t>
      </w:r>
      <w:proofErr w:type="spellStart"/>
      <w:r w:rsidRPr="0014090C">
        <w:rPr>
          <w:b/>
          <w:bCs/>
        </w:rPr>
        <w:t>Smosquitto</w:t>
      </w:r>
      <w:proofErr w:type="spellEnd"/>
      <w:r w:rsidRPr="0014090C">
        <w:rPr>
          <w:lang w:val="ru-RU"/>
        </w:rPr>
        <w:t>, можно даже просто создать копию с</w:t>
      </w:r>
      <w:r w:rsidRPr="0014090C">
        <w:t> </w:t>
      </w:r>
      <w:proofErr w:type="spellStart"/>
      <w:r w:rsidRPr="0014090C">
        <w:rPr>
          <w:b/>
          <w:bCs/>
        </w:rPr>
        <w:t>Smosquitto</w:t>
      </w:r>
      <w:proofErr w:type="spellEnd"/>
      <w:r w:rsidRPr="0014090C">
        <w:rPr>
          <w:lang w:val="ru-RU"/>
        </w:rPr>
        <w:t>, а затем отредактировать.</w:t>
      </w:r>
    </w:p>
    <w:p w14:paraId="7014B6C7" w14:textId="77777777" w:rsidR="0014090C" w:rsidRPr="0014090C" w:rsidRDefault="0014090C" w:rsidP="0014090C">
      <w:r w:rsidRPr="0014090C">
        <w:rPr>
          <w:lang w:val="ru-RU"/>
        </w:rPr>
        <w:t xml:space="preserve">Однако подключаться пока ещё рано, нужно вначале создать файл пользователей и добавить пользователей в список. </w:t>
      </w:r>
      <w:proofErr w:type="spellStart"/>
      <w:r w:rsidRPr="0014090C">
        <w:t>Сделать</w:t>
      </w:r>
      <w:proofErr w:type="spellEnd"/>
      <w:r w:rsidRPr="0014090C">
        <w:t xml:space="preserve"> </w:t>
      </w:r>
      <w:proofErr w:type="spellStart"/>
      <w:r w:rsidRPr="0014090C">
        <w:t>это</w:t>
      </w:r>
      <w:proofErr w:type="spellEnd"/>
      <w:r w:rsidRPr="0014090C">
        <w:t xml:space="preserve"> </w:t>
      </w:r>
      <w:proofErr w:type="spellStart"/>
      <w:r w:rsidRPr="0014090C">
        <w:t>можно</w:t>
      </w:r>
      <w:proofErr w:type="spellEnd"/>
      <w:r w:rsidRPr="0014090C">
        <w:t xml:space="preserve"> с </w:t>
      </w:r>
      <w:proofErr w:type="spellStart"/>
      <w:r w:rsidRPr="0014090C">
        <w:t>помощью</w:t>
      </w:r>
      <w:proofErr w:type="spellEnd"/>
      <w:r w:rsidRPr="0014090C">
        <w:t xml:space="preserve"> </w:t>
      </w:r>
      <w:proofErr w:type="spellStart"/>
      <w:r w:rsidRPr="0014090C">
        <w:t>команды</w:t>
      </w:r>
      <w:proofErr w:type="spellEnd"/>
      <w:r w:rsidRPr="0014090C">
        <w:t> </w:t>
      </w:r>
      <w:proofErr w:type="spellStart"/>
      <w:r w:rsidRPr="0014090C">
        <w:rPr>
          <w:b/>
          <w:bCs/>
        </w:rPr>
        <w:t>mosquitto_passwd</w:t>
      </w:r>
      <w:proofErr w:type="spellEnd"/>
      <w:r w:rsidRPr="0014090C">
        <w:t>:</w:t>
      </w:r>
    </w:p>
    <w:p w14:paraId="65B4DDFC" w14:textId="77777777" w:rsidR="0014090C" w:rsidRPr="0014090C" w:rsidRDefault="0014090C" w:rsidP="0014090C">
      <w:proofErr w:type="spellStart"/>
      <w:r w:rsidRPr="0014090C">
        <w:t>mosquitto_passwd</w:t>
      </w:r>
      <w:proofErr w:type="spellEnd"/>
    </w:p>
    <w:p w14:paraId="66B509C0" w14:textId="77777777" w:rsidR="0014090C" w:rsidRPr="0014090C" w:rsidRDefault="0014090C" w:rsidP="0014090C">
      <w:proofErr w:type="spellStart"/>
      <w:r w:rsidRPr="0014090C">
        <w:t>mosquitto_passwd</w:t>
      </w:r>
      <w:proofErr w:type="spellEnd"/>
      <w:r w:rsidRPr="0014090C">
        <w:t xml:space="preserve"> is a tool for managing password files for </w:t>
      </w:r>
      <w:proofErr w:type="spellStart"/>
      <w:r w:rsidRPr="0014090C">
        <w:t>mosquitto</w:t>
      </w:r>
      <w:proofErr w:type="spellEnd"/>
      <w:r w:rsidRPr="0014090C">
        <w:t>.</w:t>
      </w:r>
    </w:p>
    <w:p w14:paraId="4A43F898" w14:textId="77777777" w:rsidR="0014090C" w:rsidRPr="0014090C" w:rsidRDefault="0014090C" w:rsidP="0014090C">
      <w:r w:rsidRPr="0014090C">
        <w:t xml:space="preserve">Usage: </w:t>
      </w:r>
      <w:proofErr w:type="spellStart"/>
      <w:r w:rsidRPr="0014090C">
        <w:t>mosquitto_passwd</w:t>
      </w:r>
      <w:proofErr w:type="spellEnd"/>
      <w:r w:rsidRPr="0014090C">
        <w:t xml:space="preserve"> [-H sha512 | -H sha512-pbkdf2] [-c | -D] </w:t>
      </w:r>
      <w:proofErr w:type="spellStart"/>
      <w:r w:rsidRPr="0014090C">
        <w:t>passwordfile</w:t>
      </w:r>
      <w:proofErr w:type="spellEnd"/>
      <w:r w:rsidRPr="0014090C">
        <w:t xml:space="preserve"> username</w:t>
      </w:r>
    </w:p>
    <w:p w14:paraId="2CA4C400" w14:textId="77777777" w:rsidR="0014090C" w:rsidRPr="0014090C" w:rsidRDefault="0014090C" w:rsidP="0014090C">
      <w:r w:rsidRPr="0014090C">
        <w:t xml:space="preserve">       </w:t>
      </w:r>
      <w:proofErr w:type="spellStart"/>
      <w:r w:rsidRPr="0014090C">
        <w:t>mosquitto_passwd</w:t>
      </w:r>
      <w:proofErr w:type="spellEnd"/>
      <w:r w:rsidRPr="0014090C">
        <w:t xml:space="preserve"> [-H sha512 | -H sha512-pbkdf2] [-c] -b </w:t>
      </w:r>
      <w:proofErr w:type="spellStart"/>
      <w:r w:rsidRPr="0014090C">
        <w:t>passwordfile</w:t>
      </w:r>
      <w:proofErr w:type="spellEnd"/>
      <w:r w:rsidRPr="0014090C">
        <w:t xml:space="preserve"> username password</w:t>
      </w:r>
    </w:p>
    <w:p w14:paraId="47FFF33D" w14:textId="77777777" w:rsidR="0014090C" w:rsidRPr="0014090C" w:rsidRDefault="0014090C" w:rsidP="0014090C">
      <w:r w:rsidRPr="0014090C">
        <w:t xml:space="preserve">       </w:t>
      </w:r>
      <w:proofErr w:type="spellStart"/>
      <w:r w:rsidRPr="0014090C">
        <w:t>mosquitto_passwd</w:t>
      </w:r>
      <w:proofErr w:type="spellEnd"/>
      <w:r w:rsidRPr="0014090C">
        <w:t xml:space="preserve"> -U </w:t>
      </w:r>
      <w:proofErr w:type="spellStart"/>
      <w:r w:rsidRPr="0014090C">
        <w:t>passwordfile</w:t>
      </w:r>
      <w:proofErr w:type="spellEnd"/>
    </w:p>
    <w:p w14:paraId="412350B0" w14:textId="77777777" w:rsidR="0014090C" w:rsidRPr="0014090C" w:rsidRDefault="0014090C" w:rsidP="0014090C">
      <w:r w:rsidRPr="0014090C">
        <w:t xml:space="preserve"> -b : run in batch mode to allow passing passwords on the command line.</w:t>
      </w:r>
    </w:p>
    <w:p w14:paraId="02DB4E80" w14:textId="77777777" w:rsidR="0014090C" w:rsidRPr="0014090C" w:rsidRDefault="0014090C" w:rsidP="0014090C">
      <w:r w:rsidRPr="0014090C">
        <w:t xml:space="preserve"> -c : create a new password file. This will overwrite existing files.</w:t>
      </w:r>
    </w:p>
    <w:p w14:paraId="325F40D2" w14:textId="77777777" w:rsidR="0014090C" w:rsidRPr="0014090C" w:rsidRDefault="0014090C" w:rsidP="0014090C">
      <w:r w:rsidRPr="0014090C">
        <w:t xml:space="preserve"> -D : delete the username rather than adding/updating its password.</w:t>
      </w:r>
    </w:p>
    <w:p w14:paraId="0B46743D" w14:textId="77777777" w:rsidR="0014090C" w:rsidRPr="0014090C" w:rsidRDefault="0014090C" w:rsidP="0014090C">
      <w:r w:rsidRPr="0014090C">
        <w:t xml:space="preserve"> -H : specify the hashing algorithm. Defaults to sha512-pbkdf2, which is recommended.</w:t>
      </w:r>
    </w:p>
    <w:p w14:paraId="28E5F844" w14:textId="77777777" w:rsidR="0014090C" w:rsidRPr="0014090C" w:rsidRDefault="0014090C" w:rsidP="0014090C">
      <w:r w:rsidRPr="0014090C">
        <w:t xml:space="preserve">      </w:t>
      </w:r>
      <w:proofErr w:type="spellStart"/>
      <w:r w:rsidRPr="0014090C">
        <w:t>Mosquitto</w:t>
      </w:r>
      <w:proofErr w:type="spellEnd"/>
      <w:r w:rsidRPr="0014090C">
        <w:t xml:space="preserve"> 1.6 and earlier defaulted to sha512.</w:t>
      </w:r>
    </w:p>
    <w:p w14:paraId="197213B6" w14:textId="77777777" w:rsidR="0014090C" w:rsidRPr="0014090C" w:rsidRDefault="0014090C" w:rsidP="0014090C">
      <w:r w:rsidRPr="0014090C">
        <w:t xml:space="preserve"> -U : update a plain text password file to use hashed passwords.</w:t>
      </w:r>
    </w:p>
    <w:p w14:paraId="486AD9C6" w14:textId="77777777" w:rsidR="0014090C" w:rsidRPr="0014090C" w:rsidRDefault="0014090C" w:rsidP="0014090C">
      <w:r w:rsidRPr="0014090C">
        <w:t>See https://mosquitto.org/ for more information.</w:t>
      </w:r>
    </w:p>
    <w:p w14:paraId="463164A9" w14:textId="088119FD" w:rsidR="0014090C" w:rsidRPr="0014090C" w:rsidRDefault="0014090C" w:rsidP="0014090C">
      <w:pPr>
        <w:rPr>
          <w:lang w:val="ru-RU"/>
        </w:rPr>
      </w:pPr>
      <w:r w:rsidRPr="0014090C">
        <w:rPr>
          <w:lang w:val="ru-RU"/>
        </w:rPr>
        <w:t xml:space="preserve">Вам потребуется </w:t>
      </w:r>
      <w:r w:rsidR="008B34B2" w:rsidRPr="0014090C">
        <w:rPr>
          <w:lang w:val="ru-RU"/>
        </w:rPr>
        <w:t>добавить,</w:t>
      </w:r>
      <w:r w:rsidRPr="0014090C">
        <w:rPr>
          <w:lang w:val="ru-RU"/>
        </w:rPr>
        <w:t xml:space="preserve"> как минимум</w:t>
      </w:r>
      <w:r w:rsidR="008B34B2">
        <w:rPr>
          <w:lang w:val="ru-RU"/>
        </w:rPr>
        <w:t>,</w:t>
      </w:r>
      <w:r w:rsidRPr="0014090C">
        <w:rPr>
          <w:lang w:val="ru-RU"/>
        </w:rPr>
        <w:t xml:space="preserve"> одного пользователя в список пользователей брокера. С помощью этого аккаунта Вы будете подключаться к брокеру со смартфона и с Ваших устройств. Однако я настоятельно рекомендую Вам не ограничиваться одной учетной записью, а создать несколько разных учетных записей – отдельные учётки для смартфонов управления, и отдельные учётки для каждого из умных устройств. </w:t>
      </w:r>
      <w:r w:rsidR="0009766C" w:rsidRPr="0014090C">
        <w:rPr>
          <w:lang w:val="ru-RU"/>
        </w:rPr>
        <w:t>Во-первых,</w:t>
      </w:r>
      <w:r w:rsidRPr="0014090C">
        <w:rPr>
          <w:lang w:val="ru-RU"/>
        </w:rPr>
        <w:t xml:space="preserve"> при необходимости изменения единственного пароля (при утере смартфона, например), Вам придется поменять все пароли на всех устройствах сразу. А в случае разных учёток можно </w:t>
      </w:r>
      <w:r w:rsidR="0009766C" w:rsidRPr="0014090C">
        <w:rPr>
          <w:lang w:val="ru-RU"/>
        </w:rPr>
        <w:t>ограничиться</w:t>
      </w:r>
      <w:r w:rsidRPr="0014090C">
        <w:rPr>
          <w:lang w:val="ru-RU"/>
        </w:rPr>
        <w:t xml:space="preserve"> только удалением из списка скомпрометированной записи. Во-вторых, при разных учетных записях возможно настроить разные уровни доступа к топикам, что может быть полезно.</w:t>
      </w:r>
    </w:p>
    <w:p w14:paraId="6FEF782A" w14:textId="77777777" w:rsidR="0014090C" w:rsidRPr="0014090C" w:rsidRDefault="0014090C" w:rsidP="0014090C">
      <w:pPr>
        <w:rPr>
          <w:lang w:val="ru-RU"/>
        </w:rPr>
      </w:pPr>
      <w:r w:rsidRPr="0014090C">
        <w:rPr>
          <w:lang w:val="ru-RU"/>
        </w:rPr>
        <w:lastRenderedPageBreak/>
        <w:t>Первого пользователя добавляем</w:t>
      </w:r>
      <w:r w:rsidRPr="0014090C">
        <w:t> </w:t>
      </w:r>
      <w:r w:rsidRPr="0014090C">
        <w:rPr>
          <w:b/>
          <w:bCs/>
          <w:lang w:val="ru-RU"/>
        </w:rPr>
        <w:t>с опцией создания нового файла</w:t>
      </w:r>
      <w:r w:rsidRPr="0014090C">
        <w:t> </w:t>
      </w:r>
      <w:r w:rsidRPr="0014090C">
        <w:rPr>
          <w:lang w:val="ru-RU"/>
        </w:rPr>
        <w:t>(</w:t>
      </w:r>
      <w:r w:rsidRPr="0014090C">
        <w:t> </w:t>
      </w:r>
      <w:r w:rsidRPr="0014090C">
        <w:rPr>
          <w:b/>
          <w:bCs/>
          <w:lang w:val="ru-RU"/>
        </w:rPr>
        <w:t>-с</w:t>
      </w:r>
      <w:r w:rsidRPr="0014090C">
        <w:t> </w:t>
      </w:r>
      <w:r w:rsidRPr="0014090C">
        <w:rPr>
          <w:lang w:val="ru-RU"/>
        </w:rPr>
        <w:t>):</w:t>
      </w:r>
    </w:p>
    <w:p w14:paraId="50E1DC1E" w14:textId="77777777" w:rsidR="0014090C" w:rsidRPr="0014090C" w:rsidRDefault="0014090C" w:rsidP="0014090C">
      <w:proofErr w:type="spellStart"/>
      <w:r w:rsidRPr="0014090C">
        <w:t>mosquitto_passwd</w:t>
      </w:r>
      <w:proofErr w:type="spellEnd"/>
      <w:r w:rsidRPr="0014090C">
        <w:t xml:space="preserve"> -c -b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r w:rsidRPr="0014090C">
        <w:t xml:space="preserve"> </w:t>
      </w:r>
      <w:proofErr w:type="spellStart"/>
      <w:r w:rsidRPr="0014090C">
        <w:t>логин</w:t>
      </w:r>
      <w:proofErr w:type="spellEnd"/>
      <w:r w:rsidRPr="0014090C">
        <w:t xml:space="preserve"> </w:t>
      </w:r>
      <w:proofErr w:type="spellStart"/>
      <w:r w:rsidRPr="0014090C">
        <w:t>пароль</w:t>
      </w:r>
      <w:proofErr w:type="spellEnd"/>
    </w:p>
    <w:p w14:paraId="03C6444B" w14:textId="77777777" w:rsidR="0014090C" w:rsidRPr="0014090C" w:rsidRDefault="0014090C" w:rsidP="0014090C">
      <w:pPr>
        <w:rPr>
          <w:lang w:val="ru-RU"/>
        </w:rPr>
      </w:pPr>
      <w:r w:rsidRPr="0014090C">
        <w:rPr>
          <w:lang w:val="ru-RU"/>
        </w:rPr>
        <w:t>Второго и последующего пользователя добавляем</w:t>
      </w:r>
      <w:r w:rsidRPr="0014090C">
        <w:t> </w:t>
      </w:r>
      <w:r w:rsidRPr="0014090C">
        <w:rPr>
          <w:b/>
          <w:bCs/>
          <w:lang w:val="ru-RU"/>
        </w:rPr>
        <w:t>уже без этого флага</w:t>
      </w:r>
      <w:r w:rsidRPr="0014090C">
        <w:rPr>
          <w:lang w:val="ru-RU"/>
        </w:rPr>
        <w:t>:</w:t>
      </w:r>
    </w:p>
    <w:p w14:paraId="6836991B" w14:textId="77777777" w:rsidR="0014090C" w:rsidRPr="0014090C" w:rsidRDefault="0014090C" w:rsidP="0014090C">
      <w:proofErr w:type="spellStart"/>
      <w:r w:rsidRPr="0014090C">
        <w:t>mosquitto_passwd</w:t>
      </w:r>
      <w:proofErr w:type="spellEnd"/>
      <w:r w:rsidRPr="0014090C">
        <w:t xml:space="preserve"> -b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r w:rsidRPr="0014090C">
        <w:t xml:space="preserve"> </w:t>
      </w:r>
      <w:proofErr w:type="spellStart"/>
      <w:r w:rsidRPr="0014090C">
        <w:t>логин</w:t>
      </w:r>
      <w:proofErr w:type="spellEnd"/>
      <w:r w:rsidRPr="0014090C">
        <w:t xml:space="preserve"> </w:t>
      </w:r>
      <w:proofErr w:type="spellStart"/>
      <w:r w:rsidRPr="0014090C">
        <w:t>пароль</w:t>
      </w:r>
      <w:proofErr w:type="spellEnd"/>
    </w:p>
    <w:p w14:paraId="119C92ED" w14:textId="77777777" w:rsidR="0014090C" w:rsidRPr="0014090C" w:rsidRDefault="0014090C" w:rsidP="0014090C">
      <w:pPr>
        <w:rPr>
          <w:lang w:val="ru-RU"/>
        </w:rPr>
      </w:pPr>
      <w:r w:rsidRPr="0014090C">
        <w:rPr>
          <w:lang w:val="ru-RU"/>
        </w:rPr>
        <w:t>Пользователей можно добавить сколько угодно.</w:t>
      </w:r>
    </w:p>
    <w:p w14:paraId="3EBD5A13" w14:textId="77777777" w:rsidR="0014090C" w:rsidRPr="0014090C" w:rsidRDefault="0014090C" w:rsidP="0014090C">
      <w:pPr>
        <w:rPr>
          <w:lang w:val="ru-RU"/>
        </w:rPr>
      </w:pPr>
      <w:r w:rsidRPr="0014090C">
        <w:rPr>
          <w:lang w:val="ru-RU"/>
        </w:rPr>
        <w:t>В результате будет создан файл примерно такого содержания:</w:t>
      </w:r>
    </w:p>
    <w:p w14:paraId="01356BCA" w14:textId="77777777" w:rsidR="0014090C" w:rsidRPr="0014090C" w:rsidRDefault="0014090C" w:rsidP="0014090C">
      <w:pPr>
        <w:rPr>
          <w:lang w:val="ru-RU"/>
        </w:rPr>
      </w:pPr>
      <w:r w:rsidRPr="0014090C">
        <w:t>admin</w:t>
      </w:r>
      <w:r w:rsidRPr="0014090C">
        <w:rPr>
          <w:lang w:val="ru-RU"/>
        </w:rPr>
        <w:t>:$7$101$</w:t>
      </w:r>
      <w:r w:rsidRPr="0014090C">
        <w:t>NUE</w:t>
      </w:r>
      <w:r w:rsidRPr="0014090C">
        <w:rPr>
          <w:lang w:val="ru-RU"/>
        </w:rPr>
        <w:t>9</w:t>
      </w:r>
      <w:proofErr w:type="spellStart"/>
      <w:r w:rsidRPr="0014090C">
        <w:t>kyIRB</w:t>
      </w:r>
      <w:proofErr w:type="spellEnd"/>
      <w:r w:rsidRPr="0014090C">
        <w:rPr>
          <w:lang w:val="ru-RU"/>
        </w:rPr>
        <w:t>4</w:t>
      </w:r>
      <w:proofErr w:type="spellStart"/>
      <w:r w:rsidRPr="0014090C">
        <w:t>Ght</w:t>
      </w:r>
      <w:proofErr w:type="spellEnd"/>
      <w:r w:rsidRPr="0014090C">
        <w:rPr>
          <w:lang w:val="ru-RU"/>
        </w:rPr>
        <w:t>9</w:t>
      </w:r>
      <w:proofErr w:type="spellStart"/>
      <w:r w:rsidRPr="0014090C">
        <w:t>ub</w:t>
      </w:r>
      <w:proofErr w:type="spellEnd"/>
      <w:r w:rsidRPr="0014090C">
        <w:rPr>
          <w:lang w:val="ru-RU"/>
        </w:rPr>
        <w:t>$</w:t>
      </w:r>
      <w:proofErr w:type="spellStart"/>
      <w:r w:rsidRPr="0014090C">
        <w:t>qOzyqRAf</w:t>
      </w:r>
      <w:proofErr w:type="spellEnd"/>
      <w:r w:rsidRPr="0014090C">
        <w:rPr>
          <w:lang w:val="ru-RU"/>
        </w:rPr>
        <w:t>5</w:t>
      </w:r>
      <w:proofErr w:type="spellStart"/>
      <w:r w:rsidRPr="0014090C">
        <w:t>rRcVVddLoQbgplfRhbZFc</w:t>
      </w:r>
      <w:proofErr w:type="spellEnd"/>
      <w:r w:rsidRPr="0014090C">
        <w:rPr>
          <w:lang w:val="ru-RU"/>
        </w:rPr>
        <w:t>8</w:t>
      </w:r>
      <w:proofErr w:type="spellStart"/>
      <w:r w:rsidRPr="0014090C">
        <w:t>NLsrTy</w:t>
      </w:r>
      <w:proofErr w:type="spellEnd"/>
      <w:r w:rsidRPr="0014090C">
        <w:rPr>
          <w:lang w:val="ru-RU"/>
        </w:rPr>
        <w:t>3</w:t>
      </w:r>
      <w:proofErr w:type="spellStart"/>
      <w:r w:rsidRPr="0014090C">
        <w:t>jDsHli</w:t>
      </w:r>
      <w:proofErr w:type="spellEnd"/>
      <w:r w:rsidRPr="0014090C">
        <w:rPr>
          <w:lang w:val="ru-RU"/>
        </w:rPr>
        <w:t>9</w:t>
      </w:r>
      <w:proofErr w:type="spellStart"/>
      <w:r w:rsidRPr="0014090C">
        <w:t>Gq</w:t>
      </w:r>
      <w:proofErr w:type="spellEnd"/>
      <w:r w:rsidRPr="0014090C">
        <w:rPr>
          <w:lang w:val="ru-RU"/>
        </w:rPr>
        <w:t>52</w:t>
      </w:r>
      <w:proofErr w:type="spellStart"/>
      <w:r w:rsidRPr="0014090C">
        <w:t>cK</w:t>
      </w:r>
      <w:proofErr w:type="spellEnd"/>
      <w:r w:rsidRPr="0014090C">
        <w:rPr>
          <w:lang w:val="ru-RU"/>
        </w:rPr>
        <w:t>6</w:t>
      </w:r>
      <w:proofErr w:type="spellStart"/>
      <w:r w:rsidRPr="0014090C">
        <w:t>uSnRkQE</w:t>
      </w:r>
      <w:proofErr w:type="spellEnd"/>
      <w:r w:rsidRPr="0014090C">
        <w:rPr>
          <w:lang w:val="ru-RU"/>
        </w:rPr>
        <w:t>0</w:t>
      </w:r>
      <w:proofErr w:type="spellStart"/>
      <w:r w:rsidRPr="0014090C">
        <w:t>xHWKqNgYZV</w:t>
      </w:r>
      <w:proofErr w:type="spellEnd"/>
      <w:r w:rsidRPr="0014090C">
        <w:rPr>
          <w:lang w:val="ru-RU"/>
        </w:rPr>
        <w:t>+</w:t>
      </w:r>
      <w:proofErr w:type="spellStart"/>
      <w:r w:rsidRPr="0014090C">
        <w:t>sE</w:t>
      </w:r>
      <w:proofErr w:type="spellEnd"/>
      <w:r w:rsidRPr="0014090C">
        <w:rPr>
          <w:lang w:val="ru-RU"/>
        </w:rPr>
        <w:t>27</w:t>
      </w:r>
      <w:r w:rsidRPr="0014090C">
        <w:t>lv</w:t>
      </w:r>
      <w:r w:rsidRPr="0014090C">
        <w:rPr>
          <w:lang w:val="ru-RU"/>
        </w:rPr>
        <w:t>/</w:t>
      </w:r>
      <w:proofErr w:type="spellStart"/>
      <w:r w:rsidRPr="0014090C">
        <w:t>Mzsm</w:t>
      </w:r>
      <w:proofErr w:type="spellEnd"/>
      <w:r w:rsidRPr="0014090C">
        <w:rPr>
          <w:lang w:val="ru-RU"/>
        </w:rPr>
        <w:t>2</w:t>
      </w:r>
      <w:proofErr w:type="spellStart"/>
      <w:r w:rsidRPr="0014090C">
        <w:t>phw</w:t>
      </w:r>
      <w:proofErr w:type="spellEnd"/>
      <w:r w:rsidRPr="0014090C">
        <w:rPr>
          <w:lang w:val="ru-RU"/>
        </w:rPr>
        <w:t>==</w:t>
      </w:r>
    </w:p>
    <w:p w14:paraId="7974D289" w14:textId="77777777" w:rsidR="0014090C" w:rsidRPr="0014090C" w:rsidRDefault="0014090C" w:rsidP="0014090C">
      <w:pPr>
        <w:rPr>
          <w:lang w:val="ru-RU"/>
        </w:rPr>
      </w:pPr>
      <w:r w:rsidRPr="0014090C">
        <w:t>test</w:t>
      </w:r>
      <w:r w:rsidRPr="0014090C">
        <w:rPr>
          <w:lang w:val="ru-RU"/>
        </w:rPr>
        <w:t>:$7$101$</w:t>
      </w:r>
      <w:proofErr w:type="spellStart"/>
      <w:r w:rsidRPr="0014090C">
        <w:t>KrJjxaCUf</w:t>
      </w:r>
      <w:proofErr w:type="spellEnd"/>
      <w:r w:rsidRPr="0014090C">
        <w:rPr>
          <w:lang w:val="ru-RU"/>
        </w:rPr>
        <w:t>2</w:t>
      </w:r>
      <w:proofErr w:type="spellStart"/>
      <w:r w:rsidRPr="0014090C">
        <w:t>QeC</w:t>
      </w:r>
      <w:proofErr w:type="spellEnd"/>
      <w:r w:rsidRPr="0014090C">
        <w:rPr>
          <w:lang w:val="ru-RU"/>
        </w:rPr>
        <w:t>9</w:t>
      </w:r>
      <w:proofErr w:type="spellStart"/>
      <w:r w:rsidRPr="0014090C">
        <w:t>xt</w:t>
      </w:r>
      <w:proofErr w:type="spellEnd"/>
      <w:r w:rsidRPr="0014090C">
        <w:rPr>
          <w:lang w:val="ru-RU"/>
        </w:rPr>
        <w:t>$</w:t>
      </w:r>
      <w:proofErr w:type="spellStart"/>
      <w:r w:rsidRPr="0014090C">
        <w:t>wb</w:t>
      </w:r>
      <w:proofErr w:type="spellEnd"/>
      <w:r w:rsidRPr="0014090C">
        <w:rPr>
          <w:lang w:val="ru-RU"/>
        </w:rPr>
        <w:t>2</w:t>
      </w:r>
      <w:proofErr w:type="spellStart"/>
      <w:r w:rsidRPr="0014090C">
        <w:t>TMbbfb</w:t>
      </w:r>
      <w:proofErr w:type="spellEnd"/>
      <w:r w:rsidRPr="0014090C">
        <w:rPr>
          <w:lang w:val="ru-RU"/>
        </w:rPr>
        <w:t>3</w:t>
      </w:r>
      <w:proofErr w:type="spellStart"/>
      <w:r w:rsidRPr="0014090C">
        <w:t>ZUGqELgYFFPePQfSO</w:t>
      </w:r>
      <w:proofErr w:type="spellEnd"/>
      <w:r w:rsidRPr="0014090C">
        <w:rPr>
          <w:lang w:val="ru-RU"/>
        </w:rPr>
        <w:t>63</w:t>
      </w:r>
      <w:proofErr w:type="spellStart"/>
      <w:r w:rsidRPr="0014090C">
        <w:t>ARbrhBH</w:t>
      </w:r>
      <w:proofErr w:type="spellEnd"/>
      <w:r w:rsidRPr="0014090C">
        <w:rPr>
          <w:lang w:val="ru-RU"/>
        </w:rPr>
        <w:t>5+</w:t>
      </w:r>
      <w:proofErr w:type="spellStart"/>
      <w:r w:rsidRPr="0014090C">
        <w:t>cHZjHAtKAnObBsnqDvvWCcbMZ</w:t>
      </w:r>
      <w:proofErr w:type="spellEnd"/>
      <w:r w:rsidRPr="0014090C">
        <w:rPr>
          <w:lang w:val="ru-RU"/>
        </w:rPr>
        <w:t>0</w:t>
      </w:r>
      <w:proofErr w:type="spellStart"/>
      <w:r w:rsidRPr="0014090C">
        <w:t>coxMkGvcjYScLv</w:t>
      </w:r>
      <w:proofErr w:type="spellEnd"/>
      <w:r w:rsidRPr="0014090C">
        <w:rPr>
          <w:lang w:val="ru-RU"/>
        </w:rPr>
        <w:t>00</w:t>
      </w:r>
      <w:proofErr w:type="spellStart"/>
      <w:r w:rsidRPr="0014090C">
        <w:t>Gl</w:t>
      </w:r>
      <w:proofErr w:type="spellEnd"/>
      <w:r w:rsidRPr="0014090C">
        <w:rPr>
          <w:lang w:val="ru-RU"/>
        </w:rPr>
        <w:t>/6</w:t>
      </w:r>
      <w:r w:rsidRPr="0014090C">
        <w:t>GA</w:t>
      </w:r>
      <w:r w:rsidRPr="0014090C">
        <w:rPr>
          <w:lang w:val="ru-RU"/>
        </w:rPr>
        <w:t>==</w:t>
      </w:r>
    </w:p>
    <w:p w14:paraId="11BDCDC8" w14:textId="77777777" w:rsidR="0014090C" w:rsidRPr="0014090C" w:rsidRDefault="0014090C" w:rsidP="0014090C">
      <w:pPr>
        <w:rPr>
          <w:lang w:val="ru-RU"/>
        </w:rPr>
      </w:pPr>
      <w:r w:rsidRPr="0014090C">
        <w:t> </w:t>
      </w:r>
    </w:p>
    <w:p w14:paraId="398C21FC" w14:textId="77777777" w:rsidR="0014090C" w:rsidRPr="0014090C" w:rsidRDefault="0014090C" w:rsidP="0014090C">
      <w:pPr>
        <w:rPr>
          <w:lang w:val="ru-RU"/>
        </w:rPr>
      </w:pPr>
      <w:r w:rsidRPr="0014090C">
        <w:rPr>
          <w:lang w:val="ru-RU"/>
        </w:rPr>
        <w:t xml:space="preserve">Теперь нужно создать файл с правами доступа к топикам. Утилиты для этого никакой нет, да её и не требуется – это простой текстовый файл. Создайте его в </w:t>
      </w:r>
      <w:r w:rsidRPr="0014090C">
        <w:t>mc</w:t>
      </w:r>
      <w:r w:rsidRPr="0014090C">
        <w:rPr>
          <w:lang w:val="ru-RU"/>
        </w:rPr>
        <w:t>. В нем</w:t>
      </w:r>
      <w:r w:rsidRPr="0014090C">
        <w:t> </w:t>
      </w:r>
      <w:r w:rsidRPr="0014090C">
        <w:rPr>
          <w:b/>
          <w:bCs/>
          <w:lang w:val="ru-RU"/>
        </w:rPr>
        <w:t>для каждого пользователя должно быть две строчки</w:t>
      </w:r>
      <w:r w:rsidRPr="0014090C">
        <w:t> </w:t>
      </w:r>
      <w:r w:rsidRPr="0014090C">
        <w:rPr>
          <w:lang w:val="ru-RU"/>
        </w:rPr>
        <w:t>вида:</w:t>
      </w:r>
    </w:p>
    <w:p w14:paraId="5000A074" w14:textId="77777777" w:rsidR="0014090C" w:rsidRPr="0014090C" w:rsidRDefault="0014090C" w:rsidP="0014090C">
      <w:pPr>
        <w:rPr>
          <w:lang w:val="ru-RU"/>
        </w:rPr>
      </w:pPr>
      <w:r w:rsidRPr="0014090C">
        <w:t>user</w:t>
      </w:r>
      <w:r w:rsidRPr="0014090C">
        <w:rPr>
          <w:lang w:val="ru-RU"/>
        </w:rPr>
        <w:t xml:space="preserve"> </w:t>
      </w:r>
      <w:r w:rsidRPr="0014090C">
        <w:t>test</w:t>
      </w:r>
    </w:p>
    <w:p w14:paraId="43186F29" w14:textId="77777777" w:rsidR="0014090C" w:rsidRPr="0014090C" w:rsidRDefault="0014090C" w:rsidP="0014090C">
      <w:pPr>
        <w:rPr>
          <w:lang w:val="ru-RU"/>
        </w:rPr>
      </w:pPr>
      <w:r w:rsidRPr="0014090C">
        <w:t>topic</w:t>
      </w:r>
      <w:r w:rsidRPr="0014090C">
        <w:rPr>
          <w:lang w:val="ru-RU"/>
        </w:rPr>
        <w:t xml:space="preserve"> </w:t>
      </w:r>
      <w:proofErr w:type="spellStart"/>
      <w:r w:rsidRPr="0014090C">
        <w:t>readwrite</w:t>
      </w:r>
      <w:proofErr w:type="spellEnd"/>
      <w:r w:rsidRPr="0014090C">
        <w:rPr>
          <w:lang w:val="ru-RU"/>
        </w:rPr>
        <w:t xml:space="preserve"> #</w:t>
      </w:r>
    </w:p>
    <w:p w14:paraId="1B6D5CC0" w14:textId="77777777" w:rsidR="0014090C" w:rsidRPr="0014090C" w:rsidRDefault="0014090C" w:rsidP="0014090C">
      <w:pPr>
        <w:rPr>
          <w:lang w:val="ru-RU"/>
        </w:rPr>
      </w:pPr>
      <w:r w:rsidRPr="0014090C">
        <w:rPr>
          <w:lang w:val="ru-RU"/>
        </w:rPr>
        <w:t>Более подробно можно прочитать в</w:t>
      </w:r>
      <w:r w:rsidRPr="0014090C">
        <w:t> </w:t>
      </w:r>
      <w:hyperlink r:id="rId48" w:tgtFrame="_blank" w:history="1">
        <w:r w:rsidRPr="0014090C">
          <w:rPr>
            <w:rStyle w:val="ac"/>
            <w:lang w:val="ru-RU"/>
          </w:rPr>
          <w:t>документации</w:t>
        </w:r>
      </w:hyperlink>
      <w:r w:rsidRPr="0014090C">
        <w:rPr>
          <w:lang w:val="ru-RU"/>
        </w:rPr>
        <w:t>:</w:t>
      </w:r>
    </w:p>
    <w:p w14:paraId="4D8BF7F5" w14:textId="77777777" w:rsidR="0014090C" w:rsidRPr="0014090C" w:rsidRDefault="0014090C" w:rsidP="0014090C">
      <w:pPr>
        <w:rPr>
          <w:lang w:val="ru-RU"/>
        </w:rPr>
      </w:pPr>
      <w:r w:rsidRPr="0014090C">
        <w:rPr>
          <w:lang w:val="ru-RU"/>
        </w:rPr>
        <w:t>Списки управления доступом для конкретных тем добавляются после пользовательской строки следующим образом:</w:t>
      </w:r>
    </w:p>
    <w:p w14:paraId="0DB4536A" w14:textId="77777777" w:rsidR="0014090C" w:rsidRPr="0014090C" w:rsidRDefault="0014090C" w:rsidP="0014090C">
      <w:r w:rsidRPr="0014090C">
        <w:t>user &lt;username&gt;</w:t>
      </w:r>
    </w:p>
    <w:p w14:paraId="59F0C214" w14:textId="77777777" w:rsidR="0014090C" w:rsidRPr="0014090C" w:rsidRDefault="0014090C" w:rsidP="0014090C">
      <w:r w:rsidRPr="0014090C">
        <w:t>topic [</w:t>
      </w:r>
      <w:proofErr w:type="spellStart"/>
      <w:r w:rsidRPr="0014090C">
        <w:t>read|write|readwrite|deny</w:t>
      </w:r>
      <w:proofErr w:type="spellEnd"/>
      <w:r w:rsidRPr="0014090C">
        <w:t>] &lt;topic&gt;</w:t>
      </w:r>
    </w:p>
    <w:p w14:paraId="0452586E" w14:textId="77777777" w:rsidR="0014090C" w:rsidRPr="0014090C" w:rsidRDefault="0014090C" w:rsidP="0014090C">
      <w:pPr>
        <w:rPr>
          <w:lang w:val="ru-RU"/>
        </w:rPr>
      </w:pPr>
      <w:r w:rsidRPr="0014090C">
        <w:rPr>
          <w:lang w:val="ru-RU"/>
        </w:rPr>
        <w:t xml:space="preserve">Упомянутое здесь имя пользователя такое же, как в </w:t>
      </w:r>
      <w:r w:rsidRPr="0014090C">
        <w:t>password</w:t>
      </w:r>
      <w:r w:rsidRPr="0014090C">
        <w:rPr>
          <w:lang w:val="ru-RU"/>
        </w:rPr>
        <w:t>_</w:t>
      </w:r>
      <w:r w:rsidRPr="0014090C">
        <w:t>file</w:t>
      </w:r>
      <w:r w:rsidRPr="0014090C">
        <w:rPr>
          <w:lang w:val="ru-RU"/>
        </w:rPr>
        <w:t xml:space="preserve">. Это не </w:t>
      </w:r>
      <w:proofErr w:type="spellStart"/>
      <w:r w:rsidRPr="0014090C">
        <w:t>clientid</w:t>
      </w:r>
      <w:proofErr w:type="spellEnd"/>
      <w:r w:rsidRPr="0014090C">
        <w:rPr>
          <w:lang w:val="ru-RU"/>
        </w:rPr>
        <w:t>. Тип доступа контролируется с помощью «чтение», «запись», «чтение-запись» или «запретить». Этот параметр является необязательным (если &lt;</w:t>
      </w:r>
      <w:r w:rsidRPr="0014090C">
        <w:t>topic</w:t>
      </w:r>
      <w:r w:rsidRPr="0014090C">
        <w:rPr>
          <w:lang w:val="ru-RU"/>
        </w:rPr>
        <w:t>&gt; не содержит пробела) - если не задан, то доступ осуществляется на чтение / запись. &lt;</w:t>
      </w:r>
      <w:r w:rsidRPr="0014090C">
        <w:t>topic</w:t>
      </w:r>
      <w:r w:rsidRPr="0014090C">
        <w:rPr>
          <w:lang w:val="ru-RU"/>
        </w:rPr>
        <w:t>&gt; может содержать подстановочные знаки + или #, как в подписках. Параметр «</w:t>
      </w:r>
      <w:r w:rsidRPr="0014090C">
        <w:t>deny</w:t>
      </w:r>
      <w:r w:rsidRPr="0014090C">
        <w:rPr>
          <w:lang w:val="ru-RU"/>
        </w:rPr>
        <w:t>» может использоваться для явного отказа в доступе к теме, который в противном случае был бы предоставлен более широким оператором чтения / записи / чтения и записи. Любые запрещенные темы обрабатываются перед тем, которые предоставляют доступ для чтения / записи.</w:t>
      </w:r>
    </w:p>
    <w:p w14:paraId="66171B4C" w14:textId="77777777" w:rsidR="0014090C" w:rsidRPr="0014090C" w:rsidRDefault="0014090C" w:rsidP="0014090C">
      <w:pPr>
        <w:rPr>
          <w:lang w:val="ru-RU"/>
        </w:rPr>
      </w:pPr>
      <w:r w:rsidRPr="0014090C">
        <w:rPr>
          <w:lang w:val="ru-RU"/>
        </w:rPr>
        <w:t>Итак, запускаем</w:t>
      </w:r>
      <w:r w:rsidRPr="0014090C">
        <w:t> </w:t>
      </w:r>
      <w:r w:rsidRPr="0014090C">
        <w:rPr>
          <w:b/>
          <w:bCs/>
        </w:rPr>
        <w:t>mc</w:t>
      </w:r>
      <w:r w:rsidRPr="0014090C">
        <w:rPr>
          <w:lang w:val="ru-RU"/>
        </w:rPr>
        <w:t>, переходим в каталог</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r w:rsidRPr="0014090C">
        <w:rPr>
          <w:lang w:val="ru-RU"/>
        </w:rPr>
        <w:t>, нажимаем клавиши</w:t>
      </w:r>
      <w:r w:rsidRPr="0014090C">
        <w:t> </w:t>
      </w:r>
      <w:r w:rsidRPr="0014090C">
        <w:rPr>
          <w:b/>
          <w:bCs/>
        </w:rPr>
        <w:t>shift</w:t>
      </w:r>
      <w:r w:rsidRPr="0014090C">
        <w:rPr>
          <w:b/>
          <w:bCs/>
          <w:lang w:val="ru-RU"/>
        </w:rPr>
        <w:t>+</w:t>
      </w:r>
      <w:r w:rsidRPr="0014090C">
        <w:rPr>
          <w:b/>
          <w:bCs/>
        </w:rPr>
        <w:t>f</w:t>
      </w:r>
      <w:r w:rsidRPr="0014090C">
        <w:rPr>
          <w:b/>
          <w:bCs/>
          <w:lang w:val="ru-RU"/>
        </w:rPr>
        <w:t>4</w:t>
      </w:r>
      <w:r w:rsidRPr="0014090C">
        <w:t> </w:t>
      </w:r>
      <w:r w:rsidRPr="0014090C">
        <w:rPr>
          <w:lang w:val="ru-RU"/>
        </w:rPr>
        <w:t>(откроется пустое окно редактора), добавляем строки:</w:t>
      </w:r>
    </w:p>
    <w:p w14:paraId="1F7F1A50" w14:textId="77777777" w:rsidR="0014090C" w:rsidRPr="0014090C" w:rsidRDefault="0014090C" w:rsidP="0014090C">
      <w:r w:rsidRPr="0014090C">
        <w:t>user admin</w:t>
      </w:r>
    </w:p>
    <w:p w14:paraId="6A213186" w14:textId="77777777" w:rsidR="0014090C" w:rsidRPr="0014090C" w:rsidRDefault="0014090C" w:rsidP="0014090C">
      <w:r w:rsidRPr="0014090C">
        <w:t xml:space="preserve">topic </w:t>
      </w:r>
      <w:proofErr w:type="spellStart"/>
      <w:r w:rsidRPr="0014090C">
        <w:t>readwrite</w:t>
      </w:r>
      <w:proofErr w:type="spellEnd"/>
      <w:r w:rsidRPr="0014090C">
        <w:t xml:space="preserve"> #</w:t>
      </w:r>
    </w:p>
    <w:p w14:paraId="1675BFF1" w14:textId="77777777" w:rsidR="0014090C" w:rsidRPr="0014090C" w:rsidRDefault="0014090C" w:rsidP="0014090C">
      <w:r w:rsidRPr="0014090C">
        <w:lastRenderedPageBreak/>
        <w:t>user test</w:t>
      </w:r>
    </w:p>
    <w:p w14:paraId="3E51475C" w14:textId="77777777" w:rsidR="0014090C" w:rsidRPr="0014090C" w:rsidRDefault="0014090C" w:rsidP="0014090C">
      <w:pPr>
        <w:rPr>
          <w:lang w:val="ru-RU"/>
        </w:rPr>
      </w:pPr>
      <w:r w:rsidRPr="0014090C">
        <w:t>topic</w:t>
      </w:r>
      <w:r w:rsidRPr="0014090C">
        <w:rPr>
          <w:lang w:val="ru-RU"/>
        </w:rPr>
        <w:t xml:space="preserve"> </w:t>
      </w:r>
      <w:proofErr w:type="spellStart"/>
      <w:r w:rsidRPr="0014090C">
        <w:t>readwrite</w:t>
      </w:r>
      <w:proofErr w:type="spellEnd"/>
      <w:r w:rsidRPr="0014090C">
        <w:rPr>
          <w:lang w:val="ru-RU"/>
        </w:rPr>
        <w:t xml:space="preserve"> #</w:t>
      </w:r>
    </w:p>
    <w:p w14:paraId="4F2B60D9" w14:textId="77777777" w:rsidR="0014090C" w:rsidRPr="0014090C" w:rsidRDefault="0014090C" w:rsidP="0014090C">
      <w:pPr>
        <w:rPr>
          <w:lang w:val="ru-RU"/>
        </w:rPr>
      </w:pPr>
      <w:r w:rsidRPr="0014090C">
        <w:rPr>
          <w:lang w:val="ru-RU"/>
        </w:rPr>
        <w:t>Этим самым мы дали полные права на все топики (пока так – потом я буду настраивать доступы гораздо более “тонко”). Далее нажимаем</w:t>
      </w:r>
      <w:r w:rsidRPr="0014090C">
        <w:t> </w:t>
      </w:r>
      <w:r w:rsidRPr="0014090C">
        <w:rPr>
          <w:b/>
          <w:bCs/>
        </w:rPr>
        <w:t>f</w:t>
      </w:r>
      <w:r w:rsidRPr="0014090C">
        <w:rPr>
          <w:b/>
          <w:bCs/>
          <w:lang w:val="ru-RU"/>
        </w:rPr>
        <w:t>2</w:t>
      </w:r>
      <w:r w:rsidRPr="0014090C">
        <w:rPr>
          <w:lang w:val="ru-RU"/>
        </w:rPr>
        <w:t>, на запрос имени файла вводим</w:t>
      </w:r>
      <w:r w:rsidRPr="0014090C">
        <w:t> </w:t>
      </w:r>
      <w:proofErr w:type="spellStart"/>
      <w:r w:rsidRPr="0014090C">
        <w:rPr>
          <w:b/>
          <w:bCs/>
        </w:rPr>
        <w:t>mosquitto</w:t>
      </w:r>
      <w:proofErr w:type="spellEnd"/>
      <w:r w:rsidRPr="0014090C">
        <w:rPr>
          <w:b/>
          <w:bCs/>
          <w:lang w:val="ru-RU"/>
        </w:rPr>
        <w:t>.</w:t>
      </w:r>
      <w:proofErr w:type="spellStart"/>
      <w:r w:rsidRPr="0014090C">
        <w:rPr>
          <w:b/>
          <w:bCs/>
        </w:rPr>
        <w:t>acl</w:t>
      </w:r>
      <w:proofErr w:type="spellEnd"/>
      <w:r w:rsidRPr="0014090C">
        <w:rPr>
          <w:lang w:val="ru-RU"/>
        </w:rPr>
        <w:t>. Разумеется, имена пользователей должны соответствовать Вашим.</w:t>
      </w:r>
    </w:p>
    <w:p w14:paraId="4E2F4929" w14:textId="77777777" w:rsidR="0014090C" w:rsidRPr="0014090C" w:rsidRDefault="0014090C" w:rsidP="0014090C">
      <w:pPr>
        <w:rPr>
          <w:lang w:val="ru-RU"/>
        </w:rPr>
      </w:pPr>
      <w:r w:rsidRPr="0014090C">
        <w:rPr>
          <w:lang w:val="ru-RU"/>
        </w:rPr>
        <w:t>Перезапускаем брокер (скриптом или перезагрузкой роутера). Можно убедится, что всё хорошо, посмотрев файл журнала:</w:t>
      </w:r>
    </w:p>
    <w:p w14:paraId="07168C0E" w14:textId="77777777" w:rsidR="0014090C" w:rsidRPr="0014090C" w:rsidRDefault="0014090C" w:rsidP="0014090C">
      <w:r w:rsidRPr="0014090C">
        <w:t xml:space="preserve">2021-05-09 08:26:43: </w:t>
      </w:r>
      <w:proofErr w:type="spellStart"/>
      <w:r w:rsidRPr="0014090C">
        <w:t>mosquitto</w:t>
      </w:r>
      <w:proofErr w:type="spellEnd"/>
      <w:r w:rsidRPr="0014090C">
        <w:t xml:space="preserve"> version 2.0.10 starting</w:t>
      </w:r>
    </w:p>
    <w:p w14:paraId="0707A69E" w14:textId="77777777" w:rsidR="0014090C" w:rsidRPr="0014090C" w:rsidRDefault="0014090C" w:rsidP="0014090C">
      <w:r w:rsidRPr="0014090C">
        <w:t>2021-05-09 08:26:43: Config loaded from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w:t>
      </w:r>
    </w:p>
    <w:p w14:paraId="4B8FB159" w14:textId="77777777" w:rsidR="0014090C" w:rsidRPr="0014090C" w:rsidRDefault="0014090C" w:rsidP="0014090C">
      <w:r w:rsidRPr="0014090C">
        <w:t>2021-05-09 08:26:43: Opening ipv4 listen socket on port 1883.</w:t>
      </w:r>
    </w:p>
    <w:p w14:paraId="629374C7" w14:textId="77777777" w:rsidR="0014090C" w:rsidRPr="0014090C" w:rsidRDefault="0014090C" w:rsidP="0014090C">
      <w:r w:rsidRPr="0014090C">
        <w:t>2021-05-09 08:26:43: Opening ipv6 listen socket on port 1883.</w:t>
      </w:r>
    </w:p>
    <w:p w14:paraId="4DF3E124" w14:textId="77777777" w:rsidR="0014090C" w:rsidRPr="0014090C" w:rsidRDefault="0014090C" w:rsidP="0014090C">
      <w:pPr>
        <w:rPr>
          <w:lang w:val="ru-RU"/>
        </w:rPr>
      </w:pPr>
      <w:r w:rsidRPr="0014090C">
        <w:rPr>
          <w:lang w:val="ru-RU"/>
        </w:rPr>
        <w:t xml:space="preserve">2021-05-09 08:26:43: </w:t>
      </w:r>
      <w:proofErr w:type="spellStart"/>
      <w:r w:rsidRPr="0014090C">
        <w:t>mosquitto</w:t>
      </w:r>
      <w:proofErr w:type="spellEnd"/>
      <w:r w:rsidRPr="0014090C">
        <w:rPr>
          <w:lang w:val="ru-RU"/>
        </w:rPr>
        <w:t xml:space="preserve"> </w:t>
      </w:r>
      <w:r w:rsidRPr="0014090C">
        <w:t>version</w:t>
      </w:r>
      <w:r w:rsidRPr="0014090C">
        <w:rPr>
          <w:lang w:val="ru-RU"/>
        </w:rPr>
        <w:t xml:space="preserve"> 2.0.10 </w:t>
      </w:r>
      <w:r w:rsidRPr="0014090C">
        <w:t>running</w:t>
      </w:r>
      <w:r w:rsidRPr="0014090C">
        <w:rPr>
          <w:lang w:val="ru-RU"/>
        </w:rPr>
        <w:t xml:space="preserve"> </w:t>
      </w:r>
    </w:p>
    <w:p w14:paraId="2010FCAB" w14:textId="77777777" w:rsidR="0014090C" w:rsidRPr="0014090C" w:rsidRDefault="0014090C" w:rsidP="0014090C">
      <w:pPr>
        <w:rPr>
          <w:lang w:val="ru-RU"/>
        </w:rPr>
      </w:pPr>
      <w:r w:rsidRPr="0014090C">
        <w:rPr>
          <w:lang w:val="ru-RU"/>
        </w:rPr>
        <w:t>Теперь можно попробовать подключиться со смартфона или компьютера под любым из созданных пользователей. На данном этапе используем “прямое” подключение на порту 1883. Если всё было сделано правильно, подключение будет успешно выполнено, а в файле журнала должны появится следующие строки:</w:t>
      </w:r>
    </w:p>
    <w:p w14:paraId="46B9F6C0" w14:textId="77777777" w:rsidR="0014090C" w:rsidRPr="0014090C" w:rsidRDefault="0014090C" w:rsidP="0014090C">
      <w:r w:rsidRPr="0014090C">
        <w:t>2021-05-09 08:54:47: New connection from 192.168.8.73:41352 on port 1883.</w:t>
      </w:r>
    </w:p>
    <w:p w14:paraId="673BFA4A" w14:textId="77777777" w:rsidR="0014090C" w:rsidRPr="0014090C" w:rsidRDefault="0014090C" w:rsidP="0014090C">
      <w:r w:rsidRPr="0014090C">
        <w:t xml:space="preserve">2021-05-09 08:54:47: New client connected from 192.168.8.73:41352 as mqttdash-03b55403 (p2, c1, k30, </w:t>
      </w:r>
      <w:proofErr w:type="spellStart"/>
      <w:r w:rsidRPr="0014090C">
        <w:t>u'admin</w:t>
      </w:r>
      <w:proofErr w:type="spellEnd"/>
      <w:r w:rsidRPr="0014090C">
        <w:t>').</w:t>
      </w:r>
    </w:p>
    <w:p w14:paraId="02FDE139" w14:textId="77777777" w:rsidR="0014090C" w:rsidRPr="0014090C" w:rsidRDefault="0014090C" w:rsidP="0014090C">
      <w:r w:rsidRPr="0014090C">
        <w:t>2021-05-09 08:54:49: Client mqttdash-03b55403 disconnected.</w:t>
      </w:r>
    </w:p>
    <w:p w14:paraId="60B5F03E" w14:textId="77777777" w:rsidR="0014090C" w:rsidRPr="0014090C" w:rsidRDefault="0014090C" w:rsidP="0014090C">
      <w:hyperlink r:id="rId49" w:tgtFrame="_blank" w:history="1">
        <w:proofErr w:type="spellStart"/>
        <w:r w:rsidRPr="0014090C">
          <w:rPr>
            <w:rStyle w:val="ac"/>
          </w:rPr>
          <w:t>Ура</w:t>
        </w:r>
        <w:proofErr w:type="spellEnd"/>
        <w:r w:rsidRPr="0014090C">
          <w:rPr>
            <w:rStyle w:val="ac"/>
          </w:rPr>
          <w:t xml:space="preserve">! </w:t>
        </w:r>
        <w:proofErr w:type="spellStart"/>
        <w:r w:rsidRPr="0014090C">
          <w:rPr>
            <w:rStyle w:val="ac"/>
          </w:rPr>
          <w:t>Заработало</w:t>
        </w:r>
        <w:proofErr w:type="spellEnd"/>
        <w:r w:rsidRPr="0014090C">
          <w:rPr>
            <w:rStyle w:val="ac"/>
          </w:rPr>
          <w:t>!</w:t>
        </w:r>
      </w:hyperlink>
    </w:p>
    <w:p w14:paraId="3ECE5EA1" w14:textId="77777777" w:rsidR="0014090C" w:rsidRPr="0014090C" w:rsidRDefault="0014090C" w:rsidP="0014090C">
      <w:r w:rsidRPr="0014090C">
        <w:pict w14:anchorId="7887C1EB">
          <v:rect id="_x0000_i1549" style="width:649.5pt;height:0" o:hrpct="0" o:hralign="center" o:hrstd="t" o:hr="t" fillcolor="#a0a0a0" stroked="f"/>
        </w:pict>
      </w:r>
    </w:p>
    <w:p w14:paraId="0E112ABF" w14:textId="77777777" w:rsidR="0014090C" w:rsidRPr="0014090C" w:rsidRDefault="0014090C" w:rsidP="0014090C">
      <w:pPr>
        <w:rPr>
          <w:b/>
          <w:bCs/>
          <w:lang w:val="ru-RU"/>
        </w:rPr>
      </w:pPr>
      <w:r w:rsidRPr="0014090C">
        <w:rPr>
          <w:b/>
          <w:bCs/>
          <w:lang w:val="ru-RU"/>
        </w:rPr>
        <w:t xml:space="preserve">7. Добавляем возможность </w:t>
      </w:r>
      <w:r w:rsidRPr="0014090C">
        <w:rPr>
          <w:b/>
          <w:bCs/>
        </w:rPr>
        <w:t>TLS</w:t>
      </w:r>
      <w:r w:rsidRPr="0014090C">
        <w:rPr>
          <w:b/>
          <w:bCs/>
          <w:lang w:val="ru-RU"/>
        </w:rPr>
        <w:t>-соединения</w:t>
      </w:r>
    </w:p>
    <w:p w14:paraId="43A19636" w14:textId="77777777" w:rsidR="0014090C" w:rsidRPr="0014090C" w:rsidRDefault="0014090C" w:rsidP="0014090C">
      <w:pPr>
        <w:rPr>
          <w:lang w:val="ru-RU"/>
        </w:rPr>
      </w:pPr>
      <w:r w:rsidRPr="0014090C">
        <w:rPr>
          <w:lang w:val="ru-RU"/>
        </w:rPr>
        <w:t xml:space="preserve">Как я уже говорил, в локальной сети </w:t>
      </w:r>
      <w:r w:rsidRPr="0014090C">
        <w:t>TLS</w:t>
      </w:r>
      <w:r w:rsidRPr="0014090C">
        <w:rPr>
          <w:lang w:val="ru-RU"/>
        </w:rPr>
        <w:t xml:space="preserve"> / </w:t>
      </w:r>
      <w:r w:rsidRPr="0014090C">
        <w:t>SSL</w:t>
      </w:r>
      <w:r w:rsidRPr="0014090C">
        <w:rPr>
          <w:lang w:val="ru-RU"/>
        </w:rPr>
        <w:t xml:space="preserve"> как бы не особо и нужен. Но он потребуется, если Вы захотите открыть порт брокера на роутере “наружу” (так называемый “проброс портов”) – в этом случае оставлять незащищенным канал управления умным домом, мягко говоря, рискованно. Да и внутри сети </w:t>
      </w:r>
      <w:r w:rsidRPr="0014090C">
        <w:t>SSL</w:t>
      </w:r>
      <w:r w:rsidRPr="0014090C">
        <w:rPr>
          <w:lang w:val="ru-RU"/>
        </w:rPr>
        <w:t xml:space="preserve">-соединение не помешает. Я не буду подписывать созданный сертификат в центре сертификации </w:t>
      </w:r>
      <w:r w:rsidRPr="0014090C">
        <w:t>CA</w:t>
      </w:r>
      <w:r w:rsidRPr="0014090C">
        <w:rPr>
          <w:lang w:val="ru-RU"/>
        </w:rPr>
        <w:t xml:space="preserve">, а создам </w:t>
      </w:r>
      <w:proofErr w:type="spellStart"/>
      <w:r w:rsidRPr="0014090C">
        <w:rPr>
          <w:lang w:val="ru-RU"/>
        </w:rPr>
        <w:t>самоподписанный</w:t>
      </w:r>
      <w:proofErr w:type="spellEnd"/>
      <w:r w:rsidRPr="0014090C">
        <w:rPr>
          <w:lang w:val="ru-RU"/>
        </w:rPr>
        <w:t xml:space="preserve"> сертификат (потому что “извне” подключаться к серверу не планирую. Однако Вы можете это сделать, например через </w:t>
      </w:r>
      <w:proofErr w:type="spellStart"/>
      <w:r w:rsidRPr="0014090C">
        <w:t>LetsEncrypt</w:t>
      </w:r>
      <w:proofErr w:type="spellEnd"/>
      <w:r w:rsidRPr="0014090C">
        <w:rPr>
          <w:lang w:val="ru-RU"/>
        </w:rPr>
        <w:t>.</w:t>
      </w:r>
    </w:p>
    <w:p w14:paraId="290C71A1" w14:textId="77777777" w:rsidR="0014090C" w:rsidRPr="0014090C" w:rsidRDefault="0014090C" w:rsidP="0014090C">
      <w:pPr>
        <w:rPr>
          <w:lang w:val="ru-RU"/>
        </w:rPr>
      </w:pPr>
      <w:r w:rsidRPr="0014090C">
        <w:rPr>
          <w:b/>
          <w:bCs/>
          <w:lang w:val="ru-RU"/>
        </w:rPr>
        <w:t xml:space="preserve">1. Для начала нам необходимо установить утилиту </w:t>
      </w:r>
      <w:r w:rsidRPr="0014090C">
        <w:rPr>
          <w:b/>
          <w:bCs/>
        </w:rPr>
        <w:t>OpenSSL</w:t>
      </w:r>
      <w:r w:rsidRPr="0014090C">
        <w:rPr>
          <w:lang w:val="ru-RU"/>
        </w:rPr>
        <w:t>:</w:t>
      </w:r>
    </w:p>
    <w:p w14:paraId="5D70096C" w14:textId="77777777" w:rsidR="0014090C" w:rsidRPr="0014090C" w:rsidRDefault="0014090C" w:rsidP="0014090C">
      <w:r w:rsidRPr="0014090C">
        <w:t xml:space="preserve">~ # </w:t>
      </w:r>
      <w:proofErr w:type="spellStart"/>
      <w:r w:rsidRPr="0014090C">
        <w:t>opkg</w:t>
      </w:r>
      <w:proofErr w:type="spellEnd"/>
      <w:r w:rsidRPr="0014090C">
        <w:t xml:space="preserve"> install </w:t>
      </w:r>
      <w:proofErr w:type="spellStart"/>
      <w:r w:rsidRPr="0014090C">
        <w:t>openssl</w:t>
      </w:r>
      <w:proofErr w:type="spellEnd"/>
      <w:r w:rsidRPr="0014090C">
        <w:t>-util</w:t>
      </w:r>
    </w:p>
    <w:p w14:paraId="2E266F91" w14:textId="77777777" w:rsidR="0014090C" w:rsidRPr="0014090C" w:rsidRDefault="0014090C" w:rsidP="0014090C">
      <w:r w:rsidRPr="0014090C">
        <w:t xml:space="preserve">Installing </w:t>
      </w:r>
      <w:proofErr w:type="spellStart"/>
      <w:r w:rsidRPr="0014090C">
        <w:t>openssl</w:t>
      </w:r>
      <w:proofErr w:type="spellEnd"/>
      <w:r w:rsidRPr="0014090C">
        <w:t>-util (1.1.1k-1) to root...</w:t>
      </w:r>
    </w:p>
    <w:p w14:paraId="1392E6C5" w14:textId="77777777" w:rsidR="0014090C" w:rsidRPr="0014090C" w:rsidRDefault="0014090C" w:rsidP="0014090C">
      <w:r w:rsidRPr="0014090C">
        <w:t>Downloading http://bin.entware.net/mipselsf-k3.4/openssl-util_1.1.1k-1_mipsel-3.4.ipk</w:t>
      </w:r>
    </w:p>
    <w:p w14:paraId="05ABC5EC" w14:textId="77777777" w:rsidR="0014090C" w:rsidRPr="0014090C" w:rsidRDefault="0014090C" w:rsidP="0014090C">
      <w:r w:rsidRPr="0014090C">
        <w:lastRenderedPageBreak/>
        <w:t xml:space="preserve">Installing </w:t>
      </w:r>
      <w:proofErr w:type="spellStart"/>
      <w:r w:rsidRPr="0014090C">
        <w:t>libopenssl</w:t>
      </w:r>
      <w:proofErr w:type="spellEnd"/>
      <w:r w:rsidRPr="0014090C">
        <w:t>-conf (1.1.1k-1) to root...</w:t>
      </w:r>
    </w:p>
    <w:p w14:paraId="29D4A49C" w14:textId="77777777" w:rsidR="0014090C" w:rsidRPr="0014090C" w:rsidRDefault="0014090C" w:rsidP="0014090C">
      <w:r w:rsidRPr="0014090C">
        <w:t>Downloading http://bin.entware.net/mipselsf-k3.4/libopenssl-conf_1.1.1k-1_mipsel-3.4.ipk</w:t>
      </w:r>
    </w:p>
    <w:p w14:paraId="5DBBBF26" w14:textId="77777777" w:rsidR="0014090C" w:rsidRPr="0014090C" w:rsidRDefault="0014090C" w:rsidP="0014090C">
      <w:r w:rsidRPr="0014090C">
        <w:t xml:space="preserve">Configuring </w:t>
      </w:r>
      <w:proofErr w:type="spellStart"/>
      <w:r w:rsidRPr="0014090C">
        <w:t>libopenssl</w:t>
      </w:r>
      <w:proofErr w:type="spellEnd"/>
      <w:r w:rsidRPr="0014090C">
        <w:t>-conf.</w:t>
      </w:r>
    </w:p>
    <w:p w14:paraId="06A103C7" w14:textId="77777777" w:rsidR="0014090C" w:rsidRPr="0014090C" w:rsidRDefault="0014090C" w:rsidP="0014090C">
      <w:r w:rsidRPr="0014090C">
        <w:t xml:space="preserve">Configuring </w:t>
      </w:r>
      <w:proofErr w:type="spellStart"/>
      <w:r w:rsidRPr="0014090C">
        <w:t>openssl</w:t>
      </w:r>
      <w:proofErr w:type="spellEnd"/>
      <w:r w:rsidRPr="0014090C">
        <w:t>-util.</w:t>
      </w:r>
    </w:p>
    <w:p w14:paraId="6A1A9D24" w14:textId="77777777" w:rsidR="0014090C" w:rsidRPr="0014090C" w:rsidRDefault="0014090C" w:rsidP="0014090C">
      <w:pPr>
        <w:rPr>
          <w:lang w:val="ru-RU"/>
        </w:rPr>
      </w:pPr>
      <w:r w:rsidRPr="0014090C">
        <w:rPr>
          <w:lang w:val="ru-RU"/>
        </w:rPr>
        <w:t>~ #</w:t>
      </w:r>
    </w:p>
    <w:p w14:paraId="1A0B6298" w14:textId="77777777" w:rsidR="0014090C" w:rsidRPr="0014090C" w:rsidRDefault="0014090C" w:rsidP="0014090C">
      <w:pPr>
        <w:rPr>
          <w:lang w:val="ru-RU"/>
        </w:rPr>
      </w:pPr>
      <w:r w:rsidRPr="0014090C">
        <w:t> </w:t>
      </w:r>
    </w:p>
    <w:p w14:paraId="41D22601" w14:textId="77777777" w:rsidR="0014090C" w:rsidRPr="0014090C" w:rsidRDefault="0014090C" w:rsidP="0014090C">
      <w:pPr>
        <w:rPr>
          <w:lang w:val="ru-RU"/>
        </w:rPr>
      </w:pPr>
      <w:r w:rsidRPr="0014090C">
        <w:rPr>
          <w:b/>
          <w:bCs/>
          <w:lang w:val="ru-RU"/>
        </w:rPr>
        <w:t>2. Создаем каталог для хранения сертификатов и ключей</w:t>
      </w:r>
      <w:r w:rsidRPr="0014090C">
        <w:rPr>
          <w:lang w:val="ru-RU"/>
        </w:rPr>
        <w:t xml:space="preserve">. Поскольку это сертификат </w:t>
      </w:r>
      <w:proofErr w:type="spellStart"/>
      <w:r w:rsidRPr="0014090C">
        <w:t>mosquitto</w:t>
      </w:r>
      <w:proofErr w:type="spellEnd"/>
      <w:r w:rsidRPr="0014090C">
        <w:rPr>
          <w:lang w:val="ru-RU"/>
        </w:rPr>
        <w:t>, то логично расположить всё это хозяйство внутри</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lang w:val="ru-RU"/>
        </w:rPr>
        <w:t>. Создадим каталог</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r w:rsidRPr="0014090C">
        <w:rPr>
          <w:b/>
          <w:bCs/>
        </w:rPr>
        <w:t>certs</w:t>
      </w:r>
      <w:r w:rsidRPr="0014090C">
        <w:t> </w:t>
      </w:r>
      <w:r w:rsidRPr="0014090C">
        <w:rPr>
          <w:lang w:val="ru-RU"/>
        </w:rPr>
        <w:t>и перейдем в него:</w:t>
      </w:r>
    </w:p>
    <w:p w14:paraId="3608C476" w14:textId="77777777" w:rsidR="0014090C" w:rsidRPr="0014090C" w:rsidRDefault="0014090C" w:rsidP="0014090C">
      <w:r w:rsidRPr="0014090C">
        <w:t>~ # cd /opt/</w:t>
      </w:r>
      <w:proofErr w:type="spellStart"/>
      <w:r w:rsidRPr="0014090C">
        <w:t>etc</w:t>
      </w:r>
      <w:proofErr w:type="spellEnd"/>
      <w:r w:rsidRPr="0014090C">
        <w:t>/</w:t>
      </w:r>
      <w:proofErr w:type="spellStart"/>
      <w:r w:rsidRPr="0014090C">
        <w:t>mosquitto</w:t>
      </w:r>
      <w:proofErr w:type="spellEnd"/>
    </w:p>
    <w:p w14:paraId="0965C361"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 # </w:t>
      </w:r>
      <w:proofErr w:type="spellStart"/>
      <w:r w:rsidRPr="0014090C">
        <w:t>mkdir</w:t>
      </w:r>
      <w:proofErr w:type="spellEnd"/>
      <w:r w:rsidRPr="0014090C">
        <w:t xml:space="preserve"> certs</w:t>
      </w:r>
    </w:p>
    <w:p w14:paraId="200511EB"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 # cd certs</w:t>
      </w:r>
    </w:p>
    <w:p w14:paraId="7D8D2841"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/certs #</w:t>
      </w:r>
    </w:p>
    <w:p w14:paraId="2B4E352F" w14:textId="77777777" w:rsidR="0014090C" w:rsidRPr="0014090C" w:rsidRDefault="0014090C" w:rsidP="0014090C">
      <w:r w:rsidRPr="0014090C">
        <w:t> </w:t>
      </w:r>
    </w:p>
    <w:p w14:paraId="725B1161" w14:textId="77777777" w:rsidR="0014090C" w:rsidRPr="0014090C" w:rsidRDefault="0014090C" w:rsidP="0014090C">
      <w:pPr>
        <w:rPr>
          <w:lang w:val="ru-RU"/>
        </w:rPr>
      </w:pPr>
      <w:r w:rsidRPr="0014090C">
        <w:rPr>
          <w:b/>
          <w:bCs/>
          <w:lang w:val="ru-RU"/>
        </w:rPr>
        <w:t xml:space="preserve">3. Генерируем личный </w:t>
      </w:r>
      <w:r w:rsidRPr="0014090C">
        <w:rPr>
          <w:b/>
          <w:bCs/>
        </w:rPr>
        <w:t>RSA</w:t>
      </w:r>
      <w:r w:rsidRPr="0014090C">
        <w:rPr>
          <w:b/>
          <w:bCs/>
          <w:lang w:val="ru-RU"/>
        </w:rPr>
        <w:t xml:space="preserve"> ключ для личного “центра сертификации” (СА </w:t>
      </w:r>
      <w:r w:rsidRPr="0014090C">
        <w:rPr>
          <w:b/>
          <w:bCs/>
        </w:rPr>
        <w:t>KEY</w:t>
      </w:r>
      <w:r w:rsidRPr="0014090C">
        <w:rPr>
          <w:b/>
          <w:bCs/>
          <w:lang w:val="ru-RU"/>
        </w:rPr>
        <w:t>)</w:t>
      </w:r>
      <w:r w:rsidRPr="0014090C">
        <w:t> </w:t>
      </w:r>
      <w:r w:rsidRPr="0014090C">
        <w:rPr>
          <w:lang w:val="ru-RU"/>
        </w:rPr>
        <w:t>с помощью команды</w:t>
      </w:r>
      <w:r w:rsidRPr="0014090C">
        <w:t> </w:t>
      </w:r>
      <w:proofErr w:type="spellStart"/>
      <w:r w:rsidRPr="0014090C">
        <w:rPr>
          <w:b/>
          <w:bCs/>
        </w:rPr>
        <w:t>openssl</w:t>
      </w:r>
      <w:proofErr w:type="spellEnd"/>
      <w:r w:rsidRPr="0014090C">
        <w:rPr>
          <w:b/>
          <w:bCs/>
          <w:lang w:val="ru-RU"/>
        </w:rPr>
        <w:t xml:space="preserve"> </w:t>
      </w:r>
      <w:proofErr w:type="spellStart"/>
      <w:r w:rsidRPr="0014090C">
        <w:rPr>
          <w:b/>
          <w:bCs/>
        </w:rPr>
        <w:t>genrsa</w:t>
      </w:r>
      <w:proofErr w:type="spellEnd"/>
      <w:r w:rsidRPr="0014090C">
        <w:rPr>
          <w:b/>
          <w:bCs/>
          <w:lang w:val="ru-RU"/>
        </w:rPr>
        <w:t xml:space="preserve"> -</w:t>
      </w:r>
      <w:r w:rsidRPr="0014090C">
        <w:rPr>
          <w:b/>
          <w:bCs/>
        </w:rPr>
        <w:t>out</w:t>
      </w:r>
      <w:r w:rsidRPr="0014090C">
        <w:rPr>
          <w:b/>
          <w:bCs/>
          <w:lang w:val="ru-RU"/>
        </w:rPr>
        <w:t xml:space="preserve"> </w:t>
      </w:r>
      <w:proofErr w:type="spellStart"/>
      <w:r w:rsidRPr="0014090C">
        <w:rPr>
          <w:b/>
          <w:bCs/>
        </w:rPr>
        <w:t>mosq</w:t>
      </w:r>
      <w:proofErr w:type="spellEnd"/>
      <w:r w:rsidRPr="0014090C">
        <w:rPr>
          <w:b/>
          <w:bCs/>
          <w:lang w:val="ru-RU"/>
        </w:rPr>
        <w:t>-</w:t>
      </w:r>
      <w:r w:rsidRPr="0014090C">
        <w:rPr>
          <w:b/>
          <w:bCs/>
        </w:rPr>
        <w:t>ca</w:t>
      </w:r>
      <w:r w:rsidRPr="0014090C">
        <w:rPr>
          <w:b/>
          <w:bCs/>
          <w:lang w:val="ru-RU"/>
        </w:rPr>
        <w:t>.</w:t>
      </w:r>
      <w:r w:rsidRPr="0014090C">
        <w:rPr>
          <w:b/>
          <w:bCs/>
        </w:rPr>
        <w:t>key</w:t>
      </w:r>
      <w:r w:rsidRPr="0014090C">
        <w:rPr>
          <w:b/>
          <w:bCs/>
          <w:lang w:val="ru-RU"/>
        </w:rPr>
        <w:t xml:space="preserve"> 2048</w:t>
      </w:r>
      <w:r w:rsidRPr="0014090C">
        <w:rPr>
          <w:lang w:val="ru-RU"/>
        </w:rPr>
        <w:t>:</w:t>
      </w:r>
    </w:p>
    <w:p w14:paraId="2AB6B71E"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/certs # </w:t>
      </w:r>
      <w:proofErr w:type="spellStart"/>
      <w:r w:rsidRPr="0014090C">
        <w:t>openssl</w:t>
      </w:r>
      <w:proofErr w:type="spellEnd"/>
      <w:r w:rsidRPr="0014090C">
        <w:t xml:space="preserve"> </w:t>
      </w:r>
      <w:proofErr w:type="spellStart"/>
      <w:r w:rsidRPr="0014090C">
        <w:t>genrsa</w:t>
      </w:r>
      <w:proofErr w:type="spellEnd"/>
      <w:r w:rsidRPr="0014090C">
        <w:t xml:space="preserve"> -out </w:t>
      </w:r>
      <w:proofErr w:type="spellStart"/>
      <w:r w:rsidRPr="0014090C">
        <w:t>mosq-ca.key</w:t>
      </w:r>
      <w:proofErr w:type="spellEnd"/>
      <w:r w:rsidRPr="0014090C">
        <w:t xml:space="preserve"> 2048</w:t>
      </w:r>
    </w:p>
    <w:p w14:paraId="3E9BBD8F" w14:textId="77777777" w:rsidR="0014090C" w:rsidRPr="0014090C" w:rsidRDefault="0014090C" w:rsidP="0014090C">
      <w:r w:rsidRPr="0014090C">
        <w:t>Generating RSA private key, 2048 bit long modulus (2 primes)</w:t>
      </w:r>
    </w:p>
    <w:p w14:paraId="77C3F19C" w14:textId="77777777" w:rsidR="0014090C" w:rsidRPr="0014090C" w:rsidRDefault="0014090C" w:rsidP="0014090C">
      <w:r w:rsidRPr="0014090C">
        <w:t>............................................+++++</w:t>
      </w:r>
    </w:p>
    <w:p w14:paraId="3318E5A2" w14:textId="77777777" w:rsidR="0014090C" w:rsidRPr="0014090C" w:rsidRDefault="0014090C" w:rsidP="0014090C">
      <w:r w:rsidRPr="0014090C">
        <w:t>.....................+++++</w:t>
      </w:r>
    </w:p>
    <w:p w14:paraId="5D2E4A59" w14:textId="77777777" w:rsidR="0014090C" w:rsidRPr="0014090C" w:rsidRDefault="0014090C" w:rsidP="0014090C">
      <w:r w:rsidRPr="0014090C">
        <w:t>e is 65537 (0x010001)</w:t>
      </w:r>
    </w:p>
    <w:p w14:paraId="53E711A5"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/certs #</w:t>
      </w:r>
    </w:p>
    <w:p w14:paraId="629CD48F" w14:textId="77777777" w:rsidR="0014090C" w:rsidRPr="0014090C" w:rsidRDefault="0014090C" w:rsidP="0014090C">
      <w:pPr>
        <w:rPr>
          <w:lang w:val="ru-RU"/>
        </w:rPr>
      </w:pPr>
      <w:r w:rsidRPr="0014090C">
        <w:rPr>
          <w:lang w:val="ru-RU"/>
        </w:rPr>
        <w:t xml:space="preserve">Используя эту команду, мы создаем ключ длиной 2048 бит с именем </w:t>
      </w:r>
      <w:proofErr w:type="spellStart"/>
      <w:r w:rsidRPr="0014090C">
        <w:t>mosq</w:t>
      </w:r>
      <w:proofErr w:type="spellEnd"/>
      <w:r w:rsidRPr="0014090C">
        <w:rPr>
          <w:lang w:val="ru-RU"/>
        </w:rPr>
        <w:t>-</w:t>
      </w:r>
      <w:r w:rsidRPr="0014090C">
        <w:t>ca</w:t>
      </w:r>
      <w:r w:rsidRPr="0014090C">
        <w:rPr>
          <w:lang w:val="ru-RU"/>
        </w:rPr>
        <w:t>.</w:t>
      </w:r>
      <w:r w:rsidRPr="0014090C">
        <w:t>key</w:t>
      </w:r>
      <w:r w:rsidRPr="0014090C">
        <w:rPr>
          <w:lang w:val="ru-RU"/>
        </w:rPr>
        <w:t xml:space="preserve"> (имя в принципе может быть другим)</w:t>
      </w:r>
    </w:p>
    <w:p w14:paraId="35936830" w14:textId="77777777" w:rsidR="0014090C" w:rsidRPr="0014090C" w:rsidRDefault="0014090C" w:rsidP="0014090C">
      <w:pPr>
        <w:rPr>
          <w:lang w:val="ru-RU"/>
        </w:rPr>
      </w:pPr>
      <w:r w:rsidRPr="0014090C">
        <w:rPr>
          <w:b/>
          <w:bCs/>
          <w:lang w:val="ru-RU"/>
        </w:rPr>
        <w:t xml:space="preserve">4. Генерируем </w:t>
      </w:r>
      <w:r w:rsidRPr="0014090C">
        <w:rPr>
          <w:b/>
          <w:bCs/>
        </w:rPr>
        <w:t>CA</w:t>
      </w:r>
      <w:r w:rsidRPr="0014090C">
        <w:rPr>
          <w:b/>
          <w:bCs/>
          <w:lang w:val="ru-RU"/>
        </w:rPr>
        <w:t xml:space="preserve"> сертификат </w:t>
      </w:r>
      <w:r w:rsidRPr="0014090C">
        <w:rPr>
          <w:b/>
          <w:bCs/>
        </w:rPr>
        <w:t>X</w:t>
      </w:r>
      <w:r w:rsidRPr="0014090C">
        <w:rPr>
          <w:b/>
          <w:bCs/>
          <w:lang w:val="ru-RU"/>
        </w:rPr>
        <w:t>509 (</w:t>
      </w:r>
      <w:r w:rsidRPr="0014090C">
        <w:rPr>
          <w:b/>
          <w:bCs/>
        </w:rPr>
        <w:t>CA</w:t>
      </w:r>
      <w:r w:rsidRPr="0014090C">
        <w:rPr>
          <w:b/>
          <w:bCs/>
          <w:lang w:val="ru-RU"/>
        </w:rPr>
        <w:t xml:space="preserve"> </w:t>
      </w:r>
      <w:r w:rsidRPr="0014090C">
        <w:rPr>
          <w:b/>
          <w:bCs/>
        </w:rPr>
        <w:t>CERT</w:t>
      </w:r>
      <w:r w:rsidRPr="0014090C">
        <w:rPr>
          <w:b/>
          <w:bCs/>
          <w:lang w:val="ru-RU"/>
        </w:rPr>
        <w:t>)</w:t>
      </w:r>
      <w:r w:rsidRPr="0014090C">
        <w:rPr>
          <w:lang w:val="ru-RU"/>
        </w:rPr>
        <w:t xml:space="preserve">, используя созданный </w:t>
      </w:r>
      <w:r w:rsidRPr="0014090C">
        <w:t>CA</w:t>
      </w:r>
      <w:r w:rsidRPr="0014090C">
        <w:rPr>
          <w:lang w:val="ru-RU"/>
        </w:rPr>
        <w:t xml:space="preserve"> ключ. Для этого выполните команду</w:t>
      </w:r>
      <w:r w:rsidRPr="0014090C">
        <w:t> </w:t>
      </w:r>
      <w:proofErr w:type="spellStart"/>
      <w:r w:rsidRPr="0014090C">
        <w:rPr>
          <w:b/>
          <w:bCs/>
        </w:rPr>
        <w:t>openssl</w:t>
      </w:r>
      <w:proofErr w:type="spellEnd"/>
      <w:r w:rsidRPr="0014090C">
        <w:rPr>
          <w:b/>
          <w:bCs/>
          <w:lang w:val="ru-RU"/>
        </w:rPr>
        <w:t xml:space="preserve"> </w:t>
      </w:r>
      <w:r w:rsidRPr="0014090C">
        <w:rPr>
          <w:b/>
          <w:bCs/>
        </w:rPr>
        <w:t>req</w:t>
      </w:r>
      <w:r w:rsidRPr="0014090C">
        <w:rPr>
          <w:b/>
          <w:bCs/>
          <w:lang w:val="ru-RU"/>
        </w:rPr>
        <w:t xml:space="preserve"> -</w:t>
      </w:r>
      <w:r w:rsidRPr="0014090C">
        <w:rPr>
          <w:b/>
          <w:bCs/>
        </w:rPr>
        <w:t>new</w:t>
      </w:r>
      <w:r w:rsidRPr="0014090C">
        <w:rPr>
          <w:b/>
          <w:bCs/>
          <w:lang w:val="ru-RU"/>
        </w:rPr>
        <w:t xml:space="preserve"> -</w:t>
      </w:r>
      <w:r w:rsidRPr="0014090C">
        <w:rPr>
          <w:b/>
          <w:bCs/>
        </w:rPr>
        <w:t>x</w:t>
      </w:r>
      <w:r w:rsidRPr="0014090C">
        <w:rPr>
          <w:b/>
          <w:bCs/>
          <w:lang w:val="ru-RU"/>
        </w:rPr>
        <w:t>509 -</w:t>
      </w:r>
      <w:r w:rsidRPr="0014090C">
        <w:rPr>
          <w:b/>
          <w:bCs/>
        </w:rPr>
        <w:t>days</w:t>
      </w:r>
      <w:r w:rsidRPr="0014090C">
        <w:rPr>
          <w:b/>
          <w:bCs/>
          <w:lang w:val="ru-RU"/>
        </w:rPr>
        <w:t xml:space="preserve"> 999 -</w:t>
      </w:r>
      <w:r w:rsidRPr="0014090C">
        <w:rPr>
          <w:b/>
          <w:bCs/>
        </w:rPr>
        <w:t>key</w:t>
      </w:r>
      <w:r w:rsidRPr="0014090C">
        <w:rPr>
          <w:b/>
          <w:bCs/>
          <w:lang w:val="ru-RU"/>
        </w:rPr>
        <w:t xml:space="preserve"> </w:t>
      </w:r>
      <w:proofErr w:type="spellStart"/>
      <w:r w:rsidRPr="0014090C">
        <w:rPr>
          <w:b/>
          <w:bCs/>
        </w:rPr>
        <w:t>mosq</w:t>
      </w:r>
      <w:proofErr w:type="spellEnd"/>
      <w:r w:rsidRPr="0014090C">
        <w:rPr>
          <w:b/>
          <w:bCs/>
          <w:lang w:val="ru-RU"/>
        </w:rPr>
        <w:t>-</w:t>
      </w:r>
      <w:r w:rsidRPr="0014090C">
        <w:rPr>
          <w:b/>
          <w:bCs/>
        </w:rPr>
        <w:t>ca</w:t>
      </w:r>
      <w:r w:rsidRPr="0014090C">
        <w:rPr>
          <w:b/>
          <w:bCs/>
          <w:lang w:val="ru-RU"/>
        </w:rPr>
        <w:t>.</w:t>
      </w:r>
      <w:r w:rsidRPr="0014090C">
        <w:rPr>
          <w:b/>
          <w:bCs/>
        </w:rPr>
        <w:t>key</w:t>
      </w:r>
      <w:r w:rsidRPr="0014090C">
        <w:rPr>
          <w:b/>
          <w:bCs/>
          <w:lang w:val="ru-RU"/>
        </w:rPr>
        <w:t xml:space="preserve"> -</w:t>
      </w:r>
      <w:r w:rsidRPr="0014090C">
        <w:rPr>
          <w:b/>
          <w:bCs/>
        </w:rPr>
        <w:t>out</w:t>
      </w:r>
      <w:r w:rsidRPr="0014090C">
        <w:rPr>
          <w:b/>
          <w:bCs/>
          <w:lang w:val="ru-RU"/>
        </w:rPr>
        <w:t xml:space="preserve"> </w:t>
      </w:r>
      <w:proofErr w:type="spellStart"/>
      <w:r w:rsidRPr="0014090C">
        <w:rPr>
          <w:b/>
          <w:bCs/>
        </w:rPr>
        <w:t>mosq</w:t>
      </w:r>
      <w:proofErr w:type="spellEnd"/>
      <w:r w:rsidRPr="0014090C">
        <w:rPr>
          <w:b/>
          <w:bCs/>
          <w:lang w:val="ru-RU"/>
        </w:rPr>
        <w:t>-</w:t>
      </w:r>
      <w:r w:rsidRPr="0014090C">
        <w:rPr>
          <w:b/>
          <w:bCs/>
        </w:rPr>
        <w:t>ca</w:t>
      </w:r>
      <w:r w:rsidRPr="0014090C">
        <w:rPr>
          <w:b/>
          <w:bCs/>
          <w:lang w:val="ru-RU"/>
        </w:rPr>
        <w:t>.</w:t>
      </w:r>
      <w:proofErr w:type="spellStart"/>
      <w:r w:rsidRPr="0014090C">
        <w:rPr>
          <w:b/>
          <w:bCs/>
        </w:rPr>
        <w:t>crt</w:t>
      </w:r>
      <w:proofErr w:type="spellEnd"/>
      <w:r w:rsidRPr="0014090C">
        <w:rPr>
          <w:lang w:val="ru-RU"/>
        </w:rPr>
        <w:t>. Программа запросит данные страны, региона, организации и другие данные (некоторые можно оставить пустыми), после чего будет создан файл сертификата:</w:t>
      </w:r>
    </w:p>
    <w:p w14:paraId="7310C50A"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/certs # </w:t>
      </w:r>
      <w:proofErr w:type="spellStart"/>
      <w:r w:rsidRPr="0014090C">
        <w:t>openssl</w:t>
      </w:r>
      <w:proofErr w:type="spellEnd"/>
      <w:r w:rsidRPr="0014090C">
        <w:t xml:space="preserve"> req -new -x509 -days 999 -key </w:t>
      </w:r>
      <w:proofErr w:type="spellStart"/>
      <w:r w:rsidRPr="0014090C">
        <w:t>mosq-ca.key</w:t>
      </w:r>
      <w:proofErr w:type="spellEnd"/>
      <w:r w:rsidRPr="0014090C">
        <w:t xml:space="preserve"> -out mosq-ca.crt</w:t>
      </w:r>
    </w:p>
    <w:p w14:paraId="6563F509" w14:textId="77777777" w:rsidR="0014090C" w:rsidRPr="0014090C" w:rsidRDefault="0014090C" w:rsidP="0014090C">
      <w:r w:rsidRPr="0014090C">
        <w:t>You are about to be asked to enter information that will be incorporated into your certificate request.</w:t>
      </w:r>
    </w:p>
    <w:p w14:paraId="46BC4365" w14:textId="77777777" w:rsidR="0014090C" w:rsidRPr="0014090C" w:rsidRDefault="0014090C" w:rsidP="0014090C">
      <w:r w:rsidRPr="0014090C">
        <w:t>What you are about to enter is what is called a Distinguished Name or a DN.</w:t>
      </w:r>
    </w:p>
    <w:p w14:paraId="3F724D76" w14:textId="77777777" w:rsidR="0014090C" w:rsidRPr="0014090C" w:rsidRDefault="0014090C" w:rsidP="0014090C">
      <w:r w:rsidRPr="0014090C">
        <w:lastRenderedPageBreak/>
        <w:t>There are quite a few fields but you can leave some blank</w:t>
      </w:r>
    </w:p>
    <w:p w14:paraId="1F12848E" w14:textId="77777777" w:rsidR="0014090C" w:rsidRPr="0014090C" w:rsidRDefault="0014090C" w:rsidP="0014090C">
      <w:r w:rsidRPr="0014090C">
        <w:t>For some fields there will be a default value,</w:t>
      </w:r>
    </w:p>
    <w:p w14:paraId="24740983" w14:textId="77777777" w:rsidR="0014090C" w:rsidRPr="0014090C" w:rsidRDefault="0014090C" w:rsidP="0014090C">
      <w:r w:rsidRPr="0014090C">
        <w:t>If you enter '.', the field will be left blank.</w:t>
      </w:r>
    </w:p>
    <w:p w14:paraId="129DBCD6" w14:textId="77777777" w:rsidR="0014090C" w:rsidRPr="0014090C" w:rsidRDefault="0014090C" w:rsidP="0014090C">
      <w:r w:rsidRPr="0014090C">
        <w:t>-----</w:t>
      </w:r>
    </w:p>
    <w:p w14:paraId="486213D7" w14:textId="77777777" w:rsidR="0014090C" w:rsidRPr="0014090C" w:rsidRDefault="0014090C" w:rsidP="0014090C">
      <w:r w:rsidRPr="0014090C">
        <w:t>Country Name (2 letter code) [AU]:RU</w:t>
      </w:r>
    </w:p>
    <w:p w14:paraId="759FFE7C" w14:textId="77777777" w:rsidR="0014090C" w:rsidRPr="0014090C" w:rsidRDefault="0014090C" w:rsidP="0014090C">
      <w:r w:rsidRPr="0014090C">
        <w:t>State or Province Name (full name) [Some-State]:Russian Federation</w:t>
      </w:r>
    </w:p>
    <w:p w14:paraId="15F2E405" w14:textId="77777777" w:rsidR="0014090C" w:rsidRPr="0014090C" w:rsidRDefault="0014090C" w:rsidP="0014090C">
      <w:r w:rsidRPr="0014090C">
        <w:t>Locality Name (</w:t>
      </w:r>
      <w:proofErr w:type="spellStart"/>
      <w:r w:rsidRPr="0014090C">
        <w:t>eg</w:t>
      </w:r>
      <w:proofErr w:type="spellEnd"/>
      <w:r w:rsidRPr="0014090C">
        <w:t>, city) []:</w:t>
      </w:r>
    </w:p>
    <w:p w14:paraId="222248CB" w14:textId="77777777" w:rsidR="0014090C" w:rsidRPr="0014090C" w:rsidRDefault="0014090C" w:rsidP="0014090C">
      <w:r w:rsidRPr="0014090C">
        <w:t>Organization Name (</w:t>
      </w:r>
      <w:proofErr w:type="spellStart"/>
      <w:r w:rsidRPr="0014090C">
        <w:t>eg</w:t>
      </w:r>
      <w:proofErr w:type="spellEnd"/>
      <w:r w:rsidRPr="0014090C">
        <w:t xml:space="preserve">, company) [Internet </w:t>
      </w:r>
      <w:proofErr w:type="spellStart"/>
      <w:r w:rsidRPr="0014090C">
        <w:t>Widgits</w:t>
      </w:r>
      <w:proofErr w:type="spellEnd"/>
      <w:r w:rsidRPr="0014090C">
        <w:t xml:space="preserve"> Pty Ltd]:</w:t>
      </w:r>
    </w:p>
    <w:p w14:paraId="184F5756" w14:textId="77777777" w:rsidR="0014090C" w:rsidRPr="0014090C" w:rsidRDefault="0014090C" w:rsidP="0014090C">
      <w:r w:rsidRPr="0014090C">
        <w:t>Organizational Unit Name (</w:t>
      </w:r>
      <w:proofErr w:type="spellStart"/>
      <w:r w:rsidRPr="0014090C">
        <w:t>eg</w:t>
      </w:r>
      <w:proofErr w:type="spellEnd"/>
      <w:r w:rsidRPr="0014090C">
        <w:t>, section) []:</w:t>
      </w:r>
    </w:p>
    <w:p w14:paraId="36D62B93" w14:textId="77777777" w:rsidR="0014090C" w:rsidRPr="0014090C" w:rsidRDefault="0014090C" w:rsidP="0014090C">
      <w:r w:rsidRPr="0014090C">
        <w:t>Common Name (e.g. server FQDN or YOUR name) []:kotyara12</w:t>
      </w:r>
    </w:p>
    <w:p w14:paraId="51527C1F" w14:textId="77777777" w:rsidR="0014090C" w:rsidRPr="0014090C" w:rsidRDefault="0014090C" w:rsidP="0014090C">
      <w:r w:rsidRPr="0014090C">
        <w:t>Email Address []:kotyara12@yandex.ru</w:t>
      </w:r>
    </w:p>
    <w:p w14:paraId="6470834E"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/certs #</w:t>
      </w:r>
    </w:p>
    <w:p w14:paraId="4B6A4391" w14:textId="77777777" w:rsidR="0014090C" w:rsidRPr="0014090C" w:rsidRDefault="0014090C" w:rsidP="0014090C">
      <w:r w:rsidRPr="0014090C">
        <w:t> </w:t>
      </w:r>
    </w:p>
    <w:p w14:paraId="46AEF1A9" w14:textId="77777777" w:rsidR="0014090C" w:rsidRPr="0014090C" w:rsidRDefault="0014090C" w:rsidP="0014090C">
      <w:r w:rsidRPr="0014090C">
        <w:rPr>
          <w:b/>
          <w:bCs/>
        </w:rPr>
        <w:t xml:space="preserve">5. </w:t>
      </w:r>
      <w:proofErr w:type="spellStart"/>
      <w:r w:rsidRPr="0014090C">
        <w:rPr>
          <w:b/>
          <w:bCs/>
        </w:rPr>
        <w:t>Генерируем</w:t>
      </w:r>
      <w:proofErr w:type="spellEnd"/>
      <w:r w:rsidRPr="0014090C">
        <w:rPr>
          <w:b/>
          <w:bCs/>
        </w:rPr>
        <w:t xml:space="preserve"> </w:t>
      </w:r>
      <w:proofErr w:type="spellStart"/>
      <w:r w:rsidRPr="0014090C">
        <w:rPr>
          <w:b/>
          <w:bCs/>
        </w:rPr>
        <w:t>личный</w:t>
      </w:r>
      <w:proofErr w:type="spellEnd"/>
      <w:r w:rsidRPr="0014090C">
        <w:rPr>
          <w:b/>
          <w:bCs/>
        </w:rPr>
        <w:t xml:space="preserve"> RSA </w:t>
      </w:r>
      <w:proofErr w:type="spellStart"/>
      <w:r w:rsidRPr="0014090C">
        <w:rPr>
          <w:b/>
          <w:bCs/>
        </w:rPr>
        <w:t>ключ</w:t>
      </w:r>
      <w:proofErr w:type="spellEnd"/>
      <w:r w:rsidRPr="0014090C">
        <w:rPr>
          <w:b/>
          <w:bCs/>
        </w:rPr>
        <w:t xml:space="preserve"> </w:t>
      </w:r>
      <w:proofErr w:type="spellStart"/>
      <w:r w:rsidRPr="0014090C">
        <w:rPr>
          <w:b/>
          <w:bCs/>
        </w:rPr>
        <w:t>для</w:t>
      </w:r>
      <w:proofErr w:type="spellEnd"/>
      <w:r w:rsidRPr="0014090C">
        <w:rPr>
          <w:b/>
          <w:bCs/>
        </w:rPr>
        <w:t xml:space="preserve"> </w:t>
      </w:r>
      <w:proofErr w:type="spellStart"/>
      <w:r w:rsidRPr="0014090C">
        <w:rPr>
          <w:b/>
          <w:bCs/>
        </w:rPr>
        <w:t>сервера</w:t>
      </w:r>
      <w:proofErr w:type="spellEnd"/>
      <w:r w:rsidRPr="0014090C">
        <w:rPr>
          <w:b/>
          <w:bCs/>
        </w:rPr>
        <w:t xml:space="preserve"> (SERVER KEY)</w:t>
      </w:r>
      <w:r w:rsidRPr="0014090C">
        <w:t xml:space="preserve"> с </w:t>
      </w:r>
      <w:proofErr w:type="spellStart"/>
      <w:r w:rsidRPr="0014090C">
        <w:t>помощью</w:t>
      </w:r>
      <w:proofErr w:type="spellEnd"/>
      <w:r w:rsidRPr="0014090C">
        <w:t xml:space="preserve"> </w:t>
      </w:r>
      <w:proofErr w:type="spellStart"/>
      <w:r w:rsidRPr="0014090C">
        <w:t>команды</w:t>
      </w:r>
      <w:proofErr w:type="spellEnd"/>
      <w:r w:rsidRPr="0014090C">
        <w:t> </w:t>
      </w:r>
      <w:proofErr w:type="spellStart"/>
      <w:r w:rsidRPr="0014090C">
        <w:rPr>
          <w:b/>
          <w:bCs/>
        </w:rPr>
        <w:t>openssl</w:t>
      </w:r>
      <w:proofErr w:type="spellEnd"/>
      <w:r w:rsidRPr="0014090C">
        <w:rPr>
          <w:b/>
          <w:bCs/>
        </w:rPr>
        <w:t xml:space="preserve"> </w:t>
      </w:r>
      <w:proofErr w:type="spellStart"/>
      <w:r w:rsidRPr="0014090C">
        <w:rPr>
          <w:b/>
          <w:bCs/>
        </w:rPr>
        <w:t>genrsa</w:t>
      </w:r>
      <w:proofErr w:type="spellEnd"/>
      <w:r w:rsidRPr="0014090C">
        <w:rPr>
          <w:b/>
          <w:bCs/>
        </w:rPr>
        <w:t xml:space="preserve"> -out </w:t>
      </w:r>
      <w:proofErr w:type="spellStart"/>
      <w:r w:rsidRPr="0014090C">
        <w:rPr>
          <w:b/>
          <w:bCs/>
        </w:rPr>
        <w:t>mosq-serv.key</w:t>
      </w:r>
      <w:proofErr w:type="spellEnd"/>
      <w:r w:rsidRPr="0014090C">
        <w:rPr>
          <w:b/>
          <w:bCs/>
        </w:rPr>
        <w:t xml:space="preserve"> 2048</w:t>
      </w:r>
      <w:r w:rsidRPr="0014090C">
        <w:t>:</w:t>
      </w:r>
    </w:p>
    <w:p w14:paraId="4079AE05"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/certs # </w:t>
      </w:r>
      <w:proofErr w:type="spellStart"/>
      <w:r w:rsidRPr="0014090C">
        <w:t>openssl</w:t>
      </w:r>
      <w:proofErr w:type="spellEnd"/>
      <w:r w:rsidRPr="0014090C">
        <w:t xml:space="preserve"> </w:t>
      </w:r>
      <w:proofErr w:type="spellStart"/>
      <w:r w:rsidRPr="0014090C">
        <w:t>genrsa</w:t>
      </w:r>
      <w:proofErr w:type="spellEnd"/>
      <w:r w:rsidRPr="0014090C">
        <w:t xml:space="preserve"> -out </w:t>
      </w:r>
      <w:proofErr w:type="spellStart"/>
      <w:r w:rsidRPr="0014090C">
        <w:t>mosq-serv.key</w:t>
      </w:r>
      <w:proofErr w:type="spellEnd"/>
      <w:r w:rsidRPr="0014090C">
        <w:t xml:space="preserve"> 2048</w:t>
      </w:r>
    </w:p>
    <w:p w14:paraId="1715D68D" w14:textId="77777777" w:rsidR="0014090C" w:rsidRPr="0014090C" w:rsidRDefault="0014090C" w:rsidP="0014090C">
      <w:r w:rsidRPr="0014090C">
        <w:t>Generating RSA private key, 2048 bit long modulus (2 primes)</w:t>
      </w:r>
    </w:p>
    <w:p w14:paraId="3BD4A5CE" w14:textId="77777777" w:rsidR="0014090C" w:rsidRPr="0014090C" w:rsidRDefault="0014090C" w:rsidP="0014090C">
      <w:r w:rsidRPr="0014090C">
        <w:t>......................................................................................+++++</w:t>
      </w:r>
    </w:p>
    <w:p w14:paraId="67E9ADB8" w14:textId="77777777" w:rsidR="0014090C" w:rsidRPr="0014090C" w:rsidRDefault="0014090C" w:rsidP="0014090C">
      <w:r w:rsidRPr="0014090C">
        <w:t>.................................................................+++++</w:t>
      </w:r>
    </w:p>
    <w:p w14:paraId="0ABA5C8A" w14:textId="77777777" w:rsidR="0014090C" w:rsidRPr="0014090C" w:rsidRDefault="0014090C" w:rsidP="0014090C">
      <w:r w:rsidRPr="0014090C">
        <w:t>e is 65537 (0x010001)</w:t>
      </w:r>
    </w:p>
    <w:p w14:paraId="2A7CD4CE"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/certs #</w:t>
      </w:r>
    </w:p>
    <w:p w14:paraId="11FC9EEE" w14:textId="77777777" w:rsidR="0014090C" w:rsidRPr="0014090C" w:rsidRDefault="0014090C" w:rsidP="0014090C">
      <w:r w:rsidRPr="0014090C">
        <w:t> </w:t>
      </w:r>
    </w:p>
    <w:p w14:paraId="2369DDDD" w14:textId="77777777" w:rsidR="0014090C" w:rsidRPr="0014090C" w:rsidRDefault="0014090C" w:rsidP="0014090C">
      <w:pPr>
        <w:rPr>
          <w:lang w:val="ru-RU"/>
        </w:rPr>
      </w:pPr>
      <w:r w:rsidRPr="0014090C">
        <w:rPr>
          <w:b/>
          <w:bCs/>
          <w:lang w:val="ru-RU"/>
        </w:rPr>
        <w:t>6. Создаем запрос на подпись сертификата сервера (</w:t>
      </w:r>
      <w:r w:rsidRPr="0014090C">
        <w:rPr>
          <w:b/>
          <w:bCs/>
        </w:rPr>
        <w:t>SERVER</w:t>
      </w:r>
      <w:r w:rsidRPr="0014090C">
        <w:rPr>
          <w:b/>
          <w:bCs/>
          <w:lang w:val="ru-RU"/>
        </w:rPr>
        <w:t xml:space="preserve"> </w:t>
      </w:r>
      <w:r w:rsidRPr="0014090C">
        <w:rPr>
          <w:b/>
          <w:bCs/>
        </w:rPr>
        <w:t>CSR</w:t>
      </w:r>
      <w:r w:rsidRPr="0014090C">
        <w:rPr>
          <w:b/>
          <w:bCs/>
          <w:lang w:val="ru-RU"/>
        </w:rPr>
        <w:t>)</w:t>
      </w:r>
      <w:r w:rsidRPr="0014090C">
        <w:rPr>
          <w:lang w:val="ru-RU"/>
        </w:rPr>
        <w:t>. Этот запрос должен быть отправлен в центр сертификации, который после проверки личности автора возвращает сертификат. В данном случае я не буду этого делать, а создам сертификат, подписанный “своим” центром сертификации.</w:t>
      </w:r>
    </w:p>
    <w:p w14:paraId="2F71331D"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/certs # </w:t>
      </w:r>
      <w:proofErr w:type="spellStart"/>
      <w:r w:rsidRPr="0014090C">
        <w:t>openssl</w:t>
      </w:r>
      <w:proofErr w:type="spellEnd"/>
      <w:r w:rsidRPr="0014090C">
        <w:t xml:space="preserve"> req -new -key </w:t>
      </w:r>
      <w:proofErr w:type="spellStart"/>
      <w:r w:rsidRPr="0014090C">
        <w:t>mosq-serv.key</w:t>
      </w:r>
      <w:proofErr w:type="spellEnd"/>
      <w:r w:rsidRPr="0014090C">
        <w:t xml:space="preserve"> -out </w:t>
      </w:r>
      <w:proofErr w:type="spellStart"/>
      <w:r w:rsidRPr="0014090C">
        <w:t>mosq-serv.csr</w:t>
      </w:r>
      <w:proofErr w:type="spellEnd"/>
    </w:p>
    <w:p w14:paraId="24C2B27C" w14:textId="77777777" w:rsidR="0014090C" w:rsidRPr="0014090C" w:rsidRDefault="0014090C" w:rsidP="0014090C">
      <w:r w:rsidRPr="0014090C">
        <w:t>You are about to be asked to enter information that will be incorporated</w:t>
      </w:r>
    </w:p>
    <w:p w14:paraId="5C45F572" w14:textId="77777777" w:rsidR="0014090C" w:rsidRPr="0014090C" w:rsidRDefault="0014090C" w:rsidP="0014090C">
      <w:r w:rsidRPr="0014090C">
        <w:t>into your certificate request.</w:t>
      </w:r>
    </w:p>
    <w:p w14:paraId="02E5EB50" w14:textId="77777777" w:rsidR="0014090C" w:rsidRPr="0014090C" w:rsidRDefault="0014090C" w:rsidP="0014090C">
      <w:r w:rsidRPr="0014090C">
        <w:t>What you are about to enter is what is called a Distinguished Name or a DN.</w:t>
      </w:r>
    </w:p>
    <w:p w14:paraId="498107D2" w14:textId="77777777" w:rsidR="0014090C" w:rsidRPr="0014090C" w:rsidRDefault="0014090C" w:rsidP="0014090C">
      <w:r w:rsidRPr="0014090C">
        <w:lastRenderedPageBreak/>
        <w:t>There are quite a few fields but you can leave some blank</w:t>
      </w:r>
    </w:p>
    <w:p w14:paraId="7615E020" w14:textId="77777777" w:rsidR="0014090C" w:rsidRPr="0014090C" w:rsidRDefault="0014090C" w:rsidP="0014090C">
      <w:r w:rsidRPr="0014090C">
        <w:t>For some fields there will be a default value,</w:t>
      </w:r>
    </w:p>
    <w:p w14:paraId="40441E7E" w14:textId="77777777" w:rsidR="0014090C" w:rsidRPr="0014090C" w:rsidRDefault="0014090C" w:rsidP="0014090C">
      <w:r w:rsidRPr="0014090C">
        <w:t>If you enter '.', the field will be left blank.</w:t>
      </w:r>
    </w:p>
    <w:p w14:paraId="10528CC9" w14:textId="77777777" w:rsidR="0014090C" w:rsidRPr="0014090C" w:rsidRDefault="0014090C" w:rsidP="0014090C">
      <w:r w:rsidRPr="0014090C">
        <w:t>-----</w:t>
      </w:r>
    </w:p>
    <w:p w14:paraId="49EFB9A9" w14:textId="77777777" w:rsidR="0014090C" w:rsidRPr="0014090C" w:rsidRDefault="0014090C" w:rsidP="0014090C">
      <w:r w:rsidRPr="0014090C">
        <w:t>Country Name (2 letter code) [AU]:RU</w:t>
      </w:r>
    </w:p>
    <w:p w14:paraId="0CB25C8B" w14:textId="77777777" w:rsidR="0014090C" w:rsidRPr="0014090C" w:rsidRDefault="0014090C" w:rsidP="0014090C">
      <w:r w:rsidRPr="0014090C">
        <w:t>State or Province Name (full name) [Some-State]:Russian Federation</w:t>
      </w:r>
    </w:p>
    <w:p w14:paraId="3194F34C" w14:textId="77777777" w:rsidR="0014090C" w:rsidRPr="0014090C" w:rsidRDefault="0014090C" w:rsidP="0014090C">
      <w:r w:rsidRPr="0014090C">
        <w:t>Locality Name (</w:t>
      </w:r>
      <w:proofErr w:type="spellStart"/>
      <w:r w:rsidRPr="0014090C">
        <w:t>eg</w:t>
      </w:r>
      <w:proofErr w:type="spellEnd"/>
      <w:r w:rsidRPr="0014090C">
        <w:t>, city) []:</w:t>
      </w:r>
    </w:p>
    <w:p w14:paraId="3A468A4B" w14:textId="77777777" w:rsidR="0014090C" w:rsidRPr="0014090C" w:rsidRDefault="0014090C" w:rsidP="0014090C">
      <w:r w:rsidRPr="0014090C">
        <w:t>Organization Name (</w:t>
      </w:r>
      <w:proofErr w:type="spellStart"/>
      <w:r w:rsidRPr="0014090C">
        <w:t>eg</w:t>
      </w:r>
      <w:proofErr w:type="spellEnd"/>
      <w:r w:rsidRPr="0014090C">
        <w:t xml:space="preserve">, company) [Internet </w:t>
      </w:r>
      <w:proofErr w:type="spellStart"/>
      <w:r w:rsidRPr="0014090C">
        <w:t>Widgits</w:t>
      </w:r>
      <w:proofErr w:type="spellEnd"/>
      <w:r w:rsidRPr="0014090C">
        <w:t xml:space="preserve"> Pty Ltd]:</w:t>
      </w:r>
    </w:p>
    <w:p w14:paraId="3F34375D" w14:textId="77777777" w:rsidR="0014090C" w:rsidRPr="0014090C" w:rsidRDefault="0014090C" w:rsidP="0014090C">
      <w:r w:rsidRPr="0014090C">
        <w:t>Organizational Unit Name (</w:t>
      </w:r>
      <w:proofErr w:type="spellStart"/>
      <w:r w:rsidRPr="0014090C">
        <w:t>eg</w:t>
      </w:r>
      <w:proofErr w:type="spellEnd"/>
      <w:r w:rsidRPr="0014090C">
        <w:t>, section) []:</w:t>
      </w:r>
    </w:p>
    <w:p w14:paraId="513CB5A3" w14:textId="77777777" w:rsidR="0014090C" w:rsidRPr="0014090C" w:rsidRDefault="0014090C" w:rsidP="0014090C">
      <w:r w:rsidRPr="0014090C">
        <w:t>Common Name (e.g. server FQDN or YOUR name) []:k12village_mosquitto</w:t>
      </w:r>
    </w:p>
    <w:p w14:paraId="211119AA" w14:textId="77777777" w:rsidR="0014090C" w:rsidRPr="0014090C" w:rsidRDefault="0014090C" w:rsidP="0014090C">
      <w:r w:rsidRPr="0014090C">
        <w:t>Email Address []:kotyara12@yandex.ru</w:t>
      </w:r>
    </w:p>
    <w:p w14:paraId="2812545E" w14:textId="77777777" w:rsidR="0014090C" w:rsidRPr="0014090C" w:rsidRDefault="0014090C" w:rsidP="0014090C">
      <w:r w:rsidRPr="0014090C">
        <w:t>Please enter the following 'extra' attributes</w:t>
      </w:r>
    </w:p>
    <w:p w14:paraId="623B6A2C" w14:textId="77777777" w:rsidR="0014090C" w:rsidRPr="0014090C" w:rsidRDefault="0014090C" w:rsidP="0014090C">
      <w:r w:rsidRPr="0014090C">
        <w:t>to be sent with your certificate request</w:t>
      </w:r>
    </w:p>
    <w:p w14:paraId="1C64F387" w14:textId="77777777" w:rsidR="0014090C" w:rsidRPr="0014090C" w:rsidRDefault="0014090C" w:rsidP="0014090C">
      <w:r w:rsidRPr="0014090C">
        <w:t>A challenge password []:123456789</w:t>
      </w:r>
    </w:p>
    <w:p w14:paraId="67DF37D7" w14:textId="77777777" w:rsidR="0014090C" w:rsidRPr="0014090C" w:rsidRDefault="0014090C" w:rsidP="0014090C">
      <w:r w:rsidRPr="0014090C">
        <w:t>An optional company name []:</w:t>
      </w:r>
    </w:p>
    <w:p w14:paraId="796E1CFA" w14:textId="77777777" w:rsidR="0014090C" w:rsidRPr="0014090C" w:rsidRDefault="0014090C" w:rsidP="0014090C">
      <w:pPr>
        <w:rPr>
          <w:lang w:val="ru-RU"/>
        </w:rPr>
      </w:pPr>
      <w:r w:rsidRPr="0014090C">
        <w:rPr>
          <w:lang w:val="ru-RU"/>
        </w:rPr>
        <w:t>/</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r w:rsidRPr="0014090C">
        <w:t>certs</w:t>
      </w:r>
      <w:r w:rsidRPr="0014090C">
        <w:rPr>
          <w:lang w:val="ru-RU"/>
        </w:rPr>
        <w:t xml:space="preserve"> #</w:t>
      </w:r>
    </w:p>
    <w:p w14:paraId="105A95EA" w14:textId="77777777" w:rsidR="0014090C" w:rsidRPr="0014090C" w:rsidRDefault="0014090C" w:rsidP="0014090C">
      <w:pPr>
        <w:rPr>
          <w:lang w:val="ru-RU"/>
        </w:rPr>
      </w:pPr>
      <w:r w:rsidRPr="0014090C">
        <w:rPr>
          <w:lang w:val="ru-RU"/>
        </w:rPr>
        <w:t xml:space="preserve">Как вы можете заметить, мы использовали закрытый ключ, сгенерированный на предыдущем шаге. Наконец, мы можем создать сертификат для использования на нашем сервере </w:t>
      </w:r>
      <w:proofErr w:type="spellStart"/>
      <w:r w:rsidRPr="0014090C">
        <w:t>Mosquitto</w:t>
      </w:r>
      <w:proofErr w:type="spellEnd"/>
      <w:r w:rsidRPr="0014090C">
        <w:rPr>
          <w:lang w:val="ru-RU"/>
        </w:rPr>
        <w:t>.</w:t>
      </w:r>
    </w:p>
    <w:p w14:paraId="7E35E57B" w14:textId="77777777" w:rsidR="0014090C" w:rsidRPr="0014090C" w:rsidRDefault="0014090C" w:rsidP="0014090C">
      <w:pPr>
        <w:rPr>
          <w:lang w:val="ru-RU"/>
        </w:rPr>
      </w:pPr>
      <w:r w:rsidRPr="0014090C">
        <w:t> </w:t>
      </w:r>
    </w:p>
    <w:p w14:paraId="74B197B7" w14:textId="77777777" w:rsidR="0014090C" w:rsidRPr="0014090C" w:rsidRDefault="0014090C" w:rsidP="0014090C">
      <w:pPr>
        <w:rPr>
          <w:lang w:val="ru-RU"/>
        </w:rPr>
      </w:pPr>
      <w:r w:rsidRPr="0014090C">
        <w:rPr>
          <w:b/>
          <w:bCs/>
          <w:lang w:val="ru-RU"/>
        </w:rPr>
        <w:t>7. Создаем сертификат сервера (</w:t>
      </w:r>
      <w:r w:rsidRPr="0014090C">
        <w:rPr>
          <w:b/>
          <w:bCs/>
        </w:rPr>
        <w:t>SERVER</w:t>
      </w:r>
      <w:r w:rsidRPr="0014090C">
        <w:rPr>
          <w:b/>
          <w:bCs/>
          <w:lang w:val="ru-RU"/>
        </w:rPr>
        <w:t xml:space="preserve"> </w:t>
      </w:r>
      <w:r w:rsidRPr="0014090C">
        <w:rPr>
          <w:b/>
          <w:bCs/>
        </w:rPr>
        <w:t>CERT</w:t>
      </w:r>
      <w:r w:rsidRPr="0014090C">
        <w:rPr>
          <w:b/>
          <w:bCs/>
          <w:lang w:val="ru-RU"/>
        </w:rPr>
        <w:t>)</w:t>
      </w:r>
      <w:r w:rsidRPr="0014090C">
        <w:rPr>
          <w:lang w:val="ru-RU"/>
        </w:rPr>
        <w:t xml:space="preserve">, используя запрос на подпись сертификата и ранее созданный </w:t>
      </w:r>
      <w:r w:rsidRPr="0014090C">
        <w:t>CA</w:t>
      </w:r>
      <w:r w:rsidRPr="0014090C">
        <w:rPr>
          <w:lang w:val="ru-RU"/>
        </w:rPr>
        <w:t xml:space="preserve"> сертификат:</w:t>
      </w:r>
    </w:p>
    <w:p w14:paraId="5C164762"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 xml:space="preserve">/certs # </w:t>
      </w:r>
      <w:proofErr w:type="spellStart"/>
      <w:r w:rsidRPr="0014090C">
        <w:t>openssl</w:t>
      </w:r>
      <w:proofErr w:type="spellEnd"/>
      <w:r w:rsidRPr="0014090C">
        <w:t xml:space="preserve"> x509 -req -in </w:t>
      </w:r>
      <w:proofErr w:type="spellStart"/>
      <w:r w:rsidRPr="0014090C">
        <w:t>mosq-serv.csr</w:t>
      </w:r>
      <w:proofErr w:type="spellEnd"/>
      <w:r w:rsidRPr="0014090C">
        <w:t xml:space="preserve"> -CA mosq-ca.crt -</w:t>
      </w:r>
      <w:proofErr w:type="spellStart"/>
      <w:r w:rsidRPr="0014090C">
        <w:t>CAkey</w:t>
      </w:r>
      <w:proofErr w:type="spellEnd"/>
      <w:r w:rsidRPr="0014090C">
        <w:t xml:space="preserve"> </w:t>
      </w:r>
      <w:proofErr w:type="spellStart"/>
      <w:r w:rsidRPr="0014090C">
        <w:t>mosq-ca.key</w:t>
      </w:r>
      <w:proofErr w:type="spellEnd"/>
      <w:r w:rsidRPr="0014090C">
        <w:t xml:space="preserve"> -</w:t>
      </w:r>
      <w:proofErr w:type="spellStart"/>
      <w:r w:rsidRPr="0014090C">
        <w:t>CAcreateserial</w:t>
      </w:r>
      <w:proofErr w:type="spellEnd"/>
      <w:r w:rsidRPr="0014090C">
        <w:t xml:space="preserve"> -out mosq-serv.crt -days 999 -sha256</w:t>
      </w:r>
    </w:p>
    <w:p w14:paraId="5DBD56D6" w14:textId="77777777" w:rsidR="0014090C" w:rsidRPr="0014090C" w:rsidRDefault="0014090C" w:rsidP="0014090C">
      <w:r w:rsidRPr="0014090C">
        <w:t>Signature ok</w:t>
      </w:r>
    </w:p>
    <w:p w14:paraId="43B94096" w14:textId="77777777" w:rsidR="0014090C" w:rsidRPr="0014090C" w:rsidRDefault="0014090C" w:rsidP="0014090C">
      <w:r w:rsidRPr="0014090C">
        <w:t xml:space="preserve">subject=C = RU, ST = Russian Federation, O = Internet </w:t>
      </w:r>
      <w:proofErr w:type="spellStart"/>
      <w:r w:rsidRPr="0014090C">
        <w:t>Widgits</w:t>
      </w:r>
      <w:proofErr w:type="spellEnd"/>
      <w:r w:rsidRPr="0014090C">
        <w:t xml:space="preserve"> Pty Ltd, CN = k12village_mosquitto, </w:t>
      </w:r>
      <w:proofErr w:type="spellStart"/>
      <w:r w:rsidRPr="0014090C">
        <w:t>emailAddress</w:t>
      </w:r>
      <w:proofErr w:type="spellEnd"/>
      <w:r w:rsidRPr="0014090C">
        <w:t xml:space="preserve"> = kotyara12@yandex.ru</w:t>
      </w:r>
    </w:p>
    <w:p w14:paraId="34EF8319" w14:textId="77777777" w:rsidR="0014090C" w:rsidRPr="0014090C" w:rsidRDefault="0014090C" w:rsidP="0014090C">
      <w:r w:rsidRPr="0014090C">
        <w:t>Getting CA Private Key</w:t>
      </w:r>
    </w:p>
    <w:p w14:paraId="6385304B" w14:textId="77777777" w:rsidR="0014090C" w:rsidRPr="0014090C" w:rsidRDefault="0014090C" w:rsidP="0014090C">
      <w:r w:rsidRPr="0014090C">
        <w:t>/opt/</w:t>
      </w:r>
      <w:proofErr w:type="spellStart"/>
      <w:r w:rsidRPr="0014090C">
        <w:t>etc</w:t>
      </w:r>
      <w:proofErr w:type="spellEnd"/>
      <w:r w:rsidRPr="0014090C">
        <w:t>/</w:t>
      </w:r>
      <w:proofErr w:type="spellStart"/>
      <w:r w:rsidRPr="0014090C">
        <w:t>mosquitto</w:t>
      </w:r>
      <w:proofErr w:type="spellEnd"/>
      <w:r w:rsidRPr="0014090C">
        <w:t>/certs #</w:t>
      </w:r>
    </w:p>
    <w:p w14:paraId="079AA1C3" w14:textId="77777777" w:rsidR="0014090C" w:rsidRPr="0014090C" w:rsidRDefault="0014090C" w:rsidP="0014090C">
      <w:pPr>
        <w:rPr>
          <w:lang w:val="ru-RU"/>
        </w:rPr>
      </w:pPr>
      <w:r w:rsidRPr="0014090C">
        <w:rPr>
          <w:lang w:val="ru-RU"/>
        </w:rPr>
        <w:t xml:space="preserve">Готово. Сертификаты созданы. Конечно, этот сертификат не примет обычный браузер, но в некоторых </w:t>
      </w:r>
      <w:proofErr w:type="spellStart"/>
      <w:r w:rsidRPr="0014090C">
        <w:t>mqtt</w:t>
      </w:r>
      <w:proofErr w:type="spellEnd"/>
      <w:r w:rsidRPr="0014090C">
        <w:rPr>
          <w:lang w:val="ru-RU"/>
        </w:rPr>
        <w:t xml:space="preserve">-клиентах для </w:t>
      </w:r>
      <w:r w:rsidRPr="0014090C">
        <w:t>android</w:t>
      </w:r>
      <w:r w:rsidRPr="0014090C">
        <w:rPr>
          <w:lang w:val="ru-RU"/>
        </w:rPr>
        <w:t xml:space="preserve"> есть возможность использования </w:t>
      </w:r>
      <w:proofErr w:type="spellStart"/>
      <w:r w:rsidRPr="0014090C">
        <w:rPr>
          <w:lang w:val="ru-RU"/>
        </w:rPr>
        <w:t>самоподписанного</w:t>
      </w:r>
      <w:proofErr w:type="spellEnd"/>
      <w:r w:rsidRPr="0014090C">
        <w:rPr>
          <w:lang w:val="ru-RU"/>
        </w:rPr>
        <w:t xml:space="preserve"> </w:t>
      </w:r>
      <w:r w:rsidRPr="0014090C">
        <w:rPr>
          <w:lang w:val="ru-RU"/>
        </w:rPr>
        <w:lastRenderedPageBreak/>
        <w:t xml:space="preserve">сертификата (хотя в этом есть потенциальный риск, что сертификат может быть подменен). А для </w:t>
      </w:r>
      <w:r w:rsidRPr="0014090C">
        <w:t>ESP</w:t>
      </w:r>
      <w:r w:rsidRPr="0014090C">
        <w:rPr>
          <w:lang w:val="ru-RU"/>
        </w:rPr>
        <w:t xml:space="preserve"> это вообще не важно, так как в любом случае требуется указание корневого сертификата.</w:t>
      </w:r>
    </w:p>
    <w:p w14:paraId="523C7AA0" w14:textId="77777777" w:rsidR="0014090C" w:rsidRPr="0014090C" w:rsidRDefault="0014090C" w:rsidP="0014090C">
      <w:pPr>
        <w:rPr>
          <w:lang w:val="ru-RU"/>
        </w:rPr>
      </w:pPr>
      <w:r w:rsidRPr="0014090C">
        <w:rPr>
          <w:lang w:val="ru-RU"/>
        </w:rPr>
        <w:t>Можно проверить результаты, выполнив команду</w:t>
      </w:r>
      <w:r w:rsidRPr="0014090C">
        <w:t> </w:t>
      </w:r>
      <w:proofErr w:type="spellStart"/>
      <w:r w:rsidRPr="0014090C">
        <w:rPr>
          <w:b/>
          <w:bCs/>
        </w:rPr>
        <w:t>openssl</w:t>
      </w:r>
      <w:proofErr w:type="spellEnd"/>
      <w:r w:rsidRPr="0014090C">
        <w:rPr>
          <w:b/>
          <w:bCs/>
          <w:lang w:val="ru-RU"/>
        </w:rPr>
        <w:t xml:space="preserve"> </w:t>
      </w:r>
      <w:r w:rsidRPr="0014090C">
        <w:rPr>
          <w:b/>
          <w:bCs/>
        </w:rPr>
        <w:t>x</w:t>
      </w:r>
      <w:r w:rsidRPr="0014090C">
        <w:rPr>
          <w:b/>
          <w:bCs/>
          <w:lang w:val="ru-RU"/>
        </w:rPr>
        <w:t>509 -</w:t>
      </w:r>
      <w:r w:rsidRPr="0014090C">
        <w:rPr>
          <w:b/>
          <w:bCs/>
        </w:rPr>
        <w:t>in</w:t>
      </w:r>
      <w:r w:rsidRPr="0014090C">
        <w:rPr>
          <w:b/>
          <w:bCs/>
          <w:lang w:val="ru-RU"/>
        </w:rPr>
        <w:t xml:space="preserve"> </w:t>
      </w:r>
      <w:proofErr w:type="spellStart"/>
      <w:r w:rsidRPr="0014090C">
        <w:rPr>
          <w:b/>
          <w:bCs/>
        </w:rPr>
        <w:t>mosq</w:t>
      </w:r>
      <w:proofErr w:type="spellEnd"/>
      <w:r w:rsidRPr="0014090C">
        <w:rPr>
          <w:b/>
          <w:bCs/>
          <w:lang w:val="ru-RU"/>
        </w:rPr>
        <w:t>-</w:t>
      </w:r>
      <w:r w:rsidRPr="0014090C">
        <w:rPr>
          <w:b/>
          <w:bCs/>
        </w:rPr>
        <w:t>serv</w:t>
      </w:r>
      <w:r w:rsidRPr="0014090C">
        <w:rPr>
          <w:b/>
          <w:bCs/>
          <w:lang w:val="ru-RU"/>
        </w:rPr>
        <w:t>.</w:t>
      </w:r>
      <w:proofErr w:type="spellStart"/>
      <w:r w:rsidRPr="0014090C">
        <w:rPr>
          <w:b/>
          <w:bCs/>
        </w:rPr>
        <w:t>crt</w:t>
      </w:r>
      <w:proofErr w:type="spellEnd"/>
      <w:r w:rsidRPr="0014090C">
        <w:rPr>
          <w:b/>
          <w:bCs/>
          <w:lang w:val="ru-RU"/>
        </w:rPr>
        <w:t xml:space="preserve"> -</w:t>
      </w:r>
      <w:proofErr w:type="spellStart"/>
      <w:r w:rsidRPr="0014090C">
        <w:rPr>
          <w:b/>
          <w:bCs/>
        </w:rPr>
        <w:t>noout</w:t>
      </w:r>
      <w:proofErr w:type="spellEnd"/>
      <w:r w:rsidRPr="0014090C">
        <w:rPr>
          <w:b/>
          <w:bCs/>
          <w:lang w:val="ru-RU"/>
        </w:rPr>
        <w:t xml:space="preserve"> -</w:t>
      </w:r>
      <w:r w:rsidRPr="0014090C">
        <w:rPr>
          <w:b/>
          <w:bCs/>
        </w:rPr>
        <w:t>text</w:t>
      </w:r>
      <w:r w:rsidRPr="0014090C">
        <w:rPr>
          <w:lang w:val="ru-RU"/>
        </w:rPr>
        <w:t>.</w:t>
      </w:r>
    </w:p>
    <w:p w14:paraId="75391C38" w14:textId="77777777" w:rsidR="0014090C" w:rsidRPr="0014090C" w:rsidRDefault="0014090C" w:rsidP="0014090C">
      <w:pPr>
        <w:rPr>
          <w:lang w:val="ru-RU"/>
        </w:rPr>
      </w:pPr>
      <w:r w:rsidRPr="0014090C">
        <w:t> </w:t>
      </w:r>
    </w:p>
    <w:p w14:paraId="2AFC9737" w14:textId="77777777" w:rsidR="0014090C" w:rsidRPr="0014090C" w:rsidRDefault="0014090C" w:rsidP="0014090C">
      <w:pPr>
        <w:rPr>
          <w:lang w:val="ru-RU"/>
        </w:rPr>
      </w:pPr>
      <w:r w:rsidRPr="0014090C">
        <w:rPr>
          <w:b/>
          <w:bCs/>
          <w:lang w:val="ru-RU"/>
        </w:rPr>
        <w:t>8. Корректируем права на доступ</w:t>
      </w:r>
      <w:r w:rsidRPr="0014090C">
        <w:t> </w:t>
      </w:r>
      <w:r w:rsidRPr="0014090C">
        <w:rPr>
          <w:lang w:val="ru-RU"/>
        </w:rPr>
        <w:t>к файлам ключей пользователям.</w:t>
      </w:r>
    </w:p>
    <w:p w14:paraId="3741F106" w14:textId="77777777" w:rsidR="0014090C" w:rsidRPr="0014090C" w:rsidRDefault="0014090C" w:rsidP="0014090C">
      <w:pPr>
        <w:rPr>
          <w:lang w:val="ru-RU"/>
        </w:rPr>
      </w:pPr>
      <w:r w:rsidRPr="0014090C">
        <w:rPr>
          <w:lang w:val="ru-RU"/>
        </w:rPr>
        <w:t>Поскольку мы создавали ключи и сертификаты, залогинившись в терминала под пользователем</w:t>
      </w:r>
      <w:r w:rsidRPr="0014090C">
        <w:t> </w:t>
      </w:r>
      <w:r w:rsidRPr="0014090C">
        <w:rPr>
          <w:b/>
          <w:bCs/>
        </w:rPr>
        <w:t>root</w:t>
      </w:r>
      <w:r w:rsidRPr="0014090C">
        <w:rPr>
          <w:lang w:val="ru-RU"/>
        </w:rPr>
        <w:t>, то и права на доступ к папке и файлам будет только у пользователя</w:t>
      </w:r>
      <w:r w:rsidRPr="0014090C">
        <w:t> </w:t>
      </w:r>
      <w:r w:rsidRPr="0014090C">
        <w:rPr>
          <w:b/>
          <w:bCs/>
        </w:rPr>
        <w:t>root</w:t>
      </w:r>
      <w:r w:rsidRPr="0014090C">
        <w:rPr>
          <w:lang w:val="ru-RU"/>
        </w:rPr>
        <w:t>. А сервер у нас запускается под ограниченным пользователем</w:t>
      </w:r>
      <w:r w:rsidRPr="0014090C">
        <w:t> </w:t>
      </w:r>
      <w:proofErr w:type="spellStart"/>
      <w:r w:rsidRPr="0014090C">
        <w:rPr>
          <w:b/>
          <w:bCs/>
        </w:rPr>
        <w:t>mosquitto</w:t>
      </w:r>
      <w:proofErr w:type="spellEnd"/>
      <w:r w:rsidRPr="0014090C">
        <w:rPr>
          <w:lang w:val="ru-RU"/>
        </w:rPr>
        <w:t>. Если сейчас попытаться перезапустить брокер, то он не сможет подгрузить ключи и выдаст серию ошибок типа “в доступе отказано”. Что ж, это довольно легко поправить, выполнив команду:</w:t>
      </w:r>
    </w:p>
    <w:p w14:paraId="77C83710" w14:textId="77777777" w:rsidR="0014090C" w:rsidRPr="0014090C" w:rsidRDefault="0014090C" w:rsidP="0014090C">
      <w:pPr>
        <w:rPr>
          <w:lang w:val="ru-RU"/>
        </w:rPr>
      </w:pPr>
      <w:proofErr w:type="spellStart"/>
      <w:r w:rsidRPr="0014090C">
        <w:t>chmod</w:t>
      </w:r>
      <w:proofErr w:type="spellEnd"/>
      <w:r w:rsidRPr="0014090C">
        <w:rPr>
          <w:lang w:val="ru-RU"/>
        </w:rPr>
        <w:t xml:space="preserve"> 777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r w:rsidRPr="0014090C">
        <w:t>certs</w:t>
      </w:r>
      <w:r w:rsidRPr="0014090C">
        <w:rPr>
          <w:lang w:val="ru-RU"/>
        </w:rPr>
        <w:t xml:space="preserve"> -</w:t>
      </w:r>
      <w:r w:rsidRPr="0014090C">
        <w:t>R</w:t>
      </w:r>
    </w:p>
    <w:p w14:paraId="56F55061" w14:textId="77777777" w:rsidR="0014090C" w:rsidRPr="0014090C" w:rsidRDefault="0014090C" w:rsidP="0014090C">
      <w:pPr>
        <w:rPr>
          <w:lang w:val="ru-RU"/>
        </w:rPr>
      </w:pPr>
      <w:r w:rsidRPr="0014090C">
        <w:rPr>
          <w:lang w:val="ru-RU"/>
        </w:rPr>
        <w:t>Ключ -</w:t>
      </w:r>
      <w:r w:rsidRPr="0014090C">
        <w:t>R</w:t>
      </w:r>
      <w:r w:rsidRPr="0014090C">
        <w:rPr>
          <w:lang w:val="ru-RU"/>
        </w:rPr>
        <w:t xml:space="preserve"> обозначает, что команду нужно выполнить рекурсивно, то есть для папки и всех вложенных подпапок и файлов.</w:t>
      </w:r>
    </w:p>
    <w:p w14:paraId="1C1984EA" w14:textId="77777777" w:rsidR="0014090C" w:rsidRPr="0014090C" w:rsidRDefault="0014090C" w:rsidP="0014090C">
      <w:pPr>
        <w:rPr>
          <w:lang w:val="ru-RU"/>
        </w:rPr>
      </w:pPr>
      <w:r w:rsidRPr="0014090C">
        <w:t> </w:t>
      </w:r>
    </w:p>
    <w:p w14:paraId="1A0CB929" w14:textId="77777777" w:rsidR="0014090C" w:rsidRPr="0014090C" w:rsidRDefault="0014090C" w:rsidP="0014090C">
      <w:pPr>
        <w:rPr>
          <w:lang w:val="ru-RU"/>
        </w:rPr>
      </w:pPr>
      <w:r w:rsidRPr="0014090C">
        <w:rPr>
          <w:b/>
          <w:bCs/>
          <w:lang w:val="ru-RU"/>
        </w:rPr>
        <w:t>9. Подключаем созданный сертификат к нашему серверу</w:t>
      </w:r>
      <w:r w:rsidRPr="0014090C">
        <w:rPr>
          <w:lang w:val="ru-RU"/>
        </w:rPr>
        <w:t>.</w:t>
      </w:r>
    </w:p>
    <w:p w14:paraId="75281D8D" w14:textId="77777777" w:rsidR="0014090C" w:rsidRPr="0014090C" w:rsidRDefault="0014090C" w:rsidP="0014090C">
      <w:pPr>
        <w:rPr>
          <w:lang w:val="ru-RU"/>
        </w:rPr>
      </w:pPr>
      <w:r w:rsidRPr="0014090C">
        <w:rPr>
          <w:lang w:val="ru-RU"/>
        </w:rPr>
        <w:t>Осталось настроить</w:t>
      </w:r>
      <w:r w:rsidRPr="0014090C">
        <w:t> </w:t>
      </w:r>
      <w:proofErr w:type="spellStart"/>
      <w:r w:rsidRPr="0014090C">
        <w:rPr>
          <w:b/>
          <w:bCs/>
        </w:rPr>
        <w:t>mosquitto</w:t>
      </w:r>
      <w:proofErr w:type="spellEnd"/>
      <w:r w:rsidRPr="0014090C">
        <w:rPr>
          <w:b/>
          <w:bCs/>
          <w:lang w:val="ru-RU"/>
        </w:rPr>
        <w:t>.</w:t>
      </w:r>
      <w:r w:rsidRPr="0014090C">
        <w:rPr>
          <w:b/>
          <w:bCs/>
        </w:rPr>
        <w:t>conf</w:t>
      </w:r>
      <w:r w:rsidRPr="0014090C">
        <w:rPr>
          <w:lang w:val="ru-RU"/>
        </w:rPr>
        <w:t>. Для этого добавляем в секцию</w:t>
      </w:r>
      <w:r w:rsidRPr="0014090C">
        <w:t> </w:t>
      </w:r>
      <w:r w:rsidRPr="0014090C">
        <w:rPr>
          <w:b/>
          <w:bCs/>
        </w:rPr>
        <w:t>Listeners</w:t>
      </w:r>
      <w:r w:rsidRPr="0014090C">
        <w:t> </w:t>
      </w:r>
      <w:r w:rsidRPr="0014090C">
        <w:rPr>
          <w:lang w:val="ru-RU"/>
        </w:rPr>
        <w:t>ещё одного слушателя:</w:t>
      </w:r>
    </w:p>
    <w:p w14:paraId="1F02AB40" w14:textId="77777777" w:rsidR="0014090C" w:rsidRPr="0014090C" w:rsidRDefault="0014090C" w:rsidP="0014090C">
      <w:pPr>
        <w:rPr>
          <w:lang w:val="ru-RU"/>
        </w:rPr>
      </w:pPr>
      <w:r w:rsidRPr="0014090C">
        <w:rPr>
          <w:lang w:val="ru-RU"/>
        </w:rPr>
        <w:t xml:space="preserve"># Порт </w:t>
      </w:r>
      <w:r w:rsidRPr="0014090C">
        <w:t>SSL</w:t>
      </w:r>
    </w:p>
    <w:p w14:paraId="447087FF" w14:textId="77777777" w:rsidR="0014090C" w:rsidRPr="0014090C" w:rsidRDefault="0014090C" w:rsidP="0014090C">
      <w:r w:rsidRPr="0014090C">
        <w:t>listener 8883</w:t>
      </w:r>
    </w:p>
    <w:p w14:paraId="2C1E21FF" w14:textId="77777777" w:rsidR="0014090C" w:rsidRPr="0014090C" w:rsidRDefault="0014090C" w:rsidP="0014090C">
      <w:r w:rsidRPr="0014090C">
        <w:t xml:space="preserve">protocol </w:t>
      </w:r>
      <w:proofErr w:type="spellStart"/>
      <w:r w:rsidRPr="0014090C">
        <w:t>mqtt</w:t>
      </w:r>
      <w:proofErr w:type="spellEnd"/>
    </w:p>
    <w:p w14:paraId="1B0AFDBE" w14:textId="77777777" w:rsidR="0014090C" w:rsidRPr="0014090C" w:rsidRDefault="0014090C" w:rsidP="0014090C">
      <w:proofErr w:type="spellStart"/>
      <w:r w:rsidRPr="0014090C">
        <w:t>cafile</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/certs/mosq-ca.crt</w:t>
      </w:r>
    </w:p>
    <w:p w14:paraId="0FB52E27" w14:textId="77777777" w:rsidR="0014090C" w:rsidRPr="0014090C" w:rsidRDefault="0014090C" w:rsidP="0014090C">
      <w:proofErr w:type="spellStart"/>
      <w:r w:rsidRPr="0014090C">
        <w:t>certfile</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/certs/mosq-serv.crt</w:t>
      </w:r>
    </w:p>
    <w:p w14:paraId="34B856A0" w14:textId="77777777" w:rsidR="0014090C" w:rsidRPr="0014090C" w:rsidRDefault="0014090C" w:rsidP="0014090C">
      <w:proofErr w:type="spellStart"/>
      <w:r w:rsidRPr="0014090C">
        <w:t>keyfile</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/certs/</w:t>
      </w:r>
      <w:proofErr w:type="spellStart"/>
      <w:r w:rsidRPr="0014090C">
        <w:t>mosq-serv.key</w:t>
      </w:r>
      <w:proofErr w:type="spellEnd"/>
    </w:p>
    <w:p w14:paraId="1EE00468" w14:textId="77777777" w:rsidR="0014090C" w:rsidRPr="0014090C" w:rsidRDefault="0014090C" w:rsidP="0014090C">
      <w:pPr>
        <w:rPr>
          <w:lang w:val="ru-RU"/>
        </w:rPr>
      </w:pPr>
      <w:r w:rsidRPr="0014090C">
        <w:rPr>
          <w:lang w:val="ru-RU"/>
        </w:rPr>
        <w:t xml:space="preserve">Добавить эти строки нужно после уже добавленного ранее </w:t>
      </w:r>
      <w:r w:rsidRPr="0014090C">
        <w:t>listener</w:t>
      </w:r>
      <w:r w:rsidRPr="0014090C">
        <w:rPr>
          <w:lang w:val="ru-RU"/>
        </w:rPr>
        <w:t xml:space="preserve"> 1883.</w:t>
      </w:r>
    </w:p>
    <w:p w14:paraId="1315B9D0" w14:textId="77777777" w:rsidR="0014090C" w:rsidRPr="0014090C" w:rsidRDefault="0014090C" w:rsidP="0014090C">
      <w:pPr>
        <w:rPr>
          <w:lang w:val="ru-RU"/>
        </w:rPr>
      </w:pPr>
      <w:r w:rsidRPr="0014090C">
        <w:t> </w:t>
      </w:r>
    </w:p>
    <w:p w14:paraId="43862499" w14:textId="77777777" w:rsidR="0014090C" w:rsidRPr="0014090C" w:rsidRDefault="0014090C" w:rsidP="0014090C">
      <w:pPr>
        <w:rPr>
          <w:lang w:val="ru-RU"/>
        </w:rPr>
      </w:pPr>
      <w:r w:rsidRPr="0014090C">
        <w:rPr>
          <w:b/>
          <w:bCs/>
          <w:lang w:val="ru-RU"/>
        </w:rPr>
        <w:t>10. Перезапускаем брокер</w:t>
      </w:r>
      <w:r w:rsidRPr="0014090C">
        <w:t> </w:t>
      </w:r>
      <w:r w:rsidRPr="0014090C">
        <w:rPr>
          <w:lang w:val="ru-RU"/>
        </w:rPr>
        <w:t>любым способом: командным файлом, вручную или перезагрузкой роутера и пробуем подключится.</w:t>
      </w:r>
    </w:p>
    <w:p w14:paraId="0C36D8BA" w14:textId="77777777" w:rsidR="0014090C" w:rsidRPr="0014090C" w:rsidRDefault="0014090C" w:rsidP="0014090C">
      <w:r w:rsidRPr="0014090C">
        <w:t xml:space="preserve">2021-05-10 08:12:34: </w:t>
      </w:r>
      <w:proofErr w:type="spellStart"/>
      <w:r w:rsidRPr="0014090C">
        <w:t>mosquitto</w:t>
      </w:r>
      <w:proofErr w:type="spellEnd"/>
      <w:r w:rsidRPr="0014090C">
        <w:t xml:space="preserve"> version 2.0.10 starting</w:t>
      </w:r>
    </w:p>
    <w:p w14:paraId="2F251490" w14:textId="77777777" w:rsidR="0014090C" w:rsidRPr="0014090C" w:rsidRDefault="0014090C" w:rsidP="0014090C">
      <w:r w:rsidRPr="0014090C">
        <w:t>2021-05-10 08:12:34: Config loaded from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w:t>
      </w:r>
    </w:p>
    <w:p w14:paraId="3C92AC9B" w14:textId="77777777" w:rsidR="0014090C" w:rsidRPr="0014090C" w:rsidRDefault="0014090C" w:rsidP="0014090C">
      <w:r w:rsidRPr="0014090C">
        <w:t>2021-05-10 08:12:34: Opening ipv4 listen socket on port 1883.</w:t>
      </w:r>
    </w:p>
    <w:p w14:paraId="61F49D68" w14:textId="77777777" w:rsidR="0014090C" w:rsidRPr="0014090C" w:rsidRDefault="0014090C" w:rsidP="0014090C">
      <w:r w:rsidRPr="0014090C">
        <w:t>2021-05-10 08:12:34: Opening ipv6 listen socket on port 1883.</w:t>
      </w:r>
    </w:p>
    <w:p w14:paraId="00479C97" w14:textId="77777777" w:rsidR="0014090C" w:rsidRPr="0014090C" w:rsidRDefault="0014090C" w:rsidP="0014090C">
      <w:r w:rsidRPr="0014090C">
        <w:t>2021-05-10 08:12:34: Opening ipv4 listen socket on port 8883.</w:t>
      </w:r>
    </w:p>
    <w:p w14:paraId="564EFF5B" w14:textId="77777777" w:rsidR="0014090C" w:rsidRPr="0014090C" w:rsidRDefault="0014090C" w:rsidP="0014090C">
      <w:r w:rsidRPr="0014090C">
        <w:lastRenderedPageBreak/>
        <w:t>2021-05-10 08:12:34: Opening ipv6 listen socket on port 8883.</w:t>
      </w:r>
    </w:p>
    <w:p w14:paraId="2FA7303C" w14:textId="77777777" w:rsidR="0014090C" w:rsidRPr="0014090C" w:rsidRDefault="0014090C" w:rsidP="0014090C">
      <w:pPr>
        <w:rPr>
          <w:lang w:val="ru-RU"/>
        </w:rPr>
      </w:pPr>
      <w:r w:rsidRPr="0014090C">
        <w:rPr>
          <w:lang w:val="ru-RU"/>
        </w:rPr>
        <w:t xml:space="preserve">2021-05-10 08:12:34: </w:t>
      </w:r>
      <w:proofErr w:type="spellStart"/>
      <w:r w:rsidRPr="0014090C">
        <w:t>mosquitto</w:t>
      </w:r>
      <w:proofErr w:type="spellEnd"/>
      <w:r w:rsidRPr="0014090C">
        <w:rPr>
          <w:lang w:val="ru-RU"/>
        </w:rPr>
        <w:t xml:space="preserve"> </w:t>
      </w:r>
      <w:r w:rsidRPr="0014090C">
        <w:t>version</w:t>
      </w:r>
      <w:r w:rsidRPr="0014090C">
        <w:rPr>
          <w:lang w:val="ru-RU"/>
        </w:rPr>
        <w:t xml:space="preserve"> 2.0.10 </w:t>
      </w:r>
      <w:r w:rsidRPr="0014090C">
        <w:t>running</w:t>
      </w:r>
    </w:p>
    <w:p w14:paraId="3BF23E6C" w14:textId="77777777" w:rsidR="0014090C" w:rsidRPr="0014090C" w:rsidRDefault="0014090C" w:rsidP="0014090C">
      <w:pPr>
        <w:rPr>
          <w:lang w:val="ru-RU"/>
        </w:rPr>
      </w:pPr>
      <w:r w:rsidRPr="0014090C">
        <w:t> </w:t>
      </w:r>
    </w:p>
    <w:p w14:paraId="575179CB" w14:textId="77777777" w:rsidR="0014090C" w:rsidRPr="0014090C" w:rsidRDefault="0014090C" w:rsidP="0014090C">
      <w:pPr>
        <w:rPr>
          <w:lang w:val="ru-RU"/>
        </w:rPr>
      </w:pPr>
      <w:r w:rsidRPr="0014090C">
        <w:rPr>
          <w:lang w:val="ru-RU"/>
        </w:rPr>
        <w:t xml:space="preserve">Настраиваем клиент для работы с </w:t>
      </w:r>
      <w:proofErr w:type="spellStart"/>
      <w:r w:rsidRPr="0014090C">
        <w:rPr>
          <w:lang w:val="ru-RU"/>
        </w:rPr>
        <w:t>самоподписанным</w:t>
      </w:r>
      <w:proofErr w:type="spellEnd"/>
      <w:r w:rsidRPr="0014090C">
        <w:rPr>
          <w:lang w:val="ru-RU"/>
        </w:rPr>
        <w:t xml:space="preserve"> сертификатом. Для этого можно либо подгрузить </w:t>
      </w:r>
      <w:r w:rsidRPr="0014090C">
        <w:t>CA</w:t>
      </w:r>
      <w:r w:rsidRPr="0014090C">
        <w:rPr>
          <w:lang w:val="ru-RU"/>
        </w:rPr>
        <w:t xml:space="preserve"> сертификат на смартфон, либо поставить галочку в свойствах подключения:</w:t>
      </w:r>
    </w:p>
    <w:p w14:paraId="6BBA424D" w14:textId="64B1FDF6" w:rsidR="0014090C" w:rsidRPr="0014090C" w:rsidRDefault="0014090C" w:rsidP="0014090C">
      <w:r w:rsidRPr="0014090C">
        <w:lastRenderedPageBreak/>
        <w:drawing>
          <wp:inline distT="0" distB="0" distL="0" distR="0" wp14:anchorId="0B275A7F" wp14:editId="3B716019">
            <wp:extent cx="3048000" cy="7620000"/>
            <wp:effectExtent l="0" t="0" r="0" b="0"/>
            <wp:docPr id="792857483" name="Рисунок 156" descr="Изображение выглядит как текст, снимок экрана, Шрифт, программное обеспечение&#10;&#10;Автоматически созданное описание">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57483" name="Рисунок 156" descr="Изображение выглядит как текст, снимок экрана, Шрифт, программное обеспечение&#10;&#10;Автоматически созданное описание">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0" cy="7620000"/>
                    </a:xfrm>
                    <a:prstGeom prst="rect">
                      <a:avLst/>
                    </a:prstGeom>
                    <a:noFill/>
                    <a:ln>
                      <a:noFill/>
                    </a:ln>
                  </pic:spPr>
                </pic:pic>
              </a:graphicData>
            </a:graphic>
          </wp:inline>
        </w:drawing>
      </w:r>
    </w:p>
    <w:p w14:paraId="638E70D7" w14:textId="77777777" w:rsidR="0014090C" w:rsidRPr="0014090C" w:rsidRDefault="0014090C" w:rsidP="0014090C">
      <w:pPr>
        <w:rPr>
          <w:lang w:val="ru-RU"/>
        </w:rPr>
      </w:pPr>
      <w:r w:rsidRPr="0014090C">
        <w:rPr>
          <w:lang w:val="ru-RU"/>
        </w:rPr>
        <w:t xml:space="preserve">Настройка клиента </w:t>
      </w:r>
      <w:r w:rsidRPr="0014090C">
        <w:t>MQTT</w:t>
      </w:r>
      <w:r w:rsidRPr="0014090C">
        <w:rPr>
          <w:lang w:val="ru-RU"/>
        </w:rPr>
        <w:t xml:space="preserve"> </w:t>
      </w:r>
      <w:r w:rsidRPr="0014090C">
        <w:t>Dash</w:t>
      </w:r>
      <w:r w:rsidRPr="0014090C">
        <w:rPr>
          <w:lang w:val="ru-RU"/>
        </w:rPr>
        <w:t xml:space="preserve"> для работы с локальным брокером напрямую</w:t>
      </w:r>
    </w:p>
    <w:p w14:paraId="6A8BE575" w14:textId="3268C98A" w:rsidR="0014090C" w:rsidRPr="0014090C" w:rsidRDefault="0014090C" w:rsidP="0014090C">
      <w:r w:rsidRPr="0014090C">
        <w:rPr>
          <w:lang w:val="ru-RU"/>
        </w:rPr>
        <w:t xml:space="preserve">и пробуем </w:t>
      </w:r>
      <w:r w:rsidR="00EC457D" w:rsidRPr="0014090C">
        <w:rPr>
          <w:lang w:val="ru-RU"/>
        </w:rPr>
        <w:t>подключиться</w:t>
      </w:r>
      <w:r w:rsidRPr="0014090C">
        <w:t>:</w:t>
      </w:r>
    </w:p>
    <w:p w14:paraId="13EEB54A" w14:textId="77777777" w:rsidR="0014090C" w:rsidRPr="0014090C" w:rsidRDefault="0014090C" w:rsidP="0014090C">
      <w:r w:rsidRPr="0014090C">
        <w:lastRenderedPageBreak/>
        <w:t>2021-05-10 08:14:03: New connection from 192.168.8.73:48412 on port 8883.</w:t>
      </w:r>
    </w:p>
    <w:p w14:paraId="47AD8E0E" w14:textId="77777777" w:rsidR="0014090C" w:rsidRPr="0014090C" w:rsidRDefault="0014090C" w:rsidP="0014090C">
      <w:r w:rsidRPr="0014090C">
        <w:t xml:space="preserve">2021-05-10 08:14:03: New client connected from 192.168.8.73:48412 as mqttdash-03b55403 (p2, c1, k30, </w:t>
      </w:r>
      <w:proofErr w:type="spellStart"/>
      <w:r w:rsidRPr="0014090C">
        <w:t>u'admin</w:t>
      </w:r>
      <w:proofErr w:type="spellEnd"/>
      <w:r w:rsidRPr="0014090C">
        <w:t>').</w:t>
      </w:r>
    </w:p>
    <w:p w14:paraId="682F9570" w14:textId="77777777" w:rsidR="0014090C" w:rsidRPr="0014090C" w:rsidRDefault="0014090C" w:rsidP="0014090C">
      <w:r w:rsidRPr="0014090C">
        <w:t>2021-05-10 08:14:05: Client mqttdash-03b55403 disconnected.</w:t>
      </w:r>
    </w:p>
    <w:p w14:paraId="0484C82D" w14:textId="77777777" w:rsidR="0014090C" w:rsidRPr="0014090C" w:rsidRDefault="0014090C" w:rsidP="0014090C">
      <w:pPr>
        <w:rPr>
          <w:lang w:val="ru-RU"/>
        </w:rPr>
      </w:pPr>
      <w:hyperlink r:id="rId52" w:tgtFrame="_blank" w:history="1">
        <w:proofErr w:type="spellStart"/>
        <w:r w:rsidRPr="0014090C">
          <w:rPr>
            <w:rStyle w:val="ac"/>
          </w:rPr>
          <w:t>Отлично</w:t>
        </w:r>
        <w:proofErr w:type="spellEnd"/>
        <w:r w:rsidRPr="0014090C">
          <w:rPr>
            <w:rStyle w:val="ac"/>
          </w:rPr>
          <w:t>!</w:t>
        </w:r>
      </w:hyperlink>
      <w:r w:rsidRPr="0014090C">
        <w:t> </w:t>
      </w:r>
      <w:r w:rsidRPr="0014090C">
        <w:rPr>
          <w:lang w:val="ru-RU"/>
        </w:rPr>
        <w:t xml:space="preserve">Теперь можно пробросить порты 1883 и 8883 на роутере наружу и попытаться подключиться к нашему серверу извне. Если Вы имеете белый </w:t>
      </w:r>
      <w:r w:rsidRPr="0014090C">
        <w:t>IP</w:t>
      </w:r>
      <w:r w:rsidRPr="0014090C">
        <w:rPr>
          <w:lang w:val="ru-RU"/>
        </w:rPr>
        <w:t xml:space="preserve">-адрес… Или попробовать подключиться через </w:t>
      </w:r>
      <w:proofErr w:type="spellStart"/>
      <w:r w:rsidRPr="0014090C">
        <w:t>Keenetic</w:t>
      </w:r>
      <w:proofErr w:type="spellEnd"/>
      <w:r w:rsidRPr="0014090C">
        <w:rPr>
          <w:lang w:val="ru-RU"/>
        </w:rPr>
        <w:t xml:space="preserve"> </w:t>
      </w:r>
      <w:r w:rsidRPr="0014090C">
        <w:t>DNS</w:t>
      </w:r>
      <w:r w:rsidRPr="0014090C">
        <w:rPr>
          <w:lang w:val="ru-RU"/>
        </w:rPr>
        <w:t>.</w:t>
      </w:r>
    </w:p>
    <w:p w14:paraId="75001BB2" w14:textId="77777777" w:rsidR="0014090C" w:rsidRPr="0014090C" w:rsidRDefault="0014090C" w:rsidP="0014090C">
      <w:r w:rsidRPr="0014090C">
        <w:pict w14:anchorId="7FC77301">
          <v:rect id="_x0000_i1551" style="width:649.5pt;height:0" o:hrpct="0" o:hralign="center" o:hrstd="t" o:hr="t" fillcolor="#a0a0a0" stroked="f"/>
        </w:pict>
      </w:r>
    </w:p>
    <w:p w14:paraId="20336218" w14:textId="77777777" w:rsidR="0014090C" w:rsidRPr="0014090C" w:rsidRDefault="0014090C" w:rsidP="0014090C">
      <w:pPr>
        <w:rPr>
          <w:b/>
          <w:bCs/>
          <w:lang w:val="ru-RU"/>
        </w:rPr>
      </w:pPr>
      <w:r w:rsidRPr="0014090C">
        <w:rPr>
          <w:b/>
          <w:bCs/>
          <w:lang w:val="ru-RU"/>
        </w:rPr>
        <w:t>8. Пробрасываем порты для возможности подключения к брокеру извне</w:t>
      </w:r>
    </w:p>
    <w:p w14:paraId="6E46F1E1" w14:textId="77777777" w:rsidR="0014090C" w:rsidRPr="0014090C" w:rsidRDefault="0014090C" w:rsidP="0014090C">
      <w:pPr>
        <w:rPr>
          <w:lang w:val="ru-RU"/>
        </w:rPr>
      </w:pPr>
      <w:r w:rsidRPr="0014090C">
        <w:rPr>
          <w:b/>
          <w:bCs/>
          <w:lang w:val="ru-RU"/>
        </w:rPr>
        <w:t xml:space="preserve">Важно! Переадресация портов будет работать только в том случае, если интернет-центр использует белый (публичный) </w:t>
      </w:r>
      <w:r w:rsidRPr="0014090C">
        <w:rPr>
          <w:b/>
          <w:bCs/>
        </w:rPr>
        <w:t>IP</w:t>
      </w:r>
      <w:r w:rsidRPr="0014090C">
        <w:rPr>
          <w:b/>
          <w:bCs/>
          <w:lang w:val="ru-RU"/>
        </w:rPr>
        <w:t>-адрес для выхода в Интернет. Дополнительную информацию вы найдете в статье</w:t>
      </w:r>
      <w:r w:rsidRPr="0014090C">
        <w:rPr>
          <w:b/>
          <w:bCs/>
        </w:rPr>
        <w:t> </w:t>
      </w:r>
      <w:hyperlink r:id="rId53" w:tgtFrame="_blank" w:history="1">
        <w:r w:rsidRPr="0014090C">
          <w:rPr>
            <w:rStyle w:val="ac"/>
            <w:b/>
            <w:bCs/>
            <w:lang w:val="ru-RU"/>
          </w:rPr>
          <w:t xml:space="preserve">“В чем отличие “белого” и “серого” </w:t>
        </w:r>
        <w:r w:rsidRPr="0014090C">
          <w:rPr>
            <w:rStyle w:val="ac"/>
            <w:b/>
            <w:bCs/>
          </w:rPr>
          <w:t>IP</w:t>
        </w:r>
        <w:r w:rsidRPr="0014090C">
          <w:rPr>
            <w:rStyle w:val="ac"/>
            <w:b/>
            <w:bCs/>
            <w:lang w:val="ru-RU"/>
          </w:rPr>
          <w:t>-адреса?”</w:t>
        </w:r>
      </w:hyperlink>
      <w:r w:rsidRPr="0014090C">
        <w:rPr>
          <w:lang w:val="ru-RU"/>
        </w:rPr>
        <w:t>.</w:t>
      </w:r>
    </w:p>
    <w:p w14:paraId="32BA49AA" w14:textId="77777777" w:rsidR="0014090C" w:rsidRPr="0014090C" w:rsidRDefault="0014090C" w:rsidP="0014090C">
      <w:pPr>
        <w:rPr>
          <w:lang w:val="ru-RU"/>
        </w:rPr>
      </w:pPr>
      <w:r w:rsidRPr="0014090C">
        <w:rPr>
          <w:lang w:val="ru-RU"/>
        </w:rPr>
        <w:t>Заходим в панель управления роутером в раздел “Сетевые правила” – “Переадресация” и добавляем правило, как на рисунке ниже:</w:t>
      </w:r>
    </w:p>
    <w:p w14:paraId="2FA8BB3A" w14:textId="7A167F62" w:rsidR="0014090C" w:rsidRPr="0014090C" w:rsidRDefault="0014090C" w:rsidP="0014090C">
      <w:r w:rsidRPr="0014090C">
        <w:drawing>
          <wp:inline distT="0" distB="0" distL="0" distR="0" wp14:anchorId="2193E866" wp14:editId="07806A04">
            <wp:extent cx="5943600" cy="4765040"/>
            <wp:effectExtent l="0" t="0" r="0" b="0"/>
            <wp:docPr id="25828183" name="Рисунок 155" descr="Изображение выглядит как текст, снимок экрана, программное обеспечение, Значок на компьютере&#10;&#10;Автоматически созданное описание">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8183" name="Рисунок 155" descr="Изображение выглядит как текст, снимок экрана, программное обеспечение, Значок на компьютере&#10;&#10;Автоматически созданное описание">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765040"/>
                    </a:xfrm>
                    <a:prstGeom prst="rect">
                      <a:avLst/>
                    </a:prstGeom>
                    <a:noFill/>
                    <a:ln>
                      <a:noFill/>
                    </a:ln>
                  </pic:spPr>
                </pic:pic>
              </a:graphicData>
            </a:graphic>
          </wp:inline>
        </w:drawing>
      </w:r>
    </w:p>
    <w:p w14:paraId="772369F2" w14:textId="77777777" w:rsidR="0014090C" w:rsidRPr="0014090C" w:rsidRDefault="0014090C" w:rsidP="0014090C">
      <w:pPr>
        <w:rPr>
          <w:lang w:val="ru-RU"/>
        </w:rPr>
      </w:pPr>
      <w:r w:rsidRPr="0014090C">
        <w:rPr>
          <w:lang w:val="ru-RU"/>
        </w:rPr>
        <w:lastRenderedPageBreak/>
        <w:t>Проброс порта 8883 на роутере</w:t>
      </w:r>
    </w:p>
    <w:p w14:paraId="24A46CDD" w14:textId="77777777" w:rsidR="0014090C" w:rsidRPr="0014090C" w:rsidRDefault="0014090C" w:rsidP="0014090C">
      <w:pPr>
        <w:rPr>
          <w:lang w:val="ru-RU"/>
        </w:rPr>
      </w:pPr>
      <w:r w:rsidRPr="0014090C">
        <w:rPr>
          <w:lang w:val="ru-RU"/>
        </w:rPr>
        <w:t xml:space="preserve">Сохраняем. В настройках клиента меняем локальный адрес сервера “192.168.1.1” на тот, который Вам выдал </w:t>
      </w:r>
      <w:proofErr w:type="spellStart"/>
      <w:r w:rsidRPr="0014090C">
        <w:t>Keenetic</w:t>
      </w:r>
      <w:proofErr w:type="spellEnd"/>
      <w:r w:rsidRPr="0014090C">
        <w:rPr>
          <w:lang w:val="ru-RU"/>
        </w:rPr>
        <w:t xml:space="preserve"> (что-то типа “</w:t>
      </w:r>
      <w:r w:rsidRPr="0014090C">
        <w:t>xxx</w:t>
      </w:r>
      <w:r w:rsidRPr="0014090C">
        <w:rPr>
          <w:lang w:val="ru-RU"/>
        </w:rPr>
        <w:t>.</w:t>
      </w:r>
      <w:proofErr w:type="spellStart"/>
      <w:r w:rsidRPr="0014090C">
        <w:t>keenetic</w:t>
      </w:r>
      <w:proofErr w:type="spellEnd"/>
      <w:r w:rsidRPr="0014090C">
        <w:rPr>
          <w:lang w:val="ru-RU"/>
        </w:rPr>
        <w:t>.</w:t>
      </w:r>
      <w:r w:rsidRPr="0014090C">
        <w:t>pro</w:t>
      </w:r>
      <w:r w:rsidRPr="0014090C">
        <w:rPr>
          <w:lang w:val="ru-RU"/>
        </w:rPr>
        <w:t>”) и пробуем подключиться. У меня всё заработало с первого раза. Единственное, что хотелось бы отметить – эту операцию нужно повторить для всех внешних сетевых интерфейсов, если их несколько (основной и резервный канал до интернета). Нужно ли дополнительно пробросить порт 1883 – решать только Вам. У меня получилось что-то вроде этого:</w:t>
      </w:r>
    </w:p>
    <w:p w14:paraId="52F12F2E" w14:textId="5C615517" w:rsidR="0014090C" w:rsidRPr="0014090C" w:rsidRDefault="0014090C" w:rsidP="0014090C">
      <w:r w:rsidRPr="0014090C">
        <w:drawing>
          <wp:inline distT="0" distB="0" distL="0" distR="0" wp14:anchorId="42474E6C" wp14:editId="68674224">
            <wp:extent cx="5943600" cy="3917950"/>
            <wp:effectExtent l="0" t="0" r="0" b="0"/>
            <wp:docPr id="1822256178" name="Рисунок 15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14:paraId="09ABC9D6" w14:textId="77777777" w:rsidR="0014090C" w:rsidRPr="0014090C" w:rsidRDefault="0014090C" w:rsidP="0014090C">
      <w:pPr>
        <w:rPr>
          <w:lang w:val="ru-RU"/>
        </w:rPr>
      </w:pPr>
      <w:r w:rsidRPr="0014090C">
        <w:rPr>
          <w:lang w:val="ru-RU"/>
        </w:rPr>
        <w:t xml:space="preserve">Проброс </w:t>
      </w:r>
      <w:r w:rsidRPr="0014090C">
        <w:t>MQTT</w:t>
      </w:r>
      <w:r w:rsidRPr="0014090C">
        <w:rPr>
          <w:lang w:val="ru-RU"/>
        </w:rPr>
        <w:t xml:space="preserve"> портов на роутере</w:t>
      </w:r>
    </w:p>
    <w:p w14:paraId="1E6ACD38" w14:textId="77777777" w:rsidR="0014090C" w:rsidRPr="0014090C" w:rsidRDefault="0014090C" w:rsidP="0014090C">
      <w:pPr>
        <w:rPr>
          <w:lang w:val="ru-RU"/>
        </w:rPr>
      </w:pPr>
      <w:r w:rsidRPr="0014090C">
        <w:rPr>
          <w:lang w:val="ru-RU"/>
        </w:rPr>
        <w:t xml:space="preserve">Как видите, </w:t>
      </w:r>
      <w:proofErr w:type="spellStart"/>
      <w:r w:rsidRPr="0014090C">
        <w:t>noSSL</w:t>
      </w:r>
      <w:proofErr w:type="spellEnd"/>
      <w:r w:rsidRPr="0014090C">
        <w:rPr>
          <w:lang w:val="ru-RU"/>
        </w:rPr>
        <w:t xml:space="preserve"> 1883 порты извне я всё-таки отключил, ибо небезопасно. А внутри локальной сети все будет работать и без </w:t>
      </w:r>
      <w:r w:rsidRPr="0014090C">
        <w:t>SSL</w:t>
      </w:r>
      <w:r w:rsidRPr="0014090C">
        <w:rPr>
          <w:lang w:val="ru-RU"/>
        </w:rPr>
        <w:t>.</w:t>
      </w:r>
    </w:p>
    <w:p w14:paraId="024F92D9" w14:textId="77777777" w:rsidR="0014090C" w:rsidRPr="0014090C" w:rsidRDefault="0014090C" w:rsidP="0014090C">
      <w:pPr>
        <w:rPr>
          <w:lang w:val="ru-RU"/>
        </w:rPr>
      </w:pPr>
      <w:r w:rsidRPr="0014090C">
        <w:t> </w:t>
      </w:r>
    </w:p>
    <w:p w14:paraId="41C13678" w14:textId="77777777" w:rsidR="0014090C" w:rsidRPr="0014090C" w:rsidRDefault="0014090C" w:rsidP="0014090C">
      <w:r w:rsidRPr="0014090C">
        <w:pict w14:anchorId="44985602">
          <v:rect id="_x0000_i1554" style="width:649.5pt;height:0" o:hrpct="0" o:hralign="center" o:hrstd="t" o:hr="t" fillcolor="#a0a0a0" stroked="f"/>
        </w:pict>
      </w:r>
    </w:p>
    <w:p w14:paraId="2C5376CF" w14:textId="77777777" w:rsidR="0014090C" w:rsidRPr="0014090C" w:rsidRDefault="0014090C" w:rsidP="0014090C">
      <w:pPr>
        <w:rPr>
          <w:b/>
          <w:bCs/>
          <w:lang w:val="ru-RU"/>
        </w:rPr>
      </w:pPr>
      <w:r w:rsidRPr="0014090C">
        <w:rPr>
          <w:b/>
          <w:bCs/>
          <w:lang w:val="ru-RU"/>
        </w:rPr>
        <w:t xml:space="preserve">9. Настраиваем мост к внешнему </w:t>
      </w:r>
      <w:r w:rsidRPr="0014090C">
        <w:rPr>
          <w:b/>
          <w:bCs/>
        </w:rPr>
        <w:t>MQTT</w:t>
      </w:r>
      <w:r w:rsidRPr="0014090C">
        <w:rPr>
          <w:b/>
          <w:bCs/>
          <w:lang w:val="ru-RU"/>
        </w:rPr>
        <w:t xml:space="preserve"> серверу</w:t>
      </w:r>
    </w:p>
    <w:p w14:paraId="1901AC2F" w14:textId="6BB2BE62" w:rsidR="0014090C" w:rsidRPr="0014090C" w:rsidRDefault="00710BA6" w:rsidP="0014090C">
      <w:pPr>
        <w:rPr>
          <w:lang w:val="ru-RU"/>
        </w:rPr>
      </w:pPr>
      <w:r w:rsidRPr="0014090C">
        <w:rPr>
          <w:lang w:val="ru-RU"/>
        </w:rPr>
        <w:t>Проброс портов — это</w:t>
      </w:r>
      <w:r w:rsidR="0014090C" w:rsidRPr="0014090C">
        <w:rPr>
          <w:lang w:val="ru-RU"/>
        </w:rPr>
        <w:t xml:space="preserve"> хорошо, но не слишком удобно. Особенно, если у Вас есть несколько локаций, на каждой из которых стоит свой роутер со своим локальным брокером. В этом случае свести данные с устройств на одну панель управления не получится. Гораздо удобнее настроить мост между нашим локальным брокером, и любым другим</w:t>
      </w:r>
      <w:r w:rsidR="0014090C" w:rsidRPr="0014090C">
        <w:t> </w:t>
      </w:r>
      <w:hyperlink r:id="rId58" w:tgtFrame="_blank" w:history="1">
        <w:r w:rsidR="0014090C" w:rsidRPr="0014090C">
          <w:rPr>
            <w:rStyle w:val="ac"/>
            <w:lang w:val="ru-RU"/>
          </w:rPr>
          <w:t xml:space="preserve">внешним облачным </w:t>
        </w:r>
        <w:r w:rsidR="0014090C" w:rsidRPr="0014090C">
          <w:rPr>
            <w:rStyle w:val="ac"/>
          </w:rPr>
          <w:t>MQTT</w:t>
        </w:r>
        <w:r w:rsidR="0014090C" w:rsidRPr="0014090C">
          <w:rPr>
            <w:rStyle w:val="ac"/>
            <w:lang w:val="ru-RU"/>
          </w:rPr>
          <w:t>-брокером</w:t>
        </w:r>
      </w:hyperlink>
      <w:r w:rsidR="0014090C" w:rsidRPr="0014090C">
        <w:rPr>
          <w:lang w:val="ru-RU"/>
        </w:rPr>
        <w:t xml:space="preserve">. В этом случае смартфоны управления мы будем настраивать на работу с облачным брокером, </w:t>
      </w:r>
      <w:r w:rsidR="0014090C" w:rsidRPr="0014090C">
        <w:t>ESP</w:t>
      </w:r>
      <w:r w:rsidR="0014090C" w:rsidRPr="0014090C">
        <w:rPr>
          <w:lang w:val="ru-RU"/>
        </w:rPr>
        <w:t xml:space="preserve"> – на работу с локальным адресом, ну а локальный брокер будет автоматически подключаться к нему </w:t>
      </w:r>
      <w:r w:rsidR="0014090C" w:rsidRPr="0014090C">
        <w:rPr>
          <w:lang w:val="ru-RU"/>
        </w:rPr>
        <w:lastRenderedPageBreak/>
        <w:t>и перенаправлять данные туда и обратно. Можно даже сделать сложную структуру так, чтобы данные вначале отправлялись на какой-либо “главный локальный” брокер, а затем уже на облачный брокер в интернете (правда я пока не знаю, зачем такое может быть нужно).</w:t>
      </w:r>
    </w:p>
    <w:p w14:paraId="70373766" w14:textId="77777777" w:rsidR="0014090C" w:rsidRPr="0014090C" w:rsidRDefault="0014090C" w:rsidP="0014090C">
      <w:pPr>
        <w:rPr>
          <w:lang w:val="ru-RU"/>
        </w:rPr>
      </w:pPr>
      <w:r w:rsidRPr="0014090C">
        <w:rPr>
          <w:lang w:val="ru-RU"/>
        </w:rPr>
        <w:t xml:space="preserve">Мостов на внешние брокеры может быть несколько, каждое такое подключение должно иметь своё имя. Кстати, несколько мостов позволяет одновременно принимать данные с разных облачных брокеров, если ранее прошитые </w:t>
      </w:r>
      <w:r w:rsidRPr="0014090C">
        <w:t>ESP</w:t>
      </w:r>
      <w:r w:rsidRPr="0014090C">
        <w:rPr>
          <w:lang w:val="ru-RU"/>
        </w:rPr>
        <w:t xml:space="preserve"> по каким-то причинам невозможно переключить на другой брокер.</w:t>
      </w:r>
    </w:p>
    <w:p w14:paraId="11554A54" w14:textId="77777777" w:rsidR="0014090C" w:rsidRPr="0014090C" w:rsidRDefault="0014090C" w:rsidP="0014090C">
      <w:pPr>
        <w:rPr>
          <w:lang w:val="ru-RU"/>
        </w:rPr>
      </w:pPr>
      <w:r w:rsidRPr="0014090C">
        <w:rPr>
          <w:lang w:val="ru-RU"/>
        </w:rPr>
        <w:t>Прежде чем создавать мостовые соединения, хорошо бы создать отдельного локального пользователя, хотя в принципе можно обойтись и уже существующим. Для этого воспользуемся командой</w:t>
      </w:r>
      <w:r w:rsidRPr="0014090C">
        <w:t> </w:t>
      </w:r>
      <w:proofErr w:type="spellStart"/>
      <w:r w:rsidRPr="0014090C">
        <w:rPr>
          <w:b/>
          <w:bCs/>
        </w:rPr>
        <w:t>mosquitto</w:t>
      </w:r>
      <w:proofErr w:type="spellEnd"/>
      <w:r w:rsidRPr="0014090C">
        <w:rPr>
          <w:b/>
          <w:bCs/>
          <w:lang w:val="ru-RU"/>
        </w:rPr>
        <w:t>_</w:t>
      </w:r>
      <w:r w:rsidRPr="0014090C">
        <w:rPr>
          <w:b/>
          <w:bCs/>
        </w:rPr>
        <w:t>passwd</w:t>
      </w:r>
      <w:r w:rsidRPr="0014090C">
        <w:rPr>
          <w:lang w:val="ru-RU"/>
        </w:rPr>
        <w:t>, как мы это делали ранее:</w:t>
      </w:r>
    </w:p>
    <w:p w14:paraId="10113F2D" w14:textId="77777777" w:rsidR="0014090C" w:rsidRPr="0014090C" w:rsidRDefault="0014090C" w:rsidP="0014090C">
      <w:proofErr w:type="spellStart"/>
      <w:r w:rsidRPr="0014090C">
        <w:t>mosquitto_passwd</w:t>
      </w:r>
      <w:proofErr w:type="spellEnd"/>
      <w:r w:rsidRPr="0014090C">
        <w:t xml:space="preserve"> -b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r w:rsidRPr="0014090C">
        <w:t xml:space="preserve"> bridge 11111111</w:t>
      </w:r>
    </w:p>
    <w:p w14:paraId="00B15FD8" w14:textId="77777777" w:rsidR="0014090C" w:rsidRPr="0014090C" w:rsidRDefault="0014090C" w:rsidP="0014090C">
      <w:pPr>
        <w:rPr>
          <w:lang w:val="ru-RU"/>
        </w:rPr>
      </w:pPr>
      <w:r w:rsidRPr="0014090C">
        <w:rPr>
          <w:lang w:val="ru-RU"/>
        </w:rPr>
        <w:t>а затем не забудьте добавить права доступа на топики в</w:t>
      </w:r>
      <w:r w:rsidRPr="0014090C">
        <w:t> </w:t>
      </w:r>
      <w:r w:rsidRPr="0014090C">
        <w:rPr>
          <w:b/>
          <w:bCs/>
          <w:lang w:val="ru-RU"/>
        </w:rPr>
        <w:t>/</w:t>
      </w:r>
      <w:r w:rsidRPr="0014090C">
        <w:rPr>
          <w:b/>
          <w:bCs/>
        </w:rPr>
        <w:t>opt</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mosquitto</w:t>
      </w:r>
      <w:proofErr w:type="spellEnd"/>
      <w:r w:rsidRPr="0014090C">
        <w:rPr>
          <w:b/>
          <w:bCs/>
          <w:lang w:val="ru-RU"/>
        </w:rPr>
        <w:t>/</w:t>
      </w:r>
      <w:proofErr w:type="spellStart"/>
      <w:r w:rsidRPr="0014090C">
        <w:rPr>
          <w:b/>
          <w:bCs/>
        </w:rPr>
        <w:t>mosquitto</w:t>
      </w:r>
      <w:proofErr w:type="spellEnd"/>
      <w:r w:rsidRPr="0014090C">
        <w:rPr>
          <w:b/>
          <w:bCs/>
          <w:lang w:val="ru-RU"/>
        </w:rPr>
        <w:t>.</w:t>
      </w:r>
      <w:proofErr w:type="spellStart"/>
      <w:r w:rsidRPr="0014090C">
        <w:rPr>
          <w:b/>
          <w:bCs/>
        </w:rPr>
        <w:t>acl</w:t>
      </w:r>
      <w:proofErr w:type="spellEnd"/>
      <w:r w:rsidRPr="0014090C">
        <w:rPr>
          <w:lang w:val="ru-RU"/>
        </w:rPr>
        <w:t>, для примера можно так:</w:t>
      </w:r>
    </w:p>
    <w:p w14:paraId="2FB68151" w14:textId="77777777" w:rsidR="0014090C" w:rsidRPr="0014090C" w:rsidRDefault="0014090C" w:rsidP="0014090C">
      <w:pPr>
        <w:rPr>
          <w:lang w:val="ru-RU"/>
        </w:rPr>
      </w:pPr>
      <w:r w:rsidRPr="0014090C">
        <w:t>user</w:t>
      </w:r>
      <w:r w:rsidRPr="0014090C">
        <w:rPr>
          <w:lang w:val="ru-RU"/>
        </w:rPr>
        <w:t xml:space="preserve"> </w:t>
      </w:r>
      <w:r w:rsidRPr="0014090C">
        <w:t>bridge</w:t>
      </w:r>
    </w:p>
    <w:p w14:paraId="078BBB79" w14:textId="77777777" w:rsidR="0014090C" w:rsidRPr="0014090C" w:rsidRDefault="0014090C" w:rsidP="0014090C">
      <w:pPr>
        <w:rPr>
          <w:lang w:val="ru-RU"/>
        </w:rPr>
      </w:pPr>
      <w:r w:rsidRPr="0014090C">
        <w:t>topic</w:t>
      </w:r>
      <w:r w:rsidRPr="0014090C">
        <w:rPr>
          <w:lang w:val="ru-RU"/>
        </w:rPr>
        <w:t xml:space="preserve"> </w:t>
      </w:r>
      <w:proofErr w:type="spellStart"/>
      <w:r w:rsidRPr="0014090C">
        <w:t>readwrite</w:t>
      </w:r>
      <w:proofErr w:type="spellEnd"/>
      <w:r w:rsidRPr="0014090C">
        <w:rPr>
          <w:lang w:val="ru-RU"/>
        </w:rPr>
        <w:t xml:space="preserve"> #</w:t>
      </w:r>
    </w:p>
    <w:p w14:paraId="16A3D508" w14:textId="77777777" w:rsidR="0014090C" w:rsidRPr="0014090C" w:rsidRDefault="0014090C" w:rsidP="0014090C">
      <w:pPr>
        <w:rPr>
          <w:lang w:val="ru-RU"/>
        </w:rPr>
      </w:pPr>
      <w:r w:rsidRPr="0014090C">
        <w:rPr>
          <w:lang w:val="ru-RU"/>
        </w:rPr>
        <w:t>Для создания мостового соединения необходимо добавить по крайней мере одну новую запись</w:t>
      </w:r>
      <w:r w:rsidRPr="0014090C">
        <w:t> </w:t>
      </w:r>
      <w:proofErr w:type="spellStart"/>
      <w:r w:rsidRPr="0014090C">
        <w:rPr>
          <w:b/>
          <w:bCs/>
        </w:rPr>
        <w:t>mosquitto</w:t>
      </w:r>
      <w:proofErr w:type="spellEnd"/>
      <w:r w:rsidRPr="0014090C">
        <w:rPr>
          <w:b/>
          <w:bCs/>
          <w:lang w:val="ru-RU"/>
        </w:rPr>
        <w:t>.</w:t>
      </w:r>
      <w:r w:rsidRPr="0014090C">
        <w:rPr>
          <w:b/>
          <w:bCs/>
        </w:rPr>
        <w:t>conf</w:t>
      </w:r>
      <w:r w:rsidRPr="0014090C">
        <w:t> </w:t>
      </w:r>
      <w:r w:rsidRPr="0014090C">
        <w:rPr>
          <w:lang w:val="ru-RU"/>
        </w:rPr>
        <w:t>в секцию</w:t>
      </w:r>
      <w:r w:rsidRPr="0014090C">
        <w:t> </w:t>
      </w:r>
      <w:r w:rsidRPr="0014090C">
        <w:rPr>
          <w:b/>
          <w:bCs/>
        </w:rPr>
        <w:t>Bridges</w:t>
      </w:r>
      <w:r w:rsidRPr="0014090C">
        <w:rPr>
          <w:lang w:val="ru-RU"/>
        </w:rPr>
        <w:t>:</w:t>
      </w:r>
    </w:p>
    <w:p w14:paraId="26305B5A" w14:textId="77777777" w:rsidR="0014090C" w:rsidRPr="0014090C" w:rsidRDefault="0014090C" w:rsidP="0014090C">
      <w:pPr>
        <w:rPr>
          <w:lang w:val="ru-RU"/>
        </w:rPr>
      </w:pPr>
      <w:r w:rsidRPr="0014090C">
        <w:rPr>
          <w:lang w:val="ru-RU"/>
        </w:rPr>
        <w:t># =================================================================</w:t>
      </w:r>
    </w:p>
    <w:p w14:paraId="282D59CF" w14:textId="77777777" w:rsidR="0014090C" w:rsidRPr="0014090C" w:rsidRDefault="0014090C" w:rsidP="0014090C">
      <w:pPr>
        <w:rPr>
          <w:lang w:val="ru-RU"/>
        </w:rPr>
      </w:pPr>
      <w:r w:rsidRPr="0014090C">
        <w:rPr>
          <w:lang w:val="ru-RU"/>
        </w:rPr>
        <w:t xml:space="preserve"># </w:t>
      </w:r>
      <w:r w:rsidRPr="0014090C">
        <w:t>Bridges</w:t>
      </w:r>
    </w:p>
    <w:p w14:paraId="6EDB2EAE" w14:textId="77777777" w:rsidR="0014090C" w:rsidRPr="0014090C" w:rsidRDefault="0014090C" w:rsidP="0014090C">
      <w:pPr>
        <w:rPr>
          <w:lang w:val="ru-RU"/>
        </w:rPr>
      </w:pPr>
      <w:r w:rsidRPr="0014090C">
        <w:rPr>
          <w:lang w:val="ru-RU"/>
        </w:rPr>
        <w:t># =================================================================</w:t>
      </w:r>
    </w:p>
    <w:p w14:paraId="699AAE8D" w14:textId="77777777" w:rsidR="0014090C" w:rsidRPr="0014090C" w:rsidRDefault="0014090C" w:rsidP="0014090C">
      <w:pPr>
        <w:rPr>
          <w:lang w:val="ru-RU"/>
        </w:rPr>
      </w:pPr>
      <w:r w:rsidRPr="0014090C">
        <w:rPr>
          <w:lang w:val="ru-RU"/>
        </w:rPr>
        <w:t># Имя мостового соединения</w:t>
      </w:r>
    </w:p>
    <w:p w14:paraId="6E2737A7" w14:textId="77777777" w:rsidR="0014090C" w:rsidRPr="0014090C" w:rsidRDefault="0014090C" w:rsidP="0014090C">
      <w:pPr>
        <w:rPr>
          <w:lang w:val="ru-RU"/>
        </w:rPr>
      </w:pPr>
      <w:r w:rsidRPr="0014090C">
        <w:t>connection</w:t>
      </w:r>
      <w:r w:rsidRPr="0014090C">
        <w:rPr>
          <w:lang w:val="ru-RU"/>
        </w:rPr>
        <w:t xml:space="preserve"> </w:t>
      </w:r>
      <w:proofErr w:type="spellStart"/>
      <w:r w:rsidRPr="0014090C">
        <w:t>wqtt</w:t>
      </w:r>
      <w:proofErr w:type="spellEnd"/>
      <w:r w:rsidRPr="0014090C">
        <w:rPr>
          <w:lang w:val="ru-RU"/>
        </w:rPr>
        <w:t>_</w:t>
      </w:r>
      <w:proofErr w:type="spellStart"/>
      <w:r w:rsidRPr="0014090C">
        <w:t>ru</w:t>
      </w:r>
      <w:proofErr w:type="spellEnd"/>
    </w:p>
    <w:p w14:paraId="718EF91A" w14:textId="77777777" w:rsidR="0014090C" w:rsidRPr="0014090C" w:rsidRDefault="0014090C" w:rsidP="0014090C">
      <w:pPr>
        <w:rPr>
          <w:lang w:val="ru-RU"/>
        </w:rPr>
      </w:pPr>
      <w:r w:rsidRPr="0014090C">
        <w:rPr>
          <w:lang w:val="ru-RU"/>
        </w:rPr>
        <w:t># Имя сервера и порт для внешнего брокера</w:t>
      </w:r>
    </w:p>
    <w:p w14:paraId="14F748F8" w14:textId="77777777" w:rsidR="0014090C" w:rsidRPr="0014090C" w:rsidRDefault="0014090C" w:rsidP="0014090C">
      <w:pPr>
        <w:rPr>
          <w:lang w:val="ru-RU"/>
        </w:rPr>
      </w:pPr>
      <w:r w:rsidRPr="0014090C">
        <w:t>address</w:t>
      </w:r>
      <w:r w:rsidRPr="0014090C">
        <w:rPr>
          <w:lang w:val="ru-RU"/>
        </w:rPr>
        <w:t xml:space="preserve"> </w:t>
      </w:r>
      <w:r w:rsidRPr="0014090C">
        <w:t>x</w:t>
      </w:r>
      <w:r w:rsidRPr="0014090C">
        <w:rPr>
          <w:lang w:val="ru-RU"/>
        </w:rPr>
        <w:t>65535.</w:t>
      </w:r>
      <w:proofErr w:type="spellStart"/>
      <w:r w:rsidRPr="0014090C">
        <w:t>wqtt</w:t>
      </w:r>
      <w:proofErr w:type="spellEnd"/>
      <w:r w:rsidRPr="0014090C">
        <w:rPr>
          <w:lang w:val="ru-RU"/>
        </w:rPr>
        <w:t>.</w:t>
      </w:r>
      <w:proofErr w:type="spellStart"/>
      <w:r w:rsidRPr="0014090C">
        <w:t>ru</w:t>
      </w:r>
      <w:proofErr w:type="spellEnd"/>
      <w:r w:rsidRPr="0014090C">
        <w:rPr>
          <w:lang w:val="ru-RU"/>
        </w:rPr>
        <w:t>:1003</w:t>
      </w:r>
    </w:p>
    <w:p w14:paraId="6DB70292" w14:textId="77777777" w:rsidR="0014090C" w:rsidRPr="0014090C" w:rsidRDefault="0014090C" w:rsidP="0014090C">
      <w:pPr>
        <w:rPr>
          <w:lang w:val="ru-RU"/>
        </w:rPr>
      </w:pPr>
      <w:r w:rsidRPr="0014090C">
        <w:rPr>
          <w:lang w:val="ru-RU"/>
        </w:rPr>
        <w:t xml:space="preserve"># Какие топики и в каком направлении следует пересылать: в данном случае всё (только для примера, в </w:t>
      </w:r>
      <w:proofErr w:type="spellStart"/>
      <w:r w:rsidRPr="0014090C">
        <w:rPr>
          <w:lang w:val="ru-RU"/>
        </w:rPr>
        <w:t>раельном</w:t>
      </w:r>
      <w:proofErr w:type="spellEnd"/>
      <w:r w:rsidRPr="0014090C">
        <w:rPr>
          <w:lang w:val="ru-RU"/>
        </w:rPr>
        <w:t xml:space="preserve"> соединении не рекомендуется: может вызвать зацикливание)</w:t>
      </w:r>
    </w:p>
    <w:p w14:paraId="20EA88E3" w14:textId="77777777" w:rsidR="0014090C" w:rsidRPr="0014090C" w:rsidRDefault="0014090C" w:rsidP="0014090C">
      <w:r w:rsidRPr="0014090C">
        <w:t>topic # both</w:t>
      </w:r>
    </w:p>
    <w:p w14:paraId="60922B07" w14:textId="77777777" w:rsidR="0014090C" w:rsidRPr="0014090C" w:rsidRDefault="0014090C" w:rsidP="0014090C">
      <w:r w:rsidRPr="0014090C">
        <w:t xml:space="preserve"># </w:t>
      </w:r>
      <w:proofErr w:type="spellStart"/>
      <w:r w:rsidRPr="0014090C">
        <w:t>Тип</w:t>
      </w:r>
      <w:proofErr w:type="spellEnd"/>
      <w:r w:rsidRPr="0014090C">
        <w:t xml:space="preserve"> </w:t>
      </w:r>
      <w:proofErr w:type="spellStart"/>
      <w:r w:rsidRPr="0014090C">
        <w:t>запуска</w:t>
      </w:r>
      <w:proofErr w:type="spellEnd"/>
      <w:r w:rsidRPr="0014090C">
        <w:t xml:space="preserve">: </w:t>
      </w:r>
      <w:proofErr w:type="spellStart"/>
      <w:r w:rsidRPr="0014090C">
        <w:t>автоматический</w:t>
      </w:r>
      <w:proofErr w:type="spellEnd"/>
    </w:p>
    <w:p w14:paraId="62899F15" w14:textId="77777777" w:rsidR="0014090C" w:rsidRPr="0014090C" w:rsidRDefault="0014090C" w:rsidP="0014090C">
      <w:proofErr w:type="spellStart"/>
      <w:r w:rsidRPr="0014090C">
        <w:t>start_type</w:t>
      </w:r>
      <w:proofErr w:type="spellEnd"/>
      <w:r w:rsidRPr="0014090C">
        <w:t xml:space="preserve"> automatic</w:t>
      </w:r>
    </w:p>
    <w:p w14:paraId="54A8C5EA" w14:textId="77777777" w:rsidR="0014090C" w:rsidRPr="0014090C" w:rsidRDefault="0014090C" w:rsidP="0014090C">
      <w:pPr>
        <w:rPr>
          <w:lang w:val="ru-RU"/>
        </w:rPr>
      </w:pPr>
      <w:r w:rsidRPr="0014090C">
        <w:rPr>
          <w:lang w:val="ru-RU"/>
        </w:rPr>
        <w:t># Версия протокола (мой удаленный брокер требует этот протокол)</w:t>
      </w:r>
    </w:p>
    <w:p w14:paraId="69BD8150" w14:textId="77777777" w:rsidR="0014090C" w:rsidRPr="0014090C" w:rsidRDefault="0014090C" w:rsidP="0014090C">
      <w:pPr>
        <w:rPr>
          <w:lang w:val="ru-RU"/>
        </w:rPr>
      </w:pPr>
      <w:r w:rsidRPr="0014090C">
        <w:t>bridge</w:t>
      </w:r>
      <w:r w:rsidRPr="0014090C">
        <w:rPr>
          <w:lang w:val="ru-RU"/>
        </w:rPr>
        <w:t>_</w:t>
      </w:r>
      <w:r w:rsidRPr="0014090C">
        <w:t>protocol</w:t>
      </w:r>
      <w:r w:rsidRPr="0014090C">
        <w:rPr>
          <w:lang w:val="ru-RU"/>
        </w:rPr>
        <w:t>_</w:t>
      </w:r>
      <w:r w:rsidRPr="0014090C">
        <w:t>version</w:t>
      </w:r>
      <w:r w:rsidRPr="0014090C">
        <w:rPr>
          <w:lang w:val="ru-RU"/>
        </w:rPr>
        <w:t xml:space="preserve"> </w:t>
      </w:r>
      <w:proofErr w:type="spellStart"/>
      <w:r w:rsidRPr="0014090C">
        <w:t>mqttv</w:t>
      </w:r>
      <w:proofErr w:type="spellEnd"/>
      <w:r w:rsidRPr="0014090C">
        <w:rPr>
          <w:lang w:val="ru-RU"/>
        </w:rPr>
        <w:t>311</w:t>
      </w:r>
    </w:p>
    <w:p w14:paraId="2616DC11" w14:textId="77777777" w:rsidR="0014090C" w:rsidRPr="0014090C" w:rsidRDefault="0014090C" w:rsidP="0014090C">
      <w:pPr>
        <w:rPr>
          <w:lang w:val="ru-RU"/>
        </w:rPr>
      </w:pPr>
      <w:r w:rsidRPr="0014090C">
        <w:rPr>
          <w:lang w:val="ru-RU"/>
        </w:rPr>
        <w:t xml:space="preserve"># Если установлено </w:t>
      </w:r>
      <w:r w:rsidRPr="0014090C">
        <w:t>true</w:t>
      </w:r>
      <w:r w:rsidRPr="0014090C">
        <w:rPr>
          <w:lang w:val="ru-RU"/>
        </w:rPr>
        <w:t>, публиковать уведомления для локальных и удаленных брокеров с информацией о состоянии мостового соединения</w:t>
      </w:r>
    </w:p>
    <w:p w14:paraId="56053145" w14:textId="77777777" w:rsidR="0014090C" w:rsidRPr="0014090C" w:rsidRDefault="0014090C" w:rsidP="0014090C">
      <w:r w:rsidRPr="0014090C">
        <w:lastRenderedPageBreak/>
        <w:t xml:space="preserve">notifications </w:t>
      </w:r>
      <w:r w:rsidRPr="0014090C">
        <w:rPr>
          <w:b/>
          <w:bCs/>
        </w:rPr>
        <w:t>true</w:t>
      </w:r>
    </w:p>
    <w:p w14:paraId="20400DA5" w14:textId="77777777" w:rsidR="0014090C" w:rsidRPr="0014090C" w:rsidRDefault="0014090C" w:rsidP="0014090C">
      <w:r w:rsidRPr="0014090C">
        <w:t xml:space="preserve"># </w:t>
      </w:r>
      <w:proofErr w:type="spellStart"/>
      <w:r w:rsidRPr="0014090C">
        <w:t>Параметры</w:t>
      </w:r>
      <w:proofErr w:type="spellEnd"/>
      <w:r w:rsidRPr="0014090C">
        <w:t xml:space="preserve"> </w:t>
      </w:r>
      <w:proofErr w:type="spellStart"/>
      <w:r w:rsidRPr="0014090C">
        <w:t>локального</w:t>
      </w:r>
      <w:proofErr w:type="spellEnd"/>
      <w:r w:rsidRPr="0014090C">
        <w:t xml:space="preserve"> </w:t>
      </w:r>
      <w:proofErr w:type="spellStart"/>
      <w:r w:rsidRPr="0014090C">
        <w:t>подключения</w:t>
      </w:r>
      <w:proofErr w:type="spellEnd"/>
    </w:p>
    <w:p w14:paraId="545823CB" w14:textId="77777777" w:rsidR="0014090C" w:rsidRPr="0014090C" w:rsidRDefault="0014090C" w:rsidP="0014090C">
      <w:proofErr w:type="spellStart"/>
      <w:r w:rsidRPr="0014090C">
        <w:t>local_clientid</w:t>
      </w:r>
      <w:proofErr w:type="spellEnd"/>
      <w:r w:rsidRPr="0014090C">
        <w:t xml:space="preserve"> </w:t>
      </w:r>
      <w:proofErr w:type="spellStart"/>
      <w:r w:rsidRPr="0014090C">
        <w:t>bridge_local</w:t>
      </w:r>
      <w:proofErr w:type="spellEnd"/>
    </w:p>
    <w:p w14:paraId="54620D12" w14:textId="77777777" w:rsidR="0014090C" w:rsidRPr="0014090C" w:rsidRDefault="0014090C" w:rsidP="0014090C">
      <w:proofErr w:type="spellStart"/>
      <w:r w:rsidRPr="0014090C">
        <w:t>local_username</w:t>
      </w:r>
      <w:proofErr w:type="spellEnd"/>
      <w:r w:rsidRPr="0014090C">
        <w:t xml:space="preserve"> bridge</w:t>
      </w:r>
    </w:p>
    <w:p w14:paraId="509C3BB6" w14:textId="77777777" w:rsidR="0014090C" w:rsidRPr="0014090C" w:rsidRDefault="0014090C" w:rsidP="0014090C">
      <w:proofErr w:type="spellStart"/>
      <w:r w:rsidRPr="0014090C">
        <w:t>local_password</w:t>
      </w:r>
      <w:proofErr w:type="spellEnd"/>
      <w:r w:rsidRPr="0014090C">
        <w:t xml:space="preserve"> 11111111</w:t>
      </w:r>
    </w:p>
    <w:p w14:paraId="14AB9C99" w14:textId="77777777" w:rsidR="0014090C" w:rsidRPr="0014090C" w:rsidRDefault="0014090C" w:rsidP="0014090C">
      <w:r w:rsidRPr="0014090C">
        <w:t xml:space="preserve"># </w:t>
      </w:r>
      <w:proofErr w:type="spellStart"/>
      <w:r w:rsidRPr="0014090C">
        <w:t>Параметры</w:t>
      </w:r>
      <w:proofErr w:type="spellEnd"/>
      <w:r w:rsidRPr="0014090C">
        <w:t xml:space="preserve"> удаленного </w:t>
      </w:r>
      <w:proofErr w:type="spellStart"/>
      <w:r w:rsidRPr="0014090C">
        <w:t>подключения</w:t>
      </w:r>
      <w:proofErr w:type="spellEnd"/>
    </w:p>
    <w:p w14:paraId="16A34724" w14:textId="77777777" w:rsidR="0014090C" w:rsidRPr="0014090C" w:rsidRDefault="0014090C" w:rsidP="0014090C">
      <w:proofErr w:type="spellStart"/>
      <w:r w:rsidRPr="0014090C">
        <w:t>remote_clientid</w:t>
      </w:r>
      <w:proofErr w:type="spellEnd"/>
      <w:r w:rsidRPr="0014090C">
        <w:t xml:space="preserve"> </w:t>
      </w:r>
      <w:proofErr w:type="spellStart"/>
      <w:r w:rsidRPr="0014090C">
        <w:t>bridge_remote</w:t>
      </w:r>
      <w:proofErr w:type="spellEnd"/>
    </w:p>
    <w:p w14:paraId="10ECF457" w14:textId="77777777" w:rsidR="0014090C" w:rsidRPr="0014090C" w:rsidRDefault="0014090C" w:rsidP="0014090C">
      <w:proofErr w:type="spellStart"/>
      <w:r w:rsidRPr="0014090C">
        <w:t>remote_username</w:t>
      </w:r>
      <w:proofErr w:type="spellEnd"/>
      <w:r w:rsidRPr="0014090C">
        <w:t xml:space="preserve"> U_WQTT_RU</w:t>
      </w:r>
    </w:p>
    <w:p w14:paraId="6D667349" w14:textId="77777777" w:rsidR="0014090C" w:rsidRPr="0014090C" w:rsidRDefault="0014090C" w:rsidP="0014090C">
      <w:pPr>
        <w:rPr>
          <w:lang w:val="ru-RU"/>
        </w:rPr>
      </w:pPr>
      <w:r w:rsidRPr="0014090C">
        <w:t>remote</w:t>
      </w:r>
      <w:r w:rsidRPr="0014090C">
        <w:rPr>
          <w:lang w:val="ru-RU"/>
        </w:rPr>
        <w:t>_</w:t>
      </w:r>
      <w:r w:rsidRPr="0014090C">
        <w:t>password</w:t>
      </w:r>
      <w:r w:rsidRPr="0014090C">
        <w:rPr>
          <w:lang w:val="ru-RU"/>
        </w:rPr>
        <w:t xml:space="preserve"> 22222222</w:t>
      </w:r>
    </w:p>
    <w:p w14:paraId="0E61B4E1" w14:textId="77777777" w:rsidR="0014090C" w:rsidRPr="0014090C" w:rsidRDefault="0014090C" w:rsidP="0014090C">
      <w:pPr>
        <w:rPr>
          <w:lang w:val="ru-RU"/>
        </w:rPr>
      </w:pPr>
      <w:r w:rsidRPr="0014090C">
        <w:rPr>
          <w:lang w:val="ru-RU"/>
        </w:rPr>
        <w:t># Отписываться на внешнем брокере от тем "наружу"</w:t>
      </w:r>
    </w:p>
    <w:p w14:paraId="5564CADE" w14:textId="77777777" w:rsidR="0014090C" w:rsidRPr="0014090C" w:rsidRDefault="0014090C" w:rsidP="0014090C">
      <w:proofErr w:type="spellStart"/>
      <w:r w:rsidRPr="0014090C">
        <w:t>bridge_attempt_unsubscribe</w:t>
      </w:r>
      <w:proofErr w:type="spellEnd"/>
      <w:r w:rsidRPr="0014090C">
        <w:t xml:space="preserve"> </w:t>
      </w:r>
      <w:r w:rsidRPr="0014090C">
        <w:rPr>
          <w:b/>
          <w:bCs/>
        </w:rPr>
        <w:t>true</w:t>
      </w:r>
    </w:p>
    <w:p w14:paraId="16C78A28" w14:textId="77777777" w:rsidR="0014090C" w:rsidRPr="0014090C" w:rsidRDefault="0014090C" w:rsidP="0014090C">
      <w:r w:rsidRPr="0014090C">
        <w:t xml:space="preserve"># </w:t>
      </w:r>
      <w:proofErr w:type="spellStart"/>
      <w:r w:rsidRPr="0014090C">
        <w:t>Чистая</w:t>
      </w:r>
      <w:proofErr w:type="spellEnd"/>
      <w:r w:rsidRPr="0014090C">
        <w:t xml:space="preserve"> </w:t>
      </w:r>
      <w:proofErr w:type="spellStart"/>
      <w:r w:rsidRPr="0014090C">
        <w:t>сессия</w:t>
      </w:r>
      <w:proofErr w:type="spellEnd"/>
      <w:r w:rsidRPr="0014090C">
        <w:t xml:space="preserve"> </w:t>
      </w:r>
      <w:proofErr w:type="spellStart"/>
      <w:r w:rsidRPr="0014090C">
        <w:t>отключена</w:t>
      </w:r>
      <w:proofErr w:type="spellEnd"/>
    </w:p>
    <w:p w14:paraId="000BDC67" w14:textId="77777777" w:rsidR="0014090C" w:rsidRPr="0014090C" w:rsidRDefault="0014090C" w:rsidP="0014090C">
      <w:pPr>
        <w:rPr>
          <w:lang w:val="ru-RU"/>
        </w:rPr>
      </w:pPr>
      <w:proofErr w:type="spellStart"/>
      <w:r w:rsidRPr="0014090C">
        <w:t>cleansession</w:t>
      </w:r>
      <w:proofErr w:type="spellEnd"/>
      <w:r w:rsidRPr="0014090C">
        <w:rPr>
          <w:lang w:val="ru-RU"/>
        </w:rPr>
        <w:t xml:space="preserve"> </w:t>
      </w:r>
      <w:r w:rsidRPr="0014090C">
        <w:rPr>
          <w:b/>
          <w:bCs/>
        </w:rPr>
        <w:t>false</w:t>
      </w:r>
    </w:p>
    <w:p w14:paraId="621313EA" w14:textId="77777777" w:rsidR="0014090C" w:rsidRPr="0014090C" w:rsidRDefault="0014090C" w:rsidP="0014090C">
      <w:pPr>
        <w:rPr>
          <w:lang w:val="ru-RU"/>
        </w:rPr>
      </w:pPr>
      <w:r w:rsidRPr="0014090C">
        <w:rPr>
          <w:lang w:val="ru-RU"/>
        </w:rPr>
        <w:t># Интервал поддержания соединения в секундах</w:t>
      </w:r>
    </w:p>
    <w:p w14:paraId="10EFD034" w14:textId="77777777" w:rsidR="0014090C" w:rsidRPr="0014090C" w:rsidRDefault="0014090C" w:rsidP="0014090C">
      <w:pPr>
        <w:rPr>
          <w:lang w:val="ru-RU"/>
        </w:rPr>
      </w:pPr>
      <w:r w:rsidRPr="0014090C">
        <w:t>keepalive</w:t>
      </w:r>
      <w:r w:rsidRPr="0014090C">
        <w:rPr>
          <w:lang w:val="ru-RU"/>
        </w:rPr>
        <w:t>_</w:t>
      </w:r>
      <w:r w:rsidRPr="0014090C">
        <w:t>interval</w:t>
      </w:r>
      <w:r w:rsidRPr="0014090C">
        <w:rPr>
          <w:lang w:val="ru-RU"/>
        </w:rPr>
        <w:t xml:space="preserve"> 60</w:t>
      </w:r>
    </w:p>
    <w:p w14:paraId="5B1313FC" w14:textId="77777777" w:rsidR="0014090C" w:rsidRPr="0014090C" w:rsidRDefault="0014090C" w:rsidP="0014090C">
      <w:pPr>
        <w:rPr>
          <w:lang w:val="ru-RU"/>
        </w:rPr>
      </w:pPr>
      <w:r w:rsidRPr="0014090C">
        <w:rPr>
          <w:lang w:val="ru-RU"/>
        </w:rPr>
        <w:t># Интервал, после которого неактивный мост будет остановлен</w:t>
      </w:r>
    </w:p>
    <w:p w14:paraId="05F29420" w14:textId="77777777" w:rsidR="0014090C" w:rsidRPr="0014090C" w:rsidRDefault="0014090C" w:rsidP="0014090C">
      <w:pPr>
        <w:rPr>
          <w:lang w:val="ru-RU"/>
        </w:rPr>
      </w:pPr>
      <w:r w:rsidRPr="0014090C">
        <w:t>idle</w:t>
      </w:r>
      <w:r w:rsidRPr="0014090C">
        <w:rPr>
          <w:lang w:val="ru-RU"/>
        </w:rPr>
        <w:t>_</w:t>
      </w:r>
      <w:r w:rsidRPr="0014090C">
        <w:t>timeout</w:t>
      </w:r>
      <w:r w:rsidRPr="0014090C">
        <w:rPr>
          <w:lang w:val="ru-RU"/>
        </w:rPr>
        <w:t xml:space="preserve"> 600</w:t>
      </w:r>
    </w:p>
    <w:p w14:paraId="4629407A" w14:textId="77777777" w:rsidR="0014090C" w:rsidRPr="0014090C" w:rsidRDefault="0014090C" w:rsidP="0014090C">
      <w:pPr>
        <w:rPr>
          <w:lang w:val="ru-RU"/>
        </w:rPr>
      </w:pPr>
      <w:r w:rsidRPr="0014090C">
        <w:rPr>
          <w:i/>
          <w:iCs/>
          <w:lang w:val="ru-RU"/>
        </w:rPr>
        <w:t>Разумеется, имя сервера, порт, имена пользователей и пароли Вы предварительно должны заменить на свои!</w:t>
      </w:r>
    </w:p>
    <w:p w14:paraId="379B72A5" w14:textId="77777777" w:rsidR="0014090C" w:rsidRPr="0014090C" w:rsidRDefault="0014090C" w:rsidP="0014090C">
      <w:r w:rsidRPr="0014090C">
        <w:rPr>
          <w:lang w:val="ru-RU"/>
        </w:rPr>
        <w:t>Перезапускаем локальный брокер, проверяем.</w:t>
      </w:r>
      <w:r w:rsidRPr="0014090C">
        <w:t> </w:t>
      </w:r>
      <w:hyperlink r:id="rId59" w:tgtFrame="_blank" w:history="1">
        <w:r w:rsidRPr="0014090C">
          <w:rPr>
            <w:rStyle w:val="ac"/>
            <w:lang w:val="ru-RU"/>
          </w:rPr>
          <w:t>Работает!</w:t>
        </w:r>
      </w:hyperlink>
      <w:r w:rsidRPr="0014090C">
        <w:t> </w:t>
      </w:r>
      <w:proofErr w:type="spellStart"/>
      <w:r w:rsidRPr="0014090C">
        <w:t>Но</w:t>
      </w:r>
      <w:proofErr w:type="spellEnd"/>
      <w:r w:rsidRPr="0014090C">
        <w:t xml:space="preserve"> – </w:t>
      </w:r>
      <w:proofErr w:type="spellStart"/>
      <w:r w:rsidRPr="0014090C">
        <w:t>без</w:t>
      </w:r>
      <w:proofErr w:type="spellEnd"/>
      <w:r w:rsidRPr="0014090C">
        <w:t xml:space="preserve"> SSL, </w:t>
      </w:r>
      <w:proofErr w:type="spellStart"/>
      <w:r w:rsidRPr="0014090C">
        <w:t>что</w:t>
      </w:r>
      <w:proofErr w:type="spellEnd"/>
      <w:r w:rsidRPr="0014090C">
        <w:t xml:space="preserve"> </w:t>
      </w:r>
      <w:proofErr w:type="spellStart"/>
      <w:r w:rsidRPr="0014090C">
        <w:t>не</w:t>
      </w:r>
      <w:proofErr w:type="spellEnd"/>
      <w:r w:rsidRPr="0014090C">
        <w:t xml:space="preserve"> </w:t>
      </w:r>
      <w:proofErr w:type="spellStart"/>
      <w:r w:rsidRPr="0014090C">
        <w:t>есть</w:t>
      </w:r>
      <w:proofErr w:type="spellEnd"/>
      <w:r w:rsidRPr="0014090C">
        <w:t xml:space="preserve"> </w:t>
      </w:r>
      <w:proofErr w:type="spellStart"/>
      <w:r w:rsidRPr="0014090C">
        <w:t>гуд</w:t>
      </w:r>
      <w:proofErr w:type="spellEnd"/>
      <w:r w:rsidRPr="0014090C">
        <w:t>.</w:t>
      </w:r>
    </w:p>
    <w:p w14:paraId="6189F41D" w14:textId="77777777" w:rsidR="0014090C" w:rsidRPr="0014090C" w:rsidRDefault="0014090C" w:rsidP="0014090C">
      <w:r w:rsidRPr="0014090C">
        <w:t> </w:t>
      </w:r>
    </w:p>
    <w:p w14:paraId="0466E404" w14:textId="77777777" w:rsidR="0014090C" w:rsidRPr="0014090C" w:rsidRDefault="0014090C" w:rsidP="0014090C">
      <w:r w:rsidRPr="0014090C">
        <w:pict w14:anchorId="23285D3A">
          <v:rect id="_x0000_i1555" style="width:649.5pt;height:0" o:hrpct="0" o:hralign="center" o:hrstd="t" o:hr="t" fillcolor="#a0a0a0" stroked="f"/>
        </w:pict>
      </w:r>
    </w:p>
    <w:p w14:paraId="7A461B02" w14:textId="77777777" w:rsidR="0014090C" w:rsidRPr="0014090C" w:rsidRDefault="0014090C" w:rsidP="0014090C">
      <w:pPr>
        <w:rPr>
          <w:b/>
          <w:bCs/>
          <w:lang w:val="ru-RU"/>
        </w:rPr>
      </w:pPr>
      <w:r w:rsidRPr="0014090C">
        <w:rPr>
          <w:b/>
          <w:bCs/>
          <w:lang w:val="ru-RU"/>
        </w:rPr>
        <w:t xml:space="preserve">10. Настройка моста на работу через </w:t>
      </w:r>
      <w:r w:rsidRPr="0014090C">
        <w:rPr>
          <w:b/>
          <w:bCs/>
        </w:rPr>
        <w:t>SSL</w:t>
      </w:r>
    </w:p>
    <w:p w14:paraId="6E870659" w14:textId="77777777" w:rsidR="0014090C" w:rsidRPr="0014090C" w:rsidRDefault="0014090C" w:rsidP="0014090C">
      <w:pPr>
        <w:rPr>
          <w:lang w:val="ru-RU"/>
        </w:rPr>
      </w:pPr>
      <w:r w:rsidRPr="0014090C">
        <w:rPr>
          <w:lang w:val="ru-RU"/>
        </w:rPr>
        <w:t xml:space="preserve">Для работы </w:t>
      </w:r>
      <w:r w:rsidRPr="0014090C">
        <w:t>SSL</w:t>
      </w:r>
      <w:r w:rsidRPr="0014090C">
        <w:rPr>
          <w:lang w:val="ru-RU"/>
        </w:rPr>
        <w:t xml:space="preserve"> необходим сертификат удаленного сервера, точнее корневой сертификат удостоверяющего центра, с которого по цепочке будут проверены все остальные сертификаты. На роутере сертификат удостоверяющего центра для </w:t>
      </w:r>
      <w:proofErr w:type="spellStart"/>
      <w:r w:rsidRPr="0014090C">
        <w:t>wqtt</w:t>
      </w:r>
      <w:proofErr w:type="spellEnd"/>
      <w:r w:rsidRPr="0014090C">
        <w:rPr>
          <w:lang w:val="ru-RU"/>
        </w:rPr>
        <w:t>.</w:t>
      </w:r>
      <w:proofErr w:type="spellStart"/>
      <w:r w:rsidRPr="0014090C">
        <w:t>ru</w:t>
      </w:r>
      <w:proofErr w:type="spellEnd"/>
      <w:r w:rsidRPr="0014090C">
        <w:rPr>
          <w:lang w:val="ru-RU"/>
        </w:rPr>
        <w:t xml:space="preserve"> уже имеется в каталоге</w:t>
      </w:r>
      <w:r w:rsidRPr="0014090C">
        <w:t> </w:t>
      </w:r>
      <w:r w:rsidRPr="0014090C">
        <w:rPr>
          <w:b/>
          <w:bCs/>
          <w:lang w:val="ru-RU"/>
        </w:rPr>
        <w:t>/</w:t>
      </w:r>
      <w:proofErr w:type="spellStart"/>
      <w:r w:rsidRPr="0014090C">
        <w:rPr>
          <w:b/>
          <w:bCs/>
        </w:rPr>
        <w:t>etc</w:t>
      </w:r>
      <w:proofErr w:type="spellEnd"/>
      <w:r w:rsidRPr="0014090C">
        <w:rPr>
          <w:b/>
          <w:bCs/>
          <w:lang w:val="ru-RU"/>
        </w:rPr>
        <w:t>/</w:t>
      </w:r>
      <w:proofErr w:type="spellStart"/>
      <w:r w:rsidRPr="0014090C">
        <w:rPr>
          <w:b/>
          <w:bCs/>
        </w:rPr>
        <w:t>ssl</w:t>
      </w:r>
      <w:proofErr w:type="spellEnd"/>
      <w:r w:rsidRPr="0014090C">
        <w:rPr>
          <w:b/>
          <w:bCs/>
          <w:lang w:val="ru-RU"/>
        </w:rPr>
        <w:t>/</w:t>
      </w:r>
      <w:r w:rsidRPr="0014090C">
        <w:rPr>
          <w:b/>
          <w:bCs/>
        </w:rPr>
        <w:t>certs</w:t>
      </w:r>
      <w:r w:rsidRPr="0014090C">
        <w:t> </w:t>
      </w:r>
      <w:r w:rsidRPr="0014090C">
        <w:rPr>
          <w:lang w:val="ru-RU"/>
        </w:rPr>
        <w:t>под именем</w:t>
      </w:r>
      <w:r w:rsidRPr="0014090C">
        <w:t> </w:t>
      </w:r>
      <w:r w:rsidRPr="0014090C">
        <w:rPr>
          <w:b/>
          <w:bCs/>
        </w:rPr>
        <w:t>ISRG</w:t>
      </w:r>
      <w:r w:rsidRPr="0014090C">
        <w:rPr>
          <w:b/>
          <w:bCs/>
          <w:lang w:val="ru-RU"/>
        </w:rPr>
        <w:t>_</w:t>
      </w:r>
      <w:r w:rsidRPr="0014090C">
        <w:rPr>
          <w:b/>
          <w:bCs/>
        </w:rPr>
        <w:t>Root</w:t>
      </w:r>
      <w:r w:rsidRPr="0014090C">
        <w:rPr>
          <w:b/>
          <w:bCs/>
          <w:lang w:val="ru-RU"/>
        </w:rPr>
        <w:t>_</w:t>
      </w:r>
      <w:r w:rsidRPr="0014090C">
        <w:rPr>
          <w:b/>
          <w:bCs/>
        </w:rPr>
        <w:t>X</w:t>
      </w:r>
      <w:r w:rsidRPr="0014090C">
        <w:rPr>
          <w:b/>
          <w:bCs/>
          <w:lang w:val="ru-RU"/>
        </w:rPr>
        <w:t>1.</w:t>
      </w:r>
      <w:proofErr w:type="spellStart"/>
      <w:r w:rsidRPr="0014090C">
        <w:rPr>
          <w:b/>
          <w:bCs/>
        </w:rPr>
        <w:t>crt</w:t>
      </w:r>
      <w:proofErr w:type="spellEnd"/>
      <w:r w:rsidRPr="0014090C">
        <w:rPr>
          <w:lang w:val="ru-RU"/>
        </w:rPr>
        <w:t>, так что ничего скачивать и генерировать не потребуется. Мало того, роутер сам позаботится об его обновлении, когда необходимо. Осталось немного подкорректировать файл конфигурации:</w:t>
      </w:r>
    </w:p>
    <w:p w14:paraId="4D0B7074" w14:textId="77777777" w:rsidR="0014090C" w:rsidRPr="0014090C" w:rsidRDefault="0014090C" w:rsidP="0014090C">
      <w:pPr>
        <w:rPr>
          <w:lang w:val="ru-RU"/>
        </w:rPr>
      </w:pPr>
      <w:r w:rsidRPr="0014090C">
        <w:rPr>
          <w:lang w:val="ru-RU"/>
        </w:rPr>
        <w:t>......</w:t>
      </w:r>
    </w:p>
    <w:p w14:paraId="4AE5F02D" w14:textId="77777777" w:rsidR="0014090C" w:rsidRPr="0014090C" w:rsidRDefault="0014090C" w:rsidP="0014090C">
      <w:pPr>
        <w:rPr>
          <w:lang w:val="ru-RU"/>
        </w:rPr>
      </w:pPr>
      <w:r w:rsidRPr="0014090C">
        <w:rPr>
          <w:lang w:val="ru-RU"/>
        </w:rPr>
        <w:t xml:space="preserve"># Имя сервера и порт для внешнего брокера: здесь меняем порт на </w:t>
      </w:r>
      <w:r w:rsidRPr="0014090C">
        <w:t>SSL</w:t>
      </w:r>
    </w:p>
    <w:p w14:paraId="723BC69C" w14:textId="77777777" w:rsidR="0014090C" w:rsidRPr="0014090C" w:rsidRDefault="0014090C" w:rsidP="0014090C">
      <w:pPr>
        <w:rPr>
          <w:lang w:val="ru-RU"/>
        </w:rPr>
      </w:pPr>
      <w:r w:rsidRPr="0014090C">
        <w:lastRenderedPageBreak/>
        <w:t>address</w:t>
      </w:r>
      <w:r w:rsidRPr="0014090C">
        <w:rPr>
          <w:lang w:val="ru-RU"/>
        </w:rPr>
        <w:t xml:space="preserve"> </w:t>
      </w:r>
      <w:r w:rsidRPr="0014090C">
        <w:t>x</w:t>
      </w:r>
      <w:r w:rsidRPr="0014090C">
        <w:rPr>
          <w:lang w:val="ru-RU"/>
        </w:rPr>
        <w:t>65535.</w:t>
      </w:r>
      <w:proofErr w:type="spellStart"/>
      <w:r w:rsidRPr="0014090C">
        <w:t>wqtt</w:t>
      </w:r>
      <w:proofErr w:type="spellEnd"/>
      <w:r w:rsidRPr="0014090C">
        <w:rPr>
          <w:lang w:val="ru-RU"/>
        </w:rPr>
        <w:t>.</w:t>
      </w:r>
      <w:proofErr w:type="spellStart"/>
      <w:r w:rsidRPr="0014090C">
        <w:t>ru</w:t>
      </w:r>
      <w:proofErr w:type="spellEnd"/>
      <w:r w:rsidRPr="0014090C">
        <w:rPr>
          <w:lang w:val="ru-RU"/>
        </w:rPr>
        <w:t xml:space="preserve">:1004 </w:t>
      </w:r>
    </w:p>
    <w:p w14:paraId="7A3F4DD2" w14:textId="77777777" w:rsidR="0014090C" w:rsidRPr="0014090C" w:rsidRDefault="0014090C" w:rsidP="0014090C">
      <w:pPr>
        <w:rPr>
          <w:lang w:val="ru-RU"/>
        </w:rPr>
      </w:pPr>
      <w:r w:rsidRPr="0014090C">
        <w:rPr>
          <w:lang w:val="ru-RU"/>
        </w:rPr>
        <w:t xml:space="preserve"># Сертификат </w:t>
      </w:r>
      <w:r w:rsidRPr="0014090C">
        <w:t>CA</w:t>
      </w:r>
      <w:r w:rsidRPr="0014090C">
        <w:rPr>
          <w:lang w:val="ru-RU"/>
        </w:rPr>
        <w:t xml:space="preserve"> (корневой в цепочке сертификатов) внешнего брокера</w:t>
      </w:r>
    </w:p>
    <w:p w14:paraId="69997AEE" w14:textId="77777777" w:rsidR="0014090C" w:rsidRPr="0014090C" w:rsidRDefault="0014090C" w:rsidP="0014090C">
      <w:proofErr w:type="spellStart"/>
      <w:r w:rsidRPr="0014090C">
        <w:t>bridge_cafile</w:t>
      </w:r>
      <w:proofErr w:type="spellEnd"/>
      <w:r w:rsidRPr="0014090C">
        <w:t xml:space="preserve"> /</w:t>
      </w:r>
      <w:proofErr w:type="spellStart"/>
      <w:r w:rsidRPr="0014090C">
        <w:t>etc</w:t>
      </w:r>
      <w:proofErr w:type="spellEnd"/>
      <w:r w:rsidRPr="0014090C">
        <w:t>/</w:t>
      </w:r>
      <w:proofErr w:type="spellStart"/>
      <w:r w:rsidRPr="0014090C">
        <w:t>ssl</w:t>
      </w:r>
      <w:proofErr w:type="spellEnd"/>
      <w:r w:rsidRPr="0014090C">
        <w:t>/certs/ISRG_Root_X1.crt</w:t>
      </w:r>
    </w:p>
    <w:p w14:paraId="400DF03A" w14:textId="77777777" w:rsidR="0014090C" w:rsidRPr="0014090C" w:rsidRDefault="0014090C" w:rsidP="0014090C">
      <w:r w:rsidRPr="0014090C">
        <w:t>......</w:t>
      </w:r>
    </w:p>
    <w:p w14:paraId="71C5ACE5" w14:textId="77777777" w:rsidR="0014090C" w:rsidRPr="0014090C" w:rsidRDefault="0014090C" w:rsidP="0014090C">
      <w:proofErr w:type="spellStart"/>
      <w:r w:rsidRPr="0014090C">
        <w:t>Перезапускаем</w:t>
      </w:r>
      <w:proofErr w:type="spellEnd"/>
      <w:r w:rsidRPr="0014090C">
        <w:t xml:space="preserve"> </w:t>
      </w:r>
      <w:proofErr w:type="spellStart"/>
      <w:r w:rsidRPr="0014090C">
        <w:t>брокер</w:t>
      </w:r>
      <w:proofErr w:type="spellEnd"/>
      <w:r w:rsidRPr="0014090C">
        <w:t xml:space="preserve">, </w:t>
      </w:r>
      <w:proofErr w:type="spellStart"/>
      <w:r w:rsidRPr="0014090C">
        <w:t>проверяем</w:t>
      </w:r>
      <w:proofErr w:type="spellEnd"/>
      <w:r w:rsidRPr="0014090C">
        <w:t>. </w:t>
      </w:r>
      <w:hyperlink r:id="rId60" w:tgtFrame="_blank" w:history="1">
        <w:r w:rsidRPr="0014090C">
          <w:rPr>
            <w:rStyle w:val="ac"/>
          </w:rPr>
          <w:t xml:space="preserve">Connecting bridge </w:t>
        </w:r>
        <w:proofErr w:type="spellStart"/>
        <w:r w:rsidRPr="0014090C">
          <w:rPr>
            <w:rStyle w:val="ac"/>
          </w:rPr>
          <w:t>wqtt_ru</w:t>
        </w:r>
        <w:proofErr w:type="spellEnd"/>
        <w:r w:rsidRPr="0014090C">
          <w:rPr>
            <w:rStyle w:val="ac"/>
          </w:rPr>
          <w:t xml:space="preserve"> (x65535.wqtt.ru:1004)</w:t>
        </w:r>
      </w:hyperlink>
      <w:r w:rsidRPr="0014090C">
        <w:t xml:space="preserve">, </w:t>
      </w:r>
      <w:proofErr w:type="spellStart"/>
      <w:r w:rsidRPr="0014090C">
        <w:t>всё</w:t>
      </w:r>
      <w:proofErr w:type="spellEnd"/>
      <w:r w:rsidRPr="0014090C">
        <w:t xml:space="preserve"> в </w:t>
      </w:r>
      <w:proofErr w:type="spellStart"/>
      <w:r w:rsidRPr="0014090C">
        <w:t>порядке</w:t>
      </w:r>
      <w:proofErr w:type="spellEnd"/>
      <w:r w:rsidRPr="0014090C">
        <w:t>.</w:t>
      </w:r>
    </w:p>
    <w:p w14:paraId="4786C680" w14:textId="77777777" w:rsidR="0014090C" w:rsidRPr="0014090C" w:rsidRDefault="0014090C" w:rsidP="0014090C">
      <w:pPr>
        <w:rPr>
          <w:lang w:val="ru-RU"/>
        </w:rPr>
      </w:pPr>
      <w:hyperlink r:id="rId61" w:tgtFrame="_blank" w:history="1">
        <w:r w:rsidRPr="0014090C">
          <w:rPr>
            <w:rStyle w:val="ac"/>
            <w:b/>
            <w:bCs/>
            <w:lang w:val="ru-RU"/>
          </w:rPr>
          <w:t xml:space="preserve">Поздравляю, Вы только что настроили свой личный </w:t>
        </w:r>
        <w:r w:rsidRPr="0014090C">
          <w:rPr>
            <w:rStyle w:val="ac"/>
            <w:b/>
            <w:bCs/>
          </w:rPr>
          <w:t>MQTT</w:t>
        </w:r>
        <w:r w:rsidRPr="0014090C">
          <w:rPr>
            <w:rStyle w:val="ac"/>
            <w:b/>
            <w:bCs/>
            <w:lang w:val="ru-RU"/>
          </w:rPr>
          <w:t xml:space="preserve"> сервер с </w:t>
        </w:r>
        <w:r w:rsidRPr="0014090C">
          <w:rPr>
            <w:rStyle w:val="ac"/>
            <w:b/>
            <w:bCs/>
          </w:rPr>
          <w:t>SSL</w:t>
        </w:r>
        <w:r w:rsidRPr="0014090C">
          <w:rPr>
            <w:rStyle w:val="ac"/>
            <w:b/>
            <w:bCs/>
            <w:lang w:val="ru-RU"/>
          </w:rPr>
          <w:t>, бесплатно и навсегда!</w:t>
        </w:r>
      </w:hyperlink>
    </w:p>
    <w:p w14:paraId="1879F957" w14:textId="77777777" w:rsidR="0014090C" w:rsidRPr="0014090C" w:rsidRDefault="0014090C" w:rsidP="0014090C">
      <w:r w:rsidRPr="0014090C">
        <w:pict w14:anchorId="5E8D2D05">
          <v:rect id="_x0000_i1556" style="width:649.5pt;height:0" o:hrpct="0" o:hralign="center" o:hrstd="t" o:hr="t" fillcolor="#a0a0a0" stroked="f"/>
        </w:pict>
      </w:r>
    </w:p>
    <w:p w14:paraId="1A5F341B" w14:textId="77777777" w:rsidR="0014090C" w:rsidRPr="0014090C" w:rsidRDefault="0014090C" w:rsidP="0014090C">
      <w:pPr>
        <w:rPr>
          <w:lang w:val="ru-RU"/>
        </w:rPr>
      </w:pPr>
      <w:r w:rsidRPr="0014090C">
        <w:t> </w:t>
      </w:r>
    </w:p>
    <w:p w14:paraId="515EBDCF" w14:textId="77777777" w:rsidR="0014090C" w:rsidRPr="0014090C" w:rsidRDefault="0014090C" w:rsidP="0014090C">
      <w:pPr>
        <w:rPr>
          <w:lang w:val="ru-RU"/>
        </w:rPr>
      </w:pPr>
      <w:r w:rsidRPr="0014090C">
        <w:rPr>
          <w:i/>
          <w:iCs/>
          <w:lang w:val="ru-RU"/>
        </w:rPr>
        <w:t>На этом пока всё, до встречи</w:t>
      </w:r>
      <w:r w:rsidRPr="0014090C">
        <w:rPr>
          <w:i/>
          <w:iCs/>
        </w:rPr>
        <w:t> </w:t>
      </w:r>
      <w:hyperlink r:id="rId62" w:tgtFrame="_blank" w:history="1">
        <w:r w:rsidRPr="0014090C">
          <w:rPr>
            <w:rStyle w:val="ac"/>
            <w:i/>
            <w:iCs/>
            <w:lang w:val="ru-RU"/>
          </w:rPr>
          <w:t>на сайте</w:t>
        </w:r>
      </w:hyperlink>
      <w:r w:rsidRPr="0014090C">
        <w:rPr>
          <w:i/>
          <w:iCs/>
        </w:rPr>
        <w:t> </w:t>
      </w:r>
      <w:r w:rsidRPr="0014090C">
        <w:rPr>
          <w:i/>
          <w:iCs/>
          <w:lang w:val="ru-RU"/>
        </w:rPr>
        <w:t>и</w:t>
      </w:r>
      <w:r w:rsidRPr="0014090C">
        <w:rPr>
          <w:i/>
          <w:iCs/>
        </w:rPr>
        <w:t> </w:t>
      </w:r>
      <w:hyperlink r:id="rId63" w:tgtFrame="_blank" w:history="1">
        <w:r w:rsidRPr="0014090C">
          <w:rPr>
            <w:rStyle w:val="ac"/>
            <w:i/>
            <w:iCs/>
            <w:lang w:val="ru-RU"/>
          </w:rPr>
          <w:t xml:space="preserve">на </w:t>
        </w:r>
        <w:r w:rsidRPr="0014090C">
          <w:rPr>
            <w:rStyle w:val="ac"/>
            <w:i/>
            <w:iCs/>
          </w:rPr>
          <w:t>telegram</w:t>
        </w:r>
        <w:r w:rsidRPr="0014090C">
          <w:rPr>
            <w:rStyle w:val="ac"/>
            <w:i/>
            <w:iCs/>
            <w:lang w:val="ru-RU"/>
          </w:rPr>
          <w:t>-канале</w:t>
        </w:r>
      </w:hyperlink>
      <w:r w:rsidRPr="0014090C">
        <w:rPr>
          <w:i/>
          <w:iCs/>
          <w:lang w:val="ru-RU"/>
        </w:rPr>
        <w:t>!</w:t>
      </w:r>
    </w:p>
    <w:p w14:paraId="3AA48B69" w14:textId="77777777" w:rsidR="0014090C" w:rsidRPr="0014090C" w:rsidRDefault="0014090C" w:rsidP="0014090C">
      <w:pPr>
        <w:rPr>
          <w:lang w:val="ru-RU"/>
        </w:rPr>
      </w:pPr>
      <w:r w:rsidRPr="0014090C">
        <w:rPr>
          <w:rFonts w:ascii="Segoe UI Emoji" w:hAnsi="Segoe UI Emoji" w:cs="Segoe UI Emoji"/>
        </w:rPr>
        <w:t>💠</w:t>
      </w:r>
      <w:r w:rsidRPr="0014090C">
        <w:t> </w:t>
      </w:r>
      <w:hyperlink r:id="rId64" w:tgtFrame="_blank" w:history="1">
        <w:r w:rsidRPr="0014090C">
          <w:rPr>
            <w:rStyle w:val="ac"/>
            <w:b/>
            <w:bCs/>
            <w:lang w:val="ru-RU"/>
          </w:rPr>
          <w:t>Полный архив статей вы найдете здесь</w:t>
        </w:r>
      </w:hyperlink>
    </w:p>
    <w:p w14:paraId="5585137C" w14:textId="77777777" w:rsidR="0014090C" w:rsidRPr="0014090C" w:rsidRDefault="0014090C" w:rsidP="0014090C">
      <w:r w:rsidRPr="0014090C">
        <w:pict w14:anchorId="6905066F">
          <v:rect id="_x0000_i1557" style="width:649.5pt;height:0" o:hrpct="0" o:hralign="center" o:hrstd="t" o:hr="t" fillcolor="#a0a0a0" stroked="f"/>
        </w:pict>
      </w:r>
    </w:p>
    <w:p w14:paraId="6D495BCE" w14:textId="77777777" w:rsidR="0014090C" w:rsidRPr="0014090C" w:rsidRDefault="0014090C" w:rsidP="0014090C">
      <w:pPr>
        <w:rPr>
          <w:lang w:val="ru-RU"/>
        </w:rPr>
      </w:pPr>
      <w:r w:rsidRPr="0014090C">
        <w:rPr>
          <w:b/>
          <w:bCs/>
          <w:lang w:val="ru-RU"/>
        </w:rPr>
        <w:t>Пожалуйста, оцените статью:</w:t>
      </w:r>
    </w:p>
    <w:p w14:paraId="3253CCEC" w14:textId="77777777" w:rsidR="0014090C" w:rsidRPr="0014090C" w:rsidRDefault="0014090C" w:rsidP="0014090C">
      <w:pPr>
        <w:rPr>
          <w:lang w:val="ru-RU"/>
        </w:rPr>
      </w:pPr>
      <w:r w:rsidRPr="0014090C">
        <w:t> </w:t>
      </w:r>
      <w:r w:rsidRPr="0014090C">
        <w:rPr>
          <w:lang w:val="ru-RU"/>
        </w:rPr>
        <w:t>[</w:t>
      </w:r>
      <w:r w:rsidRPr="0014090C">
        <w:t> </w:t>
      </w:r>
      <w:r w:rsidRPr="0014090C">
        <w:rPr>
          <w:lang w:val="ru-RU"/>
        </w:rPr>
        <w:t>5</w:t>
      </w:r>
      <w:r w:rsidRPr="0014090C">
        <w:t> </w:t>
      </w:r>
      <w:r w:rsidRPr="0014090C">
        <w:rPr>
          <w:lang w:val="ru-RU"/>
        </w:rPr>
        <w:t>из 5, всего</w:t>
      </w:r>
      <w:r w:rsidRPr="0014090C">
        <w:t> </w:t>
      </w:r>
      <w:r w:rsidRPr="0014090C">
        <w:rPr>
          <w:lang w:val="ru-RU"/>
        </w:rPr>
        <w:t>5</w:t>
      </w:r>
      <w:r w:rsidRPr="0014090C">
        <w:t> </w:t>
      </w:r>
      <w:r w:rsidRPr="0014090C">
        <w:rPr>
          <w:lang w:val="ru-RU"/>
        </w:rPr>
        <w:t>оценок ]</w:t>
      </w:r>
    </w:p>
    <w:p w14:paraId="53E9408A" w14:textId="77777777" w:rsidR="0014090C" w:rsidRPr="0014090C" w:rsidRDefault="0014090C" w:rsidP="0014090C">
      <w:pPr>
        <w:rPr>
          <w:b/>
          <w:bCs/>
          <w:lang w:val="ru-RU"/>
        </w:rPr>
      </w:pPr>
      <w:hyperlink r:id="rId65" w:history="1">
        <w:proofErr w:type="spellStart"/>
        <w:r w:rsidRPr="0014090C">
          <w:rPr>
            <w:rStyle w:val="ac"/>
            <w:b/>
            <w:bCs/>
            <w:lang w:val="ru-RU"/>
          </w:rPr>
          <w:t>предыдущаяПереползаем</w:t>
        </w:r>
        <w:proofErr w:type="spellEnd"/>
        <w:r w:rsidRPr="0014090C">
          <w:rPr>
            <w:rStyle w:val="ac"/>
            <w:b/>
            <w:bCs/>
            <w:lang w:val="ru-RU"/>
          </w:rPr>
          <w:t xml:space="preserve"> на </w:t>
        </w:r>
        <w:proofErr w:type="spellStart"/>
        <w:r w:rsidRPr="0014090C">
          <w:rPr>
            <w:rStyle w:val="ac"/>
            <w:b/>
            <w:bCs/>
          </w:rPr>
          <w:t>PlatformIO</w:t>
        </w:r>
        <w:proofErr w:type="spellEnd"/>
      </w:hyperlink>
    </w:p>
    <w:p w14:paraId="365DE0ED" w14:textId="77777777" w:rsidR="0014090C" w:rsidRPr="0014090C" w:rsidRDefault="0014090C" w:rsidP="0014090C">
      <w:pPr>
        <w:rPr>
          <w:b/>
          <w:bCs/>
          <w:lang w:val="ru-RU"/>
        </w:rPr>
      </w:pPr>
      <w:hyperlink r:id="rId66" w:history="1">
        <w:proofErr w:type="spellStart"/>
        <w:r w:rsidRPr="0014090C">
          <w:rPr>
            <w:rStyle w:val="ac"/>
            <w:b/>
            <w:bCs/>
            <w:lang w:val="ru-RU"/>
          </w:rPr>
          <w:t>следующаяОтправка</w:t>
        </w:r>
        <w:proofErr w:type="spellEnd"/>
        <w:r w:rsidRPr="0014090C">
          <w:rPr>
            <w:rStyle w:val="ac"/>
            <w:b/>
            <w:bCs/>
            <w:lang w:val="ru-RU"/>
          </w:rPr>
          <w:t xml:space="preserve"> данных на </w:t>
        </w:r>
        <w:r w:rsidRPr="0014090C">
          <w:rPr>
            <w:rStyle w:val="ac"/>
            <w:b/>
            <w:bCs/>
          </w:rPr>
          <w:t>open</w:t>
        </w:r>
        <w:r w:rsidRPr="0014090C">
          <w:rPr>
            <w:rStyle w:val="ac"/>
            <w:b/>
            <w:bCs/>
            <w:lang w:val="ru-RU"/>
          </w:rPr>
          <w:t>-</w:t>
        </w:r>
        <w:r w:rsidRPr="0014090C">
          <w:rPr>
            <w:rStyle w:val="ac"/>
            <w:b/>
            <w:bCs/>
          </w:rPr>
          <w:t>monitoring</w:t>
        </w:r>
        <w:r w:rsidRPr="0014090C">
          <w:rPr>
            <w:rStyle w:val="ac"/>
            <w:b/>
            <w:bCs/>
            <w:lang w:val="ru-RU"/>
          </w:rPr>
          <w:t>.</w:t>
        </w:r>
        <w:r w:rsidRPr="0014090C">
          <w:rPr>
            <w:rStyle w:val="ac"/>
            <w:b/>
            <w:bCs/>
          </w:rPr>
          <w:t>online</w:t>
        </w:r>
        <w:r w:rsidRPr="0014090C">
          <w:rPr>
            <w:rStyle w:val="ac"/>
            <w:b/>
            <w:bCs/>
            <w:lang w:val="ru-RU"/>
          </w:rPr>
          <w:t xml:space="preserve"> с устройств на базе </w:t>
        </w:r>
        <w:proofErr w:type="spellStart"/>
        <w:r w:rsidRPr="0014090C">
          <w:rPr>
            <w:rStyle w:val="ac"/>
            <w:b/>
            <w:bCs/>
          </w:rPr>
          <w:t>Adruino</w:t>
        </w:r>
        <w:proofErr w:type="spellEnd"/>
        <w:r w:rsidRPr="0014090C">
          <w:rPr>
            <w:rStyle w:val="ac"/>
            <w:b/>
            <w:bCs/>
            <w:lang w:val="ru-RU"/>
          </w:rPr>
          <w:t xml:space="preserve"> и </w:t>
        </w:r>
        <w:r w:rsidRPr="0014090C">
          <w:rPr>
            <w:rStyle w:val="ac"/>
            <w:b/>
            <w:bCs/>
          </w:rPr>
          <w:t>ESP</w:t>
        </w:r>
      </w:hyperlink>
    </w:p>
    <w:p w14:paraId="4A8AA210" w14:textId="77777777" w:rsidR="0014090C" w:rsidRPr="0014090C" w:rsidRDefault="0014090C" w:rsidP="0014090C">
      <w:pPr>
        <w:rPr>
          <w:b/>
          <w:bCs/>
          <w:lang w:val="ru-RU"/>
        </w:rPr>
      </w:pPr>
      <w:r w:rsidRPr="0014090C">
        <w:rPr>
          <w:b/>
          <w:bCs/>
          <w:lang w:val="ru-RU"/>
        </w:rPr>
        <w:t xml:space="preserve">66 комментариев для “Поднимаем личный </w:t>
      </w:r>
      <w:r w:rsidRPr="0014090C">
        <w:rPr>
          <w:b/>
          <w:bCs/>
        </w:rPr>
        <w:t>MQTT</w:t>
      </w:r>
      <w:r w:rsidRPr="0014090C">
        <w:rPr>
          <w:b/>
          <w:bCs/>
          <w:lang w:val="ru-RU"/>
        </w:rPr>
        <w:t xml:space="preserve"> сервер на роутере </w:t>
      </w:r>
      <w:proofErr w:type="spellStart"/>
      <w:r w:rsidRPr="0014090C">
        <w:rPr>
          <w:b/>
          <w:bCs/>
        </w:rPr>
        <w:t>Keenetic</w:t>
      </w:r>
      <w:proofErr w:type="spellEnd"/>
      <w:r w:rsidRPr="0014090C">
        <w:rPr>
          <w:b/>
          <w:bCs/>
          <w:lang w:val="ru-RU"/>
        </w:rPr>
        <w:t>”</w:t>
      </w:r>
    </w:p>
    <w:p w14:paraId="437821F8" w14:textId="5B967C17" w:rsidR="0014090C" w:rsidRPr="0014090C" w:rsidRDefault="0014090C" w:rsidP="0014090C">
      <w:pPr>
        <w:numPr>
          <w:ilvl w:val="0"/>
          <w:numId w:val="6"/>
        </w:numPr>
      </w:pPr>
      <w:r w:rsidRPr="0014090C">
        <w:drawing>
          <wp:inline distT="0" distB="0" distL="0" distR="0" wp14:anchorId="00D4C691" wp14:editId="646FC124">
            <wp:extent cx="476250" cy="476250"/>
            <wp:effectExtent l="0" t="0" r="0" b="0"/>
            <wp:docPr id="1491385090" name="Рисунок 153"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85090" name="Рисунок 153"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2BBFEFB" w14:textId="77777777" w:rsidR="0014090C" w:rsidRPr="0014090C" w:rsidRDefault="0014090C" w:rsidP="0014090C">
      <w:pPr>
        <w:rPr>
          <w:lang w:val="ru-RU"/>
        </w:rPr>
      </w:pPr>
      <w:hyperlink r:id="rId68" w:history="1">
        <w:proofErr w:type="spellStart"/>
        <w:r w:rsidRPr="0014090C">
          <w:rPr>
            <w:rStyle w:val="ac"/>
            <w:b/>
            <w:bCs/>
          </w:rPr>
          <w:t>bubastic</w:t>
        </w:r>
        <w:proofErr w:type="spellEnd"/>
      </w:hyperlink>
      <w:hyperlink r:id="rId69" w:anchor="comment-3321" w:history="1">
        <w:r w:rsidRPr="0014090C">
          <w:rPr>
            <w:rStyle w:val="ac"/>
            <w:lang w:val="ru-RU"/>
          </w:rPr>
          <w:t>30.05.2021 в 14:57</w:t>
        </w:r>
      </w:hyperlink>
    </w:p>
    <w:p w14:paraId="3131E5DC" w14:textId="77777777" w:rsidR="0014090C" w:rsidRPr="0014090C" w:rsidRDefault="0014090C" w:rsidP="0014090C">
      <w:r w:rsidRPr="0014090C">
        <w:rPr>
          <w:lang w:val="ru-RU"/>
        </w:rPr>
        <w:t>Добрый день,</w:t>
      </w:r>
      <w:r w:rsidRPr="0014090C">
        <w:rPr>
          <w:lang w:val="ru-RU"/>
        </w:rPr>
        <w:br/>
        <w:t xml:space="preserve">до 7 пункта (Добавляем возможность </w:t>
      </w:r>
      <w:r w:rsidRPr="0014090C">
        <w:t>TLS</w:t>
      </w:r>
      <w:r w:rsidRPr="0014090C">
        <w:rPr>
          <w:lang w:val="ru-RU"/>
        </w:rPr>
        <w:t xml:space="preserve">-соединения) все великолепно получалось. </w:t>
      </w:r>
      <w:proofErr w:type="spellStart"/>
      <w:r w:rsidRPr="0014090C">
        <w:rPr>
          <w:lang w:val="ru-RU"/>
        </w:rPr>
        <w:t>Скипнул</w:t>
      </w:r>
      <w:proofErr w:type="spellEnd"/>
      <w:r w:rsidRPr="0014090C">
        <w:rPr>
          <w:lang w:val="ru-RU"/>
        </w:rPr>
        <w:t xml:space="preserve"> 7 </w:t>
      </w:r>
      <w:proofErr w:type="spellStart"/>
      <w:r w:rsidRPr="0014090C">
        <w:rPr>
          <w:lang w:val="ru-RU"/>
        </w:rPr>
        <w:t>пункат</w:t>
      </w:r>
      <w:proofErr w:type="spellEnd"/>
      <w:r w:rsidRPr="0014090C">
        <w:rPr>
          <w:lang w:val="ru-RU"/>
        </w:rPr>
        <w:t xml:space="preserve">, т.к. мне для теста он не нужен был. Перешел к пробросу портов и тоже все ОК. Вернулся к 7 добавлению </w:t>
      </w:r>
      <w:r w:rsidRPr="0014090C">
        <w:t>TSL</w:t>
      </w:r>
      <w:r w:rsidRPr="0014090C">
        <w:rPr>
          <w:lang w:val="ru-RU"/>
        </w:rPr>
        <w:t>/</w:t>
      </w:r>
      <w:r w:rsidRPr="0014090C">
        <w:t>SSL</w:t>
      </w:r>
      <w:r w:rsidRPr="0014090C">
        <w:rPr>
          <w:lang w:val="ru-RU"/>
        </w:rPr>
        <w:t xml:space="preserve"> и все </w:t>
      </w:r>
      <w:r w:rsidRPr="0014090C">
        <w:t>MQTT</w:t>
      </w:r>
      <w:r w:rsidRPr="0014090C">
        <w:rPr>
          <w:lang w:val="ru-RU"/>
        </w:rPr>
        <w:t xml:space="preserve"> не отвечает не по </w:t>
      </w:r>
      <w:proofErr w:type="spellStart"/>
      <w:r w:rsidRPr="0014090C">
        <w:rPr>
          <w:lang w:val="ru-RU"/>
        </w:rPr>
        <w:t>локалке</w:t>
      </w:r>
      <w:proofErr w:type="spellEnd"/>
      <w:r w:rsidRPr="0014090C">
        <w:rPr>
          <w:lang w:val="ru-RU"/>
        </w:rPr>
        <w:t xml:space="preserve">, не извне. по 222 порту тоже не достучаться. </w:t>
      </w:r>
      <w:r w:rsidRPr="0014090C">
        <w:rPr>
          <w:rFonts w:ascii="Segoe UI Emoji" w:hAnsi="Segoe UI Emoji" w:cs="Segoe UI Emoji"/>
        </w:rPr>
        <w:t>🙁</w:t>
      </w:r>
    </w:p>
    <w:p w14:paraId="624BFA5E" w14:textId="77777777" w:rsidR="0014090C" w:rsidRPr="0014090C" w:rsidRDefault="0014090C" w:rsidP="0014090C">
      <w:proofErr w:type="spellStart"/>
      <w:r w:rsidRPr="0014090C">
        <w:t>Подскажите</w:t>
      </w:r>
      <w:proofErr w:type="spellEnd"/>
      <w:r w:rsidRPr="0014090C">
        <w:t xml:space="preserve"> </w:t>
      </w:r>
      <w:proofErr w:type="spellStart"/>
      <w:r w:rsidRPr="0014090C">
        <w:t>как</w:t>
      </w:r>
      <w:proofErr w:type="spellEnd"/>
      <w:r w:rsidRPr="0014090C">
        <w:t xml:space="preserve"> </w:t>
      </w:r>
      <w:proofErr w:type="spellStart"/>
      <w:r w:rsidRPr="0014090C">
        <w:t>откатится</w:t>
      </w:r>
      <w:proofErr w:type="spellEnd"/>
      <w:r w:rsidRPr="0014090C">
        <w:t xml:space="preserve">/ </w:t>
      </w:r>
      <w:proofErr w:type="spellStart"/>
      <w:r w:rsidRPr="0014090C">
        <w:t>оживить</w:t>
      </w:r>
      <w:proofErr w:type="spellEnd"/>
      <w:r w:rsidRPr="0014090C">
        <w:t xml:space="preserve"> ?</w:t>
      </w:r>
    </w:p>
    <w:p w14:paraId="17D0D300" w14:textId="77777777" w:rsidR="0014090C" w:rsidRPr="0014090C" w:rsidRDefault="0014090C" w:rsidP="0014090C">
      <w:hyperlink r:id="rId70" w:anchor="respond" w:history="1">
        <w:proofErr w:type="spellStart"/>
        <w:r w:rsidRPr="0014090C">
          <w:rPr>
            <w:rStyle w:val="ac"/>
          </w:rPr>
          <w:t>Ответить</w:t>
        </w:r>
        <w:proofErr w:type="spellEnd"/>
      </w:hyperlink>
    </w:p>
    <w:p w14:paraId="413B5B3A" w14:textId="77777777" w:rsidR="0014090C" w:rsidRPr="0014090C" w:rsidRDefault="0014090C" w:rsidP="0014090C">
      <w:pPr>
        <w:numPr>
          <w:ilvl w:val="0"/>
          <w:numId w:val="6"/>
        </w:numPr>
      </w:pPr>
    </w:p>
    <w:p w14:paraId="1D278AB4" w14:textId="4F623EAB" w:rsidR="0014090C" w:rsidRPr="0014090C" w:rsidRDefault="0014090C" w:rsidP="0014090C">
      <w:pPr>
        <w:numPr>
          <w:ilvl w:val="1"/>
          <w:numId w:val="6"/>
        </w:numPr>
      </w:pPr>
      <w:r w:rsidRPr="0014090C">
        <w:drawing>
          <wp:inline distT="0" distB="0" distL="0" distR="0" wp14:anchorId="7DD24DE9" wp14:editId="2E5169EE">
            <wp:extent cx="476250" cy="476250"/>
            <wp:effectExtent l="0" t="0" r="0" b="0"/>
            <wp:docPr id="81091234" name="Рисунок 152"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234" name="Рисунок 152"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100CB93" w14:textId="77777777" w:rsidR="0014090C" w:rsidRPr="0014090C" w:rsidRDefault="0014090C" w:rsidP="0014090C">
      <w:pPr>
        <w:rPr>
          <w:lang w:val="ru-RU"/>
        </w:rPr>
      </w:pPr>
      <w:hyperlink r:id="rId72" w:history="1">
        <w:proofErr w:type="spellStart"/>
        <w:r w:rsidRPr="0014090C">
          <w:rPr>
            <w:rStyle w:val="ac"/>
            <w:b/>
            <w:bCs/>
          </w:rPr>
          <w:t>kotyara</w:t>
        </w:r>
        <w:proofErr w:type="spellEnd"/>
        <w:r w:rsidRPr="0014090C">
          <w:rPr>
            <w:rStyle w:val="ac"/>
            <w:b/>
            <w:bCs/>
            <w:lang w:val="ru-RU"/>
          </w:rPr>
          <w:t>12</w:t>
        </w:r>
      </w:hyperlink>
      <w:hyperlink r:id="rId73" w:anchor="comment-3322" w:history="1">
        <w:r w:rsidRPr="0014090C">
          <w:rPr>
            <w:rStyle w:val="ac"/>
            <w:lang w:val="ru-RU"/>
          </w:rPr>
          <w:t>30.05.2021 в 15:02</w:t>
        </w:r>
      </w:hyperlink>
    </w:p>
    <w:p w14:paraId="668E7202" w14:textId="77777777" w:rsidR="0014090C" w:rsidRPr="0014090C" w:rsidRDefault="0014090C" w:rsidP="0014090C">
      <w:pPr>
        <w:rPr>
          <w:lang w:val="ru-RU"/>
        </w:rPr>
      </w:pPr>
      <w:r w:rsidRPr="0014090C">
        <w:rPr>
          <w:lang w:val="ru-RU"/>
        </w:rPr>
        <w:lastRenderedPageBreak/>
        <w:t>Добрый день.</w:t>
      </w:r>
      <w:r w:rsidRPr="0014090C">
        <w:rPr>
          <w:lang w:val="ru-RU"/>
        </w:rPr>
        <w:br/>
        <w:t>Не могу сказать “вслепую”. А в логах что пишет?</w:t>
      </w:r>
    </w:p>
    <w:p w14:paraId="01B8ABFE" w14:textId="77777777" w:rsidR="0014090C" w:rsidRPr="0014090C" w:rsidRDefault="0014090C" w:rsidP="0014090C">
      <w:r w:rsidRPr="0014090C">
        <w:rPr>
          <w:lang w:val="ru-RU"/>
        </w:rPr>
        <w:t xml:space="preserve">У меня сейчас почему-то проброс портов перестал работать, не работает по имени извне “ни в какую”. Хотя вначале всё вроде-бы работало. Но при наличии моста это, строго говоря, не нужно. </w:t>
      </w:r>
      <w:proofErr w:type="spellStart"/>
      <w:r w:rsidRPr="0014090C">
        <w:t>Статью</w:t>
      </w:r>
      <w:proofErr w:type="spellEnd"/>
      <w:r w:rsidRPr="0014090C">
        <w:t xml:space="preserve"> </w:t>
      </w:r>
      <w:proofErr w:type="spellStart"/>
      <w:r w:rsidRPr="0014090C">
        <w:t>только</w:t>
      </w:r>
      <w:proofErr w:type="spellEnd"/>
      <w:r w:rsidRPr="0014090C">
        <w:t xml:space="preserve"> </w:t>
      </w:r>
      <w:proofErr w:type="spellStart"/>
      <w:r w:rsidRPr="0014090C">
        <w:t>надо</w:t>
      </w:r>
      <w:proofErr w:type="spellEnd"/>
      <w:r w:rsidRPr="0014090C">
        <w:t xml:space="preserve"> </w:t>
      </w:r>
      <w:proofErr w:type="spellStart"/>
      <w:r w:rsidRPr="0014090C">
        <w:t>бы</w:t>
      </w:r>
      <w:proofErr w:type="spellEnd"/>
      <w:r w:rsidRPr="0014090C">
        <w:t xml:space="preserve"> </w:t>
      </w:r>
      <w:proofErr w:type="spellStart"/>
      <w:r w:rsidRPr="0014090C">
        <w:t>поправить</w:t>
      </w:r>
      <w:proofErr w:type="spellEnd"/>
      <w:r w:rsidRPr="0014090C">
        <w:t xml:space="preserve">, </w:t>
      </w:r>
      <w:proofErr w:type="spellStart"/>
      <w:r w:rsidRPr="0014090C">
        <w:t>убрать</w:t>
      </w:r>
      <w:proofErr w:type="spellEnd"/>
      <w:r w:rsidRPr="0014090C">
        <w:t xml:space="preserve"> </w:t>
      </w:r>
      <w:proofErr w:type="spellStart"/>
      <w:r w:rsidRPr="0014090C">
        <w:t>этот</w:t>
      </w:r>
      <w:proofErr w:type="spellEnd"/>
      <w:r w:rsidRPr="0014090C">
        <w:t xml:space="preserve"> </w:t>
      </w:r>
      <w:proofErr w:type="spellStart"/>
      <w:r w:rsidRPr="0014090C">
        <w:t>пункт</w:t>
      </w:r>
      <w:proofErr w:type="spellEnd"/>
      <w:r w:rsidRPr="0014090C">
        <w:t xml:space="preserve"> </w:t>
      </w:r>
      <w:proofErr w:type="spellStart"/>
      <w:r w:rsidRPr="0014090C">
        <w:t>вообще</w:t>
      </w:r>
      <w:proofErr w:type="spellEnd"/>
      <w:r w:rsidRPr="0014090C">
        <w:t>.</w:t>
      </w:r>
    </w:p>
    <w:p w14:paraId="24AAED04" w14:textId="77777777" w:rsidR="0014090C" w:rsidRPr="0014090C" w:rsidRDefault="0014090C" w:rsidP="0014090C">
      <w:hyperlink r:id="rId74" w:anchor="respond" w:history="1">
        <w:proofErr w:type="spellStart"/>
        <w:r w:rsidRPr="0014090C">
          <w:rPr>
            <w:rStyle w:val="ac"/>
          </w:rPr>
          <w:t>Ответить</w:t>
        </w:r>
        <w:proofErr w:type="spellEnd"/>
      </w:hyperlink>
    </w:p>
    <w:p w14:paraId="4C537FB5" w14:textId="77777777" w:rsidR="0014090C" w:rsidRPr="0014090C" w:rsidRDefault="0014090C" w:rsidP="0014090C">
      <w:pPr>
        <w:numPr>
          <w:ilvl w:val="1"/>
          <w:numId w:val="6"/>
        </w:numPr>
      </w:pPr>
    </w:p>
    <w:p w14:paraId="3A5717A6" w14:textId="772DD9BC" w:rsidR="0014090C" w:rsidRPr="0014090C" w:rsidRDefault="0014090C" w:rsidP="0014090C">
      <w:pPr>
        <w:numPr>
          <w:ilvl w:val="2"/>
          <w:numId w:val="6"/>
        </w:numPr>
      </w:pPr>
      <w:r w:rsidRPr="0014090C">
        <w:drawing>
          <wp:inline distT="0" distB="0" distL="0" distR="0" wp14:anchorId="0803EE6B" wp14:editId="04599FDD">
            <wp:extent cx="476250" cy="476250"/>
            <wp:effectExtent l="0" t="0" r="0" b="0"/>
            <wp:docPr id="553961066" name="Рисунок 151"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1066" name="Рисунок 151"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A330D6D" w14:textId="77777777" w:rsidR="0014090C" w:rsidRPr="0014090C" w:rsidRDefault="0014090C" w:rsidP="0014090C">
      <w:pPr>
        <w:rPr>
          <w:lang w:val="ru-RU"/>
        </w:rPr>
      </w:pPr>
      <w:hyperlink r:id="rId75" w:history="1">
        <w:proofErr w:type="spellStart"/>
        <w:r w:rsidRPr="0014090C">
          <w:rPr>
            <w:rStyle w:val="ac"/>
            <w:b/>
            <w:bCs/>
          </w:rPr>
          <w:t>bubastic</w:t>
        </w:r>
        <w:proofErr w:type="spellEnd"/>
      </w:hyperlink>
      <w:hyperlink r:id="rId76" w:anchor="comment-3323" w:history="1">
        <w:r w:rsidRPr="0014090C">
          <w:rPr>
            <w:rStyle w:val="ac"/>
            <w:lang w:val="ru-RU"/>
          </w:rPr>
          <w:t>30.05.2021 в 15:25</w:t>
        </w:r>
      </w:hyperlink>
    </w:p>
    <w:p w14:paraId="5396EB6F" w14:textId="77777777" w:rsidR="0014090C" w:rsidRPr="0014090C" w:rsidRDefault="0014090C" w:rsidP="0014090C">
      <w:r w:rsidRPr="0014090C">
        <w:rPr>
          <w:lang w:val="ru-RU"/>
        </w:rPr>
        <w:t>В логе вроде нет ошибок.</w:t>
      </w:r>
      <w:r w:rsidRPr="0014090C">
        <w:rPr>
          <w:lang w:val="ru-RU"/>
        </w:rPr>
        <w:br/>
        <w:t xml:space="preserve">к </w:t>
      </w:r>
      <w:r w:rsidRPr="0014090C">
        <w:t>ssh</w:t>
      </w:r>
      <w:r w:rsidRPr="0014090C">
        <w:rPr>
          <w:lang w:val="ru-RU"/>
        </w:rPr>
        <w:t xml:space="preserve"> доступа нет… </w:t>
      </w:r>
      <w:proofErr w:type="spellStart"/>
      <w:r w:rsidRPr="0014090C">
        <w:t>Как</w:t>
      </w:r>
      <w:proofErr w:type="spellEnd"/>
      <w:r w:rsidRPr="0014090C">
        <w:t xml:space="preserve"> </w:t>
      </w:r>
      <w:proofErr w:type="spellStart"/>
      <w:r w:rsidRPr="0014090C">
        <w:t>же</w:t>
      </w:r>
      <w:proofErr w:type="spellEnd"/>
      <w:r w:rsidRPr="0014090C">
        <w:t xml:space="preserve"> </w:t>
      </w:r>
      <w:proofErr w:type="spellStart"/>
      <w:r w:rsidRPr="0014090C">
        <w:t>откатится</w:t>
      </w:r>
      <w:proofErr w:type="spellEnd"/>
      <w:r w:rsidRPr="0014090C">
        <w:t>?</w:t>
      </w:r>
    </w:p>
    <w:p w14:paraId="5FD2DD2F" w14:textId="77777777" w:rsidR="0014090C" w:rsidRPr="0014090C" w:rsidRDefault="0014090C" w:rsidP="0014090C">
      <w:hyperlink r:id="rId77" w:anchor="respond" w:history="1">
        <w:proofErr w:type="spellStart"/>
        <w:r w:rsidRPr="0014090C">
          <w:rPr>
            <w:rStyle w:val="ac"/>
          </w:rPr>
          <w:t>Ответить</w:t>
        </w:r>
        <w:proofErr w:type="spellEnd"/>
      </w:hyperlink>
    </w:p>
    <w:p w14:paraId="377C4870" w14:textId="77777777" w:rsidR="0014090C" w:rsidRPr="0014090C" w:rsidRDefault="0014090C" w:rsidP="0014090C">
      <w:pPr>
        <w:numPr>
          <w:ilvl w:val="2"/>
          <w:numId w:val="6"/>
        </w:numPr>
      </w:pPr>
    </w:p>
    <w:p w14:paraId="35F3CDE6" w14:textId="0B4A86F6" w:rsidR="0014090C" w:rsidRPr="0014090C" w:rsidRDefault="0014090C" w:rsidP="0014090C">
      <w:pPr>
        <w:numPr>
          <w:ilvl w:val="3"/>
          <w:numId w:val="6"/>
        </w:numPr>
      </w:pPr>
      <w:r w:rsidRPr="0014090C">
        <w:drawing>
          <wp:inline distT="0" distB="0" distL="0" distR="0" wp14:anchorId="19DE26CF" wp14:editId="7D5690F0">
            <wp:extent cx="476250" cy="476250"/>
            <wp:effectExtent l="0" t="0" r="0" b="0"/>
            <wp:docPr id="1198327785" name="Рисунок 150"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27785" name="Рисунок 150"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52EC8E5" w14:textId="77777777" w:rsidR="0014090C" w:rsidRPr="0014090C" w:rsidRDefault="0014090C" w:rsidP="0014090C">
      <w:pPr>
        <w:rPr>
          <w:lang w:val="ru-RU"/>
        </w:rPr>
      </w:pPr>
      <w:hyperlink r:id="rId78" w:history="1">
        <w:proofErr w:type="spellStart"/>
        <w:r w:rsidRPr="0014090C">
          <w:rPr>
            <w:rStyle w:val="ac"/>
            <w:b/>
            <w:bCs/>
          </w:rPr>
          <w:t>kotyara</w:t>
        </w:r>
        <w:proofErr w:type="spellEnd"/>
        <w:r w:rsidRPr="0014090C">
          <w:rPr>
            <w:rStyle w:val="ac"/>
            <w:b/>
            <w:bCs/>
            <w:lang w:val="ru-RU"/>
          </w:rPr>
          <w:t>12</w:t>
        </w:r>
      </w:hyperlink>
      <w:hyperlink r:id="rId79" w:anchor="comment-3324" w:history="1">
        <w:r w:rsidRPr="0014090C">
          <w:rPr>
            <w:rStyle w:val="ac"/>
            <w:lang w:val="ru-RU"/>
          </w:rPr>
          <w:t>30.05.2021 в 15:49</w:t>
        </w:r>
      </w:hyperlink>
    </w:p>
    <w:p w14:paraId="4EDDD8F3" w14:textId="77777777" w:rsidR="0014090C" w:rsidRPr="0014090C" w:rsidRDefault="0014090C" w:rsidP="0014090C">
      <w:r w:rsidRPr="0014090C">
        <w:rPr>
          <w:lang w:val="ru-RU"/>
        </w:rPr>
        <w:t>Откатится по сути просто – вернуть предыдущий конфиг и перезапустить брокер.</w:t>
      </w:r>
      <w:r w:rsidRPr="0014090C">
        <w:rPr>
          <w:lang w:val="ru-RU"/>
        </w:rPr>
        <w:br/>
        <w:t xml:space="preserve">Но если у вас нет доступа к </w:t>
      </w:r>
      <w:r w:rsidRPr="0014090C">
        <w:t>SSH</w:t>
      </w:r>
      <w:r w:rsidRPr="0014090C">
        <w:rPr>
          <w:lang w:val="ru-RU"/>
        </w:rPr>
        <w:t xml:space="preserve">, значит проблема, скорее всего, в </w:t>
      </w:r>
      <w:r w:rsidRPr="0014090C">
        <w:t>OPKG</w:t>
      </w:r>
      <w:r w:rsidRPr="0014090C">
        <w:rPr>
          <w:lang w:val="ru-RU"/>
        </w:rPr>
        <w:t xml:space="preserve"> самом. Может флешка отвалилась? У меня было один раз, после чего роутер завис намертво, даже </w:t>
      </w:r>
      <w:proofErr w:type="spellStart"/>
      <w:r w:rsidRPr="0014090C">
        <w:t>WiFi</w:t>
      </w:r>
      <w:proofErr w:type="spellEnd"/>
      <w:r w:rsidRPr="0014090C">
        <w:rPr>
          <w:lang w:val="ru-RU"/>
        </w:rPr>
        <w:t xml:space="preserve"> перестал работать.</w:t>
      </w:r>
      <w:r w:rsidRPr="0014090C">
        <w:rPr>
          <w:lang w:val="ru-RU"/>
        </w:rPr>
        <w:br/>
      </w:r>
      <w:proofErr w:type="spellStart"/>
      <w:r w:rsidRPr="0014090C">
        <w:t>Проверьте</w:t>
      </w:r>
      <w:proofErr w:type="spellEnd"/>
      <w:r w:rsidRPr="0014090C">
        <w:t xml:space="preserve"> </w:t>
      </w:r>
      <w:proofErr w:type="spellStart"/>
      <w:r w:rsidRPr="0014090C">
        <w:t>доступность</w:t>
      </w:r>
      <w:proofErr w:type="spellEnd"/>
      <w:r w:rsidRPr="0014090C">
        <w:t xml:space="preserve"> </w:t>
      </w:r>
      <w:proofErr w:type="spellStart"/>
      <w:r w:rsidRPr="0014090C">
        <w:t>накопителя</w:t>
      </w:r>
      <w:proofErr w:type="spellEnd"/>
      <w:r w:rsidRPr="0014090C">
        <w:t xml:space="preserve"> </w:t>
      </w:r>
      <w:proofErr w:type="spellStart"/>
      <w:r w:rsidRPr="0014090C">
        <w:t>по</w:t>
      </w:r>
      <w:proofErr w:type="spellEnd"/>
      <w:r w:rsidRPr="0014090C">
        <w:t xml:space="preserve"> </w:t>
      </w:r>
      <w:proofErr w:type="spellStart"/>
      <w:r w:rsidRPr="0014090C">
        <w:t>сети</w:t>
      </w:r>
      <w:proofErr w:type="spellEnd"/>
      <w:r w:rsidRPr="0014090C">
        <w:t>.</w:t>
      </w:r>
    </w:p>
    <w:p w14:paraId="2FD8C15D" w14:textId="77777777" w:rsidR="0014090C" w:rsidRPr="0014090C" w:rsidRDefault="0014090C" w:rsidP="0014090C">
      <w:hyperlink r:id="rId80" w:anchor="respond" w:history="1">
        <w:proofErr w:type="spellStart"/>
        <w:r w:rsidRPr="0014090C">
          <w:rPr>
            <w:rStyle w:val="ac"/>
          </w:rPr>
          <w:t>Ответить</w:t>
        </w:r>
        <w:proofErr w:type="spellEnd"/>
      </w:hyperlink>
    </w:p>
    <w:p w14:paraId="297ED385" w14:textId="362A7C83" w:rsidR="0014090C" w:rsidRPr="0014090C" w:rsidRDefault="0014090C" w:rsidP="0014090C">
      <w:pPr>
        <w:numPr>
          <w:ilvl w:val="0"/>
          <w:numId w:val="6"/>
        </w:numPr>
      </w:pPr>
      <w:r w:rsidRPr="0014090C">
        <w:drawing>
          <wp:inline distT="0" distB="0" distL="0" distR="0" wp14:anchorId="7A83A5EB" wp14:editId="7D03351B">
            <wp:extent cx="476250" cy="476250"/>
            <wp:effectExtent l="0" t="0" r="0" b="0"/>
            <wp:docPr id="1958356218" name="Рисунок 149"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56218" name="Рисунок 149"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1855AC7" w14:textId="77777777" w:rsidR="0014090C" w:rsidRPr="0014090C" w:rsidRDefault="0014090C" w:rsidP="0014090C">
      <w:pPr>
        <w:rPr>
          <w:lang w:val="ru-RU"/>
        </w:rPr>
      </w:pPr>
      <w:hyperlink r:id="rId81" w:history="1">
        <w:proofErr w:type="spellStart"/>
        <w:r w:rsidRPr="0014090C">
          <w:rPr>
            <w:rStyle w:val="ac"/>
            <w:b/>
            <w:bCs/>
          </w:rPr>
          <w:t>bubastic</w:t>
        </w:r>
        <w:proofErr w:type="spellEnd"/>
      </w:hyperlink>
      <w:hyperlink r:id="rId82" w:anchor="comment-3325" w:history="1">
        <w:r w:rsidRPr="0014090C">
          <w:rPr>
            <w:rStyle w:val="ac"/>
            <w:lang w:val="ru-RU"/>
          </w:rPr>
          <w:t>30.05.2021 в 17:29</w:t>
        </w:r>
      </w:hyperlink>
    </w:p>
    <w:p w14:paraId="73F84660" w14:textId="77777777" w:rsidR="0014090C" w:rsidRPr="0014090C" w:rsidRDefault="0014090C" w:rsidP="0014090C">
      <w:pPr>
        <w:rPr>
          <w:lang w:val="ru-RU"/>
        </w:rPr>
      </w:pPr>
      <w:r w:rsidRPr="0014090C">
        <w:rPr>
          <w:lang w:val="ru-RU"/>
        </w:rPr>
        <w:t xml:space="preserve">Для инфы таким же как я слепым, не сохранил внесенные </w:t>
      </w:r>
      <w:proofErr w:type="spellStart"/>
      <w:r w:rsidRPr="0014090C">
        <w:rPr>
          <w:lang w:val="ru-RU"/>
        </w:rPr>
        <w:t>изменени</w:t>
      </w:r>
      <w:proofErr w:type="spellEnd"/>
      <w:r w:rsidRPr="0014090C">
        <w:rPr>
          <w:lang w:val="ru-RU"/>
        </w:rPr>
        <w:t xml:space="preserve"> (</w:t>
      </w:r>
      <w:r w:rsidRPr="0014090C">
        <w:t>listener</w:t>
      </w:r>
      <w:r w:rsidRPr="0014090C">
        <w:rPr>
          <w:lang w:val="ru-RU"/>
        </w:rPr>
        <w:t xml:space="preserve"> 8883) в </w:t>
      </w:r>
      <w:proofErr w:type="spellStart"/>
      <w:r w:rsidRPr="0014090C">
        <w:t>mosquitto</w:t>
      </w:r>
      <w:proofErr w:type="spellEnd"/>
      <w:r w:rsidRPr="0014090C">
        <w:rPr>
          <w:lang w:val="ru-RU"/>
        </w:rPr>
        <w:t>.</w:t>
      </w:r>
      <w:r w:rsidRPr="0014090C">
        <w:t>conf</w:t>
      </w:r>
      <w:r w:rsidRPr="0014090C">
        <w:rPr>
          <w:lang w:val="ru-RU"/>
        </w:rPr>
        <w:br/>
        <w:t xml:space="preserve">++ не сохраняет по умолчанию при закрытии </w:t>
      </w:r>
      <w:r w:rsidRPr="0014090C">
        <w:rPr>
          <w:rFonts w:ascii="Segoe UI Emoji" w:hAnsi="Segoe UI Emoji" w:cs="Segoe UI Emoji"/>
        </w:rPr>
        <w:t>🙂</w:t>
      </w:r>
    </w:p>
    <w:p w14:paraId="16B0D906" w14:textId="77777777" w:rsidR="0014090C" w:rsidRPr="0014090C" w:rsidRDefault="0014090C" w:rsidP="0014090C">
      <w:hyperlink r:id="rId83" w:anchor="respond" w:history="1">
        <w:proofErr w:type="spellStart"/>
        <w:r w:rsidRPr="0014090C">
          <w:rPr>
            <w:rStyle w:val="ac"/>
          </w:rPr>
          <w:t>Ответить</w:t>
        </w:r>
        <w:proofErr w:type="spellEnd"/>
      </w:hyperlink>
    </w:p>
    <w:p w14:paraId="19827BD8" w14:textId="77777777" w:rsidR="0014090C" w:rsidRPr="0014090C" w:rsidRDefault="0014090C" w:rsidP="0014090C">
      <w:pPr>
        <w:numPr>
          <w:ilvl w:val="0"/>
          <w:numId w:val="6"/>
        </w:numPr>
      </w:pPr>
    </w:p>
    <w:p w14:paraId="3DD5DDF1" w14:textId="3949CC90" w:rsidR="0014090C" w:rsidRPr="0014090C" w:rsidRDefault="0014090C" w:rsidP="0014090C">
      <w:pPr>
        <w:numPr>
          <w:ilvl w:val="1"/>
          <w:numId w:val="6"/>
        </w:numPr>
      </w:pPr>
      <w:r w:rsidRPr="0014090C">
        <w:drawing>
          <wp:inline distT="0" distB="0" distL="0" distR="0" wp14:anchorId="27811698" wp14:editId="7F1938A0">
            <wp:extent cx="476250" cy="476250"/>
            <wp:effectExtent l="0" t="0" r="0" b="0"/>
            <wp:docPr id="398439168" name="Рисунок 148"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39168" name="Рисунок 148"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0B04389" w14:textId="77777777" w:rsidR="0014090C" w:rsidRPr="0014090C" w:rsidRDefault="0014090C" w:rsidP="0014090C">
      <w:pPr>
        <w:rPr>
          <w:lang w:val="ru-RU"/>
        </w:rPr>
      </w:pPr>
      <w:hyperlink r:id="rId84" w:history="1">
        <w:proofErr w:type="spellStart"/>
        <w:r w:rsidRPr="0014090C">
          <w:rPr>
            <w:rStyle w:val="ac"/>
            <w:b/>
            <w:bCs/>
          </w:rPr>
          <w:t>kotyara</w:t>
        </w:r>
        <w:proofErr w:type="spellEnd"/>
        <w:r w:rsidRPr="0014090C">
          <w:rPr>
            <w:rStyle w:val="ac"/>
            <w:b/>
            <w:bCs/>
            <w:lang w:val="ru-RU"/>
          </w:rPr>
          <w:t>12</w:t>
        </w:r>
      </w:hyperlink>
      <w:hyperlink r:id="rId85" w:anchor="comment-3326" w:history="1">
        <w:r w:rsidRPr="0014090C">
          <w:rPr>
            <w:rStyle w:val="ac"/>
            <w:lang w:val="ru-RU"/>
          </w:rPr>
          <w:t>30.05.2021 в 17:32</w:t>
        </w:r>
      </w:hyperlink>
    </w:p>
    <w:p w14:paraId="151BC892" w14:textId="77777777" w:rsidR="0014090C" w:rsidRPr="0014090C" w:rsidRDefault="0014090C" w:rsidP="0014090C">
      <w:pPr>
        <w:rPr>
          <w:lang w:val="ru-RU"/>
        </w:rPr>
      </w:pPr>
      <w:r w:rsidRPr="0014090C">
        <w:t>mc</w:t>
      </w:r>
      <w:r w:rsidRPr="0014090C">
        <w:rPr>
          <w:lang w:val="ru-RU"/>
        </w:rPr>
        <w:t xml:space="preserve"> не сохраняет? вроде бы меня спрашивал, что файл не сохранен. но не уверен…</w:t>
      </w:r>
    </w:p>
    <w:p w14:paraId="65EA4ECC" w14:textId="77777777" w:rsidR="0014090C" w:rsidRPr="0014090C" w:rsidRDefault="0014090C" w:rsidP="0014090C">
      <w:pPr>
        <w:rPr>
          <w:lang w:val="ru-RU"/>
        </w:rPr>
      </w:pPr>
      <w:r w:rsidRPr="0014090C">
        <w:rPr>
          <w:lang w:val="ru-RU"/>
        </w:rPr>
        <w:t xml:space="preserve">а почему тогда </w:t>
      </w:r>
      <w:r w:rsidRPr="0014090C">
        <w:t>SSH</w:t>
      </w:r>
      <w:r w:rsidRPr="0014090C">
        <w:rPr>
          <w:lang w:val="ru-RU"/>
        </w:rPr>
        <w:t xml:space="preserve"> отвалился?</w:t>
      </w:r>
    </w:p>
    <w:p w14:paraId="68DDC611" w14:textId="77777777" w:rsidR="0014090C" w:rsidRPr="0014090C" w:rsidRDefault="0014090C" w:rsidP="0014090C">
      <w:hyperlink r:id="rId86" w:anchor="respond" w:history="1">
        <w:proofErr w:type="spellStart"/>
        <w:r w:rsidRPr="0014090C">
          <w:rPr>
            <w:rStyle w:val="ac"/>
          </w:rPr>
          <w:t>Ответить</w:t>
        </w:r>
        <w:proofErr w:type="spellEnd"/>
      </w:hyperlink>
    </w:p>
    <w:p w14:paraId="1F0471D7" w14:textId="6266B9F2" w:rsidR="0014090C" w:rsidRPr="0014090C" w:rsidRDefault="0014090C" w:rsidP="0014090C">
      <w:pPr>
        <w:numPr>
          <w:ilvl w:val="0"/>
          <w:numId w:val="6"/>
        </w:numPr>
      </w:pPr>
      <w:r w:rsidRPr="0014090C">
        <w:drawing>
          <wp:inline distT="0" distB="0" distL="0" distR="0" wp14:anchorId="1E4C8031" wp14:editId="059E6104">
            <wp:extent cx="476250" cy="476250"/>
            <wp:effectExtent l="0" t="0" r="0" b="0"/>
            <wp:docPr id="1961464636" name="Рисунок 147"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64636" name="Рисунок 147"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88FFBA8" w14:textId="77777777" w:rsidR="0014090C" w:rsidRPr="0014090C" w:rsidRDefault="0014090C" w:rsidP="0014090C">
      <w:pPr>
        <w:rPr>
          <w:lang w:val="ru-RU"/>
        </w:rPr>
      </w:pPr>
      <w:hyperlink r:id="rId87" w:history="1">
        <w:proofErr w:type="spellStart"/>
        <w:r w:rsidRPr="0014090C">
          <w:rPr>
            <w:rStyle w:val="ac"/>
            <w:b/>
            <w:bCs/>
          </w:rPr>
          <w:t>bubastic</w:t>
        </w:r>
        <w:proofErr w:type="spellEnd"/>
      </w:hyperlink>
      <w:hyperlink r:id="rId88" w:anchor="comment-3328" w:history="1">
        <w:r w:rsidRPr="0014090C">
          <w:rPr>
            <w:rStyle w:val="ac"/>
            <w:lang w:val="ru-RU"/>
          </w:rPr>
          <w:t>30.05.2021 в 19:38</w:t>
        </w:r>
      </w:hyperlink>
    </w:p>
    <w:p w14:paraId="16B61880" w14:textId="77777777" w:rsidR="0014090C" w:rsidRPr="0014090C" w:rsidRDefault="0014090C" w:rsidP="0014090C">
      <w:pPr>
        <w:rPr>
          <w:lang w:val="ru-RU"/>
        </w:rPr>
      </w:pPr>
      <w:r w:rsidRPr="0014090C">
        <w:t>SSH</w:t>
      </w:r>
      <w:r w:rsidRPr="0014090C">
        <w:rPr>
          <w:lang w:val="ru-RU"/>
        </w:rPr>
        <w:t xml:space="preserve"> ожил, но </w:t>
      </w:r>
      <w:proofErr w:type="spellStart"/>
      <w:r w:rsidRPr="0014090C">
        <w:t>mqtt</w:t>
      </w:r>
      <w:proofErr w:type="spellEnd"/>
      <w:r w:rsidRPr="0014090C">
        <w:rPr>
          <w:lang w:val="ru-RU"/>
        </w:rPr>
        <w:t xml:space="preserve"> перестал подавать признаки жизни</w:t>
      </w:r>
    </w:p>
    <w:p w14:paraId="62D6B061" w14:textId="77777777" w:rsidR="0014090C" w:rsidRPr="0014090C" w:rsidRDefault="0014090C" w:rsidP="0014090C">
      <w:hyperlink r:id="rId89" w:anchor="respond" w:history="1">
        <w:proofErr w:type="spellStart"/>
        <w:r w:rsidRPr="0014090C">
          <w:rPr>
            <w:rStyle w:val="ac"/>
          </w:rPr>
          <w:t>Ответить</w:t>
        </w:r>
        <w:proofErr w:type="spellEnd"/>
      </w:hyperlink>
    </w:p>
    <w:p w14:paraId="613956D2" w14:textId="2D0B6DBD" w:rsidR="0014090C" w:rsidRPr="0014090C" w:rsidRDefault="0014090C" w:rsidP="0014090C">
      <w:pPr>
        <w:numPr>
          <w:ilvl w:val="0"/>
          <w:numId w:val="6"/>
        </w:numPr>
      </w:pPr>
      <w:r w:rsidRPr="0014090C">
        <w:drawing>
          <wp:inline distT="0" distB="0" distL="0" distR="0" wp14:anchorId="77DE8966" wp14:editId="27FC98EB">
            <wp:extent cx="476250" cy="476250"/>
            <wp:effectExtent l="0" t="0" r="0" b="0"/>
            <wp:docPr id="1165971093" name="Рисунок 146"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1093" name="Рисунок 146"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FC4B178" w14:textId="77777777" w:rsidR="0014090C" w:rsidRPr="0014090C" w:rsidRDefault="0014090C" w:rsidP="0014090C">
      <w:pPr>
        <w:rPr>
          <w:lang w:val="ru-RU"/>
        </w:rPr>
      </w:pPr>
      <w:hyperlink r:id="rId90" w:history="1">
        <w:proofErr w:type="spellStart"/>
        <w:r w:rsidRPr="0014090C">
          <w:rPr>
            <w:rStyle w:val="ac"/>
            <w:b/>
            <w:bCs/>
          </w:rPr>
          <w:t>bubastic</w:t>
        </w:r>
        <w:proofErr w:type="spellEnd"/>
      </w:hyperlink>
      <w:hyperlink r:id="rId91" w:anchor="comment-3329" w:history="1">
        <w:r w:rsidRPr="0014090C">
          <w:rPr>
            <w:rStyle w:val="ac"/>
            <w:lang w:val="ru-RU"/>
          </w:rPr>
          <w:t>30.05.2021 в 19:40</w:t>
        </w:r>
      </w:hyperlink>
    </w:p>
    <w:p w14:paraId="67D93A1C" w14:textId="77777777" w:rsidR="0014090C" w:rsidRPr="0014090C" w:rsidRDefault="0014090C" w:rsidP="0014090C">
      <w:pPr>
        <w:rPr>
          <w:lang w:val="ru-RU"/>
        </w:rPr>
      </w:pPr>
      <w:r w:rsidRPr="0014090C">
        <w:rPr>
          <w:lang w:val="ru-RU"/>
        </w:rPr>
        <w:t>“</w:t>
      </w:r>
      <w:r w:rsidRPr="0014090C">
        <w:t>mc</w:t>
      </w:r>
      <w:r w:rsidRPr="0014090C">
        <w:rPr>
          <w:lang w:val="ru-RU"/>
        </w:rPr>
        <w:t xml:space="preserve"> не сохраняет? ” не, ++ открывал \\</w:t>
      </w:r>
      <w:r w:rsidRPr="0014090C">
        <w:t>Keenetic</w:t>
      </w:r>
      <w:r w:rsidRPr="0014090C">
        <w:rPr>
          <w:lang w:val="ru-RU"/>
        </w:rPr>
        <w:t>_</w:t>
      </w:r>
      <w:r w:rsidRPr="0014090C">
        <w:t>ultra</w:t>
      </w:r>
      <w:r w:rsidRPr="0014090C">
        <w:rPr>
          <w:lang w:val="ru-RU"/>
        </w:rPr>
        <w:t>\</w:t>
      </w:r>
      <w:proofErr w:type="spellStart"/>
      <w:r w:rsidRPr="0014090C">
        <w:t>opkg</w:t>
      </w:r>
      <w:proofErr w:type="spellEnd"/>
      <w:r w:rsidRPr="0014090C">
        <w:rPr>
          <w:lang w:val="ru-RU"/>
        </w:rPr>
        <w:t>\</w:t>
      </w:r>
      <w:proofErr w:type="spellStart"/>
      <w:r w:rsidRPr="0014090C">
        <w:t>etc</w:t>
      </w:r>
      <w:proofErr w:type="spellEnd"/>
      <w:r w:rsidRPr="0014090C">
        <w:rPr>
          <w:lang w:val="ru-RU"/>
        </w:rPr>
        <w:t>\…….</w:t>
      </w:r>
    </w:p>
    <w:p w14:paraId="13972535" w14:textId="77777777" w:rsidR="0014090C" w:rsidRPr="0014090C" w:rsidRDefault="0014090C" w:rsidP="0014090C">
      <w:hyperlink r:id="rId92" w:anchor="respond" w:history="1">
        <w:proofErr w:type="spellStart"/>
        <w:r w:rsidRPr="0014090C">
          <w:rPr>
            <w:rStyle w:val="ac"/>
          </w:rPr>
          <w:t>Ответить</w:t>
        </w:r>
        <w:proofErr w:type="spellEnd"/>
      </w:hyperlink>
    </w:p>
    <w:p w14:paraId="287B1E59" w14:textId="14B9E393" w:rsidR="0014090C" w:rsidRPr="0014090C" w:rsidRDefault="0014090C" w:rsidP="0014090C">
      <w:pPr>
        <w:numPr>
          <w:ilvl w:val="0"/>
          <w:numId w:val="6"/>
        </w:numPr>
      </w:pPr>
      <w:r w:rsidRPr="0014090C">
        <w:drawing>
          <wp:inline distT="0" distB="0" distL="0" distR="0" wp14:anchorId="2F4A17B3" wp14:editId="20832745">
            <wp:extent cx="476250" cy="476250"/>
            <wp:effectExtent l="0" t="0" r="0" b="0"/>
            <wp:docPr id="1810012308" name="Рисунок 145"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12308" name="Рисунок 145"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64809BC" w14:textId="77777777" w:rsidR="0014090C" w:rsidRPr="0014090C" w:rsidRDefault="0014090C" w:rsidP="0014090C">
      <w:pPr>
        <w:rPr>
          <w:lang w:val="ru-RU"/>
        </w:rPr>
      </w:pPr>
      <w:hyperlink r:id="rId93" w:history="1">
        <w:proofErr w:type="spellStart"/>
        <w:r w:rsidRPr="0014090C">
          <w:rPr>
            <w:rStyle w:val="ac"/>
            <w:b/>
            <w:bCs/>
          </w:rPr>
          <w:t>bubastic</w:t>
        </w:r>
        <w:proofErr w:type="spellEnd"/>
      </w:hyperlink>
      <w:hyperlink r:id="rId94" w:anchor="comment-3332" w:history="1">
        <w:r w:rsidRPr="0014090C">
          <w:rPr>
            <w:rStyle w:val="ac"/>
            <w:lang w:val="ru-RU"/>
          </w:rPr>
          <w:t>31.05.2021 в 10:29</w:t>
        </w:r>
      </w:hyperlink>
    </w:p>
    <w:p w14:paraId="64AA3D1F" w14:textId="77777777" w:rsidR="0014090C" w:rsidRPr="0014090C" w:rsidRDefault="0014090C" w:rsidP="0014090C">
      <w:pPr>
        <w:rPr>
          <w:lang w:val="ru-RU"/>
        </w:rPr>
      </w:pPr>
      <w:r w:rsidRPr="0014090C">
        <w:rPr>
          <w:lang w:val="ru-RU"/>
        </w:rPr>
        <w:t xml:space="preserve">заработало, и проброс работает. Но, одна проблема </w:t>
      </w:r>
      <w:r w:rsidRPr="0014090C">
        <w:t>MQTT</w:t>
      </w:r>
      <w:r w:rsidRPr="0014090C">
        <w:rPr>
          <w:lang w:val="ru-RU"/>
        </w:rPr>
        <w:t xml:space="preserve"> клиентов с поддержкой </w:t>
      </w:r>
      <w:r w:rsidRPr="0014090C">
        <w:t>SSL</w:t>
      </w:r>
      <w:r w:rsidRPr="0014090C">
        <w:rPr>
          <w:lang w:val="ru-RU"/>
        </w:rPr>
        <w:t xml:space="preserve"> с </w:t>
      </w:r>
      <w:proofErr w:type="spellStart"/>
      <w:r w:rsidRPr="0014090C">
        <w:rPr>
          <w:lang w:val="ru-RU"/>
        </w:rPr>
        <w:t>самоподписанным</w:t>
      </w:r>
      <w:proofErr w:type="spellEnd"/>
      <w:r w:rsidRPr="0014090C">
        <w:rPr>
          <w:lang w:val="ru-RU"/>
        </w:rPr>
        <w:t xml:space="preserve"> сертификатом мало. Под десктоп нашел </w:t>
      </w:r>
      <w:r w:rsidRPr="0014090C">
        <w:t>MQTT</w:t>
      </w:r>
      <w:r w:rsidRPr="0014090C">
        <w:rPr>
          <w:lang w:val="ru-RU"/>
        </w:rPr>
        <w:t xml:space="preserve"> </w:t>
      </w:r>
      <w:r w:rsidRPr="0014090C">
        <w:t>Explorer</w:t>
      </w:r>
      <w:r w:rsidRPr="0014090C">
        <w:rPr>
          <w:lang w:val="ru-RU"/>
        </w:rPr>
        <w:t xml:space="preserve"> но не понял какие сертификаты куда подсовывать</w:t>
      </w:r>
    </w:p>
    <w:p w14:paraId="71F7C791" w14:textId="77777777" w:rsidR="0014090C" w:rsidRPr="0014090C" w:rsidRDefault="0014090C" w:rsidP="0014090C">
      <w:hyperlink r:id="rId95" w:anchor="respond" w:history="1">
        <w:proofErr w:type="spellStart"/>
        <w:r w:rsidRPr="0014090C">
          <w:rPr>
            <w:rStyle w:val="ac"/>
          </w:rPr>
          <w:t>Ответить</w:t>
        </w:r>
        <w:proofErr w:type="spellEnd"/>
      </w:hyperlink>
    </w:p>
    <w:p w14:paraId="49B008CD" w14:textId="77777777" w:rsidR="0014090C" w:rsidRPr="0014090C" w:rsidRDefault="0014090C" w:rsidP="0014090C">
      <w:pPr>
        <w:numPr>
          <w:ilvl w:val="0"/>
          <w:numId w:val="6"/>
        </w:numPr>
      </w:pPr>
    </w:p>
    <w:p w14:paraId="014E7585" w14:textId="72CD3562" w:rsidR="0014090C" w:rsidRPr="0014090C" w:rsidRDefault="0014090C" w:rsidP="0014090C">
      <w:pPr>
        <w:numPr>
          <w:ilvl w:val="1"/>
          <w:numId w:val="6"/>
        </w:numPr>
      </w:pPr>
      <w:r w:rsidRPr="0014090C">
        <w:drawing>
          <wp:inline distT="0" distB="0" distL="0" distR="0" wp14:anchorId="487BFB6E" wp14:editId="628648DF">
            <wp:extent cx="476250" cy="476250"/>
            <wp:effectExtent l="0" t="0" r="0" b="0"/>
            <wp:docPr id="444944564" name="Рисунок 144"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44564" name="Рисунок 144"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9FF2903" w14:textId="77777777" w:rsidR="0014090C" w:rsidRPr="0014090C" w:rsidRDefault="0014090C" w:rsidP="0014090C">
      <w:pPr>
        <w:rPr>
          <w:lang w:val="ru-RU"/>
        </w:rPr>
      </w:pPr>
      <w:hyperlink r:id="rId96" w:history="1">
        <w:proofErr w:type="spellStart"/>
        <w:r w:rsidRPr="0014090C">
          <w:rPr>
            <w:rStyle w:val="ac"/>
            <w:b/>
            <w:bCs/>
          </w:rPr>
          <w:t>kotyara</w:t>
        </w:r>
        <w:proofErr w:type="spellEnd"/>
        <w:r w:rsidRPr="0014090C">
          <w:rPr>
            <w:rStyle w:val="ac"/>
            <w:b/>
            <w:bCs/>
            <w:lang w:val="ru-RU"/>
          </w:rPr>
          <w:t>12</w:t>
        </w:r>
      </w:hyperlink>
      <w:hyperlink r:id="rId97" w:anchor="comment-3333" w:history="1">
        <w:r w:rsidRPr="0014090C">
          <w:rPr>
            <w:rStyle w:val="ac"/>
            <w:lang w:val="ru-RU"/>
          </w:rPr>
          <w:t>31.05.2021 в 10:36</w:t>
        </w:r>
      </w:hyperlink>
    </w:p>
    <w:p w14:paraId="0CD52CB0" w14:textId="77777777" w:rsidR="0014090C" w:rsidRPr="0014090C" w:rsidRDefault="0014090C" w:rsidP="0014090C">
      <w:pPr>
        <w:rPr>
          <w:lang w:val="ru-RU"/>
        </w:rPr>
      </w:pPr>
      <w:r w:rsidRPr="0014090C">
        <w:rPr>
          <w:lang w:val="ru-RU"/>
        </w:rPr>
        <w:t xml:space="preserve">Я пользуюсь </w:t>
      </w:r>
      <w:proofErr w:type="spellStart"/>
      <w:r w:rsidRPr="0014090C">
        <w:t>mqtt</w:t>
      </w:r>
      <w:proofErr w:type="spellEnd"/>
      <w:r w:rsidRPr="0014090C">
        <w:rPr>
          <w:lang w:val="ru-RU"/>
        </w:rPr>
        <w:t xml:space="preserve"> </w:t>
      </w:r>
      <w:r w:rsidRPr="0014090C">
        <w:t>dash</w:t>
      </w:r>
      <w:r w:rsidRPr="0014090C">
        <w:rPr>
          <w:lang w:val="ru-RU"/>
        </w:rPr>
        <w:t xml:space="preserve">, он поддерживает </w:t>
      </w:r>
      <w:proofErr w:type="spellStart"/>
      <w:r w:rsidRPr="0014090C">
        <w:rPr>
          <w:lang w:val="ru-RU"/>
        </w:rPr>
        <w:t>самоподписанные</w:t>
      </w:r>
      <w:proofErr w:type="spellEnd"/>
      <w:r w:rsidRPr="0014090C">
        <w:rPr>
          <w:lang w:val="ru-RU"/>
        </w:rPr>
        <w:t xml:space="preserve"> сертификаты.</w:t>
      </w:r>
      <w:r w:rsidRPr="0014090C">
        <w:rPr>
          <w:lang w:val="ru-RU"/>
        </w:rPr>
        <w:br/>
        <w:t>Отлично подходит для панелей управления с постоянной работой (предупреждение: экран панели при этом выгорать может)</w:t>
      </w:r>
      <w:r w:rsidRPr="0014090C">
        <w:rPr>
          <w:lang w:val="ru-RU"/>
        </w:rPr>
        <w:br/>
        <w:t xml:space="preserve">Очень простой, поддерживает </w:t>
      </w:r>
      <w:r w:rsidRPr="0014090C">
        <w:t>JSON</w:t>
      </w:r>
      <w:r w:rsidRPr="0014090C">
        <w:rPr>
          <w:lang w:val="ru-RU"/>
        </w:rPr>
        <w:t>, но и позволяет делать различные “выкрутасы” с помощью скриптов.</w:t>
      </w:r>
    </w:p>
    <w:p w14:paraId="69201DA6" w14:textId="77777777" w:rsidR="0014090C" w:rsidRPr="0014090C" w:rsidRDefault="0014090C" w:rsidP="0014090C">
      <w:hyperlink r:id="rId98" w:anchor="respond" w:history="1">
        <w:proofErr w:type="spellStart"/>
        <w:r w:rsidRPr="0014090C">
          <w:rPr>
            <w:rStyle w:val="ac"/>
          </w:rPr>
          <w:t>Ответить</w:t>
        </w:r>
        <w:proofErr w:type="spellEnd"/>
      </w:hyperlink>
    </w:p>
    <w:p w14:paraId="101E4E9C" w14:textId="1D7AA647" w:rsidR="0014090C" w:rsidRPr="0014090C" w:rsidRDefault="0014090C" w:rsidP="0014090C">
      <w:pPr>
        <w:numPr>
          <w:ilvl w:val="0"/>
          <w:numId w:val="6"/>
        </w:numPr>
      </w:pPr>
      <w:r w:rsidRPr="0014090C">
        <w:lastRenderedPageBreak/>
        <w:drawing>
          <wp:inline distT="0" distB="0" distL="0" distR="0" wp14:anchorId="576976CA" wp14:editId="54A685CD">
            <wp:extent cx="476250" cy="476250"/>
            <wp:effectExtent l="0" t="0" r="0" b="0"/>
            <wp:docPr id="739093195" name="Рисунок 143"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3195" name="Рисунок 143"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5BA8053" w14:textId="77777777" w:rsidR="0014090C" w:rsidRPr="0014090C" w:rsidRDefault="0014090C" w:rsidP="0014090C">
      <w:pPr>
        <w:rPr>
          <w:lang w:val="ru-RU"/>
        </w:rPr>
      </w:pPr>
      <w:hyperlink r:id="rId99" w:history="1">
        <w:proofErr w:type="spellStart"/>
        <w:r w:rsidRPr="0014090C">
          <w:rPr>
            <w:rStyle w:val="ac"/>
            <w:b/>
            <w:bCs/>
          </w:rPr>
          <w:t>kotyara</w:t>
        </w:r>
        <w:proofErr w:type="spellEnd"/>
        <w:r w:rsidRPr="0014090C">
          <w:rPr>
            <w:rStyle w:val="ac"/>
            <w:b/>
            <w:bCs/>
            <w:lang w:val="ru-RU"/>
          </w:rPr>
          <w:t>12</w:t>
        </w:r>
      </w:hyperlink>
      <w:hyperlink r:id="rId100" w:anchor="comment-4031" w:history="1">
        <w:r w:rsidRPr="0014090C">
          <w:rPr>
            <w:rStyle w:val="ac"/>
            <w:lang w:val="ru-RU"/>
          </w:rPr>
          <w:t>04.10.2021 в 08:22</w:t>
        </w:r>
      </w:hyperlink>
    </w:p>
    <w:p w14:paraId="0ED9DF33" w14:textId="77777777" w:rsidR="0014090C" w:rsidRPr="0014090C" w:rsidRDefault="0014090C" w:rsidP="0014090C">
      <w:pPr>
        <w:rPr>
          <w:lang w:val="ru-RU"/>
        </w:rPr>
      </w:pPr>
      <w:r w:rsidRPr="0014090C">
        <w:rPr>
          <w:lang w:val="ru-RU"/>
        </w:rPr>
        <w:t xml:space="preserve">Обратите внимание: с 01.10.2021 года корневой сертификат для моста должен называться </w:t>
      </w:r>
      <w:r w:rsidRPr="0014090C">
        <w:t>ISRG</w:t>
      </w:r>
      <w:r w:rsidRPr="0014090C">
        <w:rPr>
          <w:lang w:val="ru-RU"/>
        </w:rPr>
        <w:t>_</w:t>
      </w:r>
      <w:r w:rsidRPr="0014090C">
        <w:t>Root</w:t>
      </w:r>
      <w:r w:rsidRPr="0014090C">
        <w:rPr>
          <w:lang w:val="ru-RU"/>
        </w:rPr>
        <w:t>_</w:t>
      </w:r>
      <w:r w:rsidRPr="0014090C">
        <w:t>X</w:t>
      </w:r>
      <w:r w:rsidRPr="0014090C">
        <w:rPr>
          <w:lang w:val="ru-RU"/>
        </w:rPr>
        <w:t>1.</w:t>
      </w:r>
      <w:proofErr w:type="spellStart"/>
      <w:r w:rsidRPr="0014090C">
        <w:t>crt</w:t>
      </w:r>
      <w:proofErr w:type="spellEnd"/>
      <w:r w:rsidRPr="0014090C">
        <w:rPr>
          <w:lang w:val="ru-RU"/>
        </w:rPr>
        <w:t>.</w:t>
      </w:r>
    </w:p>
    <w:p w14:paraId="5754627F" w14:textId="77777777" w:rsidR="0014090C" w:rsidRPr="0014090C" w:rsidRDefault="0014090C" w:rsidP="0014090C">
      <w:hyperlink r:id="rId101" w:anchor="respond" w:history="1">
        <w:proofErr w:type="spellStart"/>
        <w:r w:rsidRPr="0014090C">
          <w:rPr>
            <w:rStyle w:val="ac"/>
          </w:rPr>
          <w:t>Ответить</w:t>
        </w:r>
        <w:proofErr w:type="spellEnd"/>
      </w:hyperlink>
    </w:p>
    <w:p w14:paraId="5B537A1A" w14:textId="474EC712" w:rsidR="0014090C" w:rsidRPr="0014090C" w:rsidRDefault="0014090C" w:rsidP="0014090C">
      <w:pPr>
        <w:numPr>
          <w:ilvl w:val="0"/>
          <w:numId w:val="6"/>
        </w:numPr>
      </w:pPr>
      <w:r w:rsidRPr="0014090C">
        <w:drawing>
          <wp:inline distT="0" distB="0" distL="0" distR="0" wp14:anchorId="03FEF655" wp14:editId="44C1510A">
            <wp:extent cx="476250" cy="476250"/>
            <wp:effectExtent l="0" t="0" r="0" b="0"/>
            <wp:docPr id="1664192487"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C801ABA" w14:textId="77777777" w:rsidR="0014090C" w:rsidRPr="0014090C" w:rsidRDefault="0014090C" w:rsidP="0014090C">
      <w:pPr>
        <w:rPr>
          <w:lang w:val="ru-RU"/>
        </w:rPr>
      </w:pPr>
      <w:r w:rsidRPr="0014090C">
        <w:rPr>
          <w:b/>
          <w:bCs/>
          <w:lang w:val="ru-RU"/>
        </w:rPr>
        <w:t>Алексей</w:t>
      </w:r>
      <w:hyperlink r:id="rId102" w:anchor="comment-4068" w:history="1">
        <w:r w:rsidRPr="0014090C">
          <w:rPr>
            <w:rStyle w:val="ac"/>
            <w:lang w:val="ru-RU"/>
          </w:rPr>
          <w:t>13.10.2021 в 18:22</w:t>
        </w:r>
      </w:hyperlink>
    </w:p>
    <w:p w14:paraId="498E1EE5" w14:textId="77777777" w:rsidR="0014090C" w:rsidRPr="0014090C" w:rsidRDefault="0014090C" w:rsidP="0014090C">
      <w:pPr>
        <w:rPr>
          <w:lang w:val="ru-RU"/>
        </w:rPr>
      </w:pPr>
      <w:r w:rsidRPr="0014090C">
        <w:rPr>
          <w:lang w:val="ru-RU"/>
        </w:rPr>
        <w:t xml:space="preserve">Добрый день, по поводу </w:t>
      </w:r>
      <w:proofErr w:type="spellStart"/>
      <w:r w:rsidRPr="0014090C">
        <w:t>mipsel</w:t>
      </w:r>
      <w:proofErr w:type="spellEnd"/>
      <w:r w:rsidRPr="0014090C">
        <w:rPr>
          <w:lang w:val="ru-RU"/>
        </w:rPr>
        <w:t>-</w:t>
      </w:r>
      <w:r w:rsidRPr="0014090C">
        <w:t>installer</w:t>
      </w:r>
      <w:r w:rsidRPr="0014090C">
        <w:rPr>
          <w:lang w:val="ru-RU"/>
        </w:rPr>
        <w:t>.</w:t>
      </w:r>
      <w:r w:rsidRPr="0014090C">
        <w:t>tar</w:t>
      </w:r>
      <w:r w:rsidRPr="0014090C">
        <w:rPr>
          <w:lang w:val="ru-RU"/>
        </w:rPr>
        <w:t>.</w:t>
      </w:r>
      <w:proofErr w:type="spellStart"/>
      <w:r w:rsidRPr="0014090C">
        <w:t>gz</w:t>
      </w:r>
      <w:proofErr w:type="spellEnd"/>
      <w:r w:rsidRPr="0014090C">
        <w:rPr>
          <w:lang w:val="ru-RU"/>
        </w:rPr>
        <w:t xml:space="preserve"> – файл есть, просто </w:t>
      </w:r>
      <w:r w:rsidRPr="0014090C">
        <w:t>Crome</w:t>
      </w:r>
      <w:r w:rsidRPr="0014090C">
        <w:rPr>
          <w:lang w:val="ru-RU"/>
        </w:rPr>
        <w:t xml:space="preserve"> его считает опасным. Надо просто нажать, что осознаешь риск.</w:t>
      </w:r>
      <w:r w:rsidRPr="0014090C">
        <w:rPr>
          <w:lang w:val="ru-RU"/>
        </w:rPr>
        <w:br/>
        <w:t>По пакетам есть дополнение:</w:t>
      </w:r>
      <w:r w:rsidRPr="0014090C">
        <w:rPr>
          <w:lang w:val="ru-RU"/>
        </w:rPr>
        <w:br/>
        <w:t xml:space="preserve">Пакет </w:t>
      </w:r>
      <w:proofErr w:type="spellStart"/>
      <w:r w:rsidRPr="0014090C">
        <w:t>mosquitto</w:t>
      </w:r>
      <w:proofErr w:type="spellEnd"/>
      <w:r w:rsidRPr="0014090C">
        <w:rPr>
          <w:lang w:val="ru-RU"/>
        </w:rPr>
        <w:t>-</w:t>
      </w:r>
      <w:proofErr w:type="spellStart"/>
      <w:r w:rsidRPr="0014090C">
        <w:t>nossl</w:t>
      </w:r>
      <w:proofErr w:type="spellEnd"/>
      <w:r w:rsidRPr="0014090C">
        <w:rPr>
          <w:lang w:val="ru-RU"/>
        </w:rPr>
        <w:t xml:space="preserve"> Не содержит программы </w:t>
      </w:r>
      <w:proofErr w:type="spellStart"/>
      <w:r w:rsidRPr="0014090C">
        <w:t>mosquitto</w:t>
      </w:r>
      <w:proofErr w:type="spellEnd"/>
      <w:r w:rsidRPr="0014090C">
        <w:rPr>
          <w:lang w:val="ru-RU"/>
        </w:rPr>
        <w:t>_</w:t>
      </w:r>
      <w:r w:rsidRPr="0014090C">
        <w:t>passwd</w:t>
      </w:r>
      <w:r w:rsidRPr="0014090C">
        <w:rPr>
          <w:lang w:val="ru-RU"/>
        </w:rPr>
        <w:t xml:space="preserve">. Решение – ставить </w:t>
      </w:r>
      <w:proofErr w:type="spellStart"/>
      <w:r w:rsidRPr="0014090C">
        <w:t>ssl</w:t>
      </w:r>
      <w:proofErr w:type="spellEnd"/>
      <w:r w:rsidRPr="0014090C">
        <w:rPr>
          <w:lang w:val="ru-RU"/>
        </w:rPr>
        <w:t xml:space="preserve"> версию (она отлично работает и без </w:t>
      </w:r>
      <w:r w:rsidRPr="0014090C">
        <w:t>SSL</w:t>
      </w:r>
      <w:r w:rsidRPr="0014090C">
        <w:rPr>
          <w:lang w:val="ru-RU"/>
        </w:rPr>
        <w:t>).</w:t>
      </w:r>
    </w:p>
    <w:p w14:paraId="6C442269" w14:textId="77777777" w:rsidR="0014090C" w:rsidRPr="0014090C" w:rsidRDefault="0014090C" w:rsidP="0014090C">
      <w:pPr>
        <w:rPr>
          <w:lang w:val="ru-RU"/>
        </w:rPr>
      </w:pPr>
      <w:r w:rsidRPr="0014090C">
        <w:rPr>
          <w:lang w:val="ru-RU"/>
        </w:rPr>
        <w:t xml:space="preserve">По правам, чтобы не давать </w:t>
      </w:r>
      <w:proofErr w:type="spellStart"/>
      <w:r w:rsidRPr="0014090C">
        <w:t>chmod</w:t>
      </w:r>
      <w:proofErr w:type="spellEnd"/>
      <w:r w:rsidRPr="0014090C">
        <w:rPr>
          <w:lang w:val="ru-RU"/>
        </w:rPr>
        <w:t xml:space="preserve"> 777 всюду, можно заменить четырьмя командами:</w:t>
      </w:r>
      <w:r w:rsidRPr="0014090C">
        <w:rPr>
          <w:lang w:val="ru-RU"/>
        </w:rPr>
        <w:br/>
      </w:r>
      <w:r w:rsidRPr="0014090C">
        <w:t>touch</w:t>
      </w:r>
      <w:r w:rsidRPr="0014090C">
        <w:rPr>
          <w:lang w:val="ru-RU"/>
        </w:rPr>
        <w:t xml:space="preserve"> /</w:t>
      </w:r>
      <w:r w:rsidRPr="0014090C">
        <w:t>opt</w:t>
      </w:r>
      <w:r w:rsidRPr="0014090C">
        <w:rPr>
          <w:lang w:val="ru-RU"/>
        </w:rPr>
        <w:t>/</w:t>
      </w:r>
      <w:r w:rsidRPr="0014090C">
        <w:t>var</w:t>
      </w:r>
      <w:r w:rsidRPr="0014090C">
        <w:rPr>
          <w:lang w:val="ru-RU"/>
        </w:rPr>
        <w:t>/</w:t>
      </w:r>
      <w:r w:rsidRPr="0014090C">
        <w:t>run</w:t>
      </w:r>
      <w:r w:rsidRPr="0014090C">
        <w:rPr>
          <w:lang w:val="ru-RU"/>
        </w:rPr>
        <w:t>/</w:t>
      </w:r>
      <w:proofErr w:type="spellStart"/>
      <w:r w:rsidRPr="0014090C">
        <w:t>mosquitto</w:t>
      </w:r>
      <w:proofErr w:type="spellEnd"/>
      <w:r w:rsidRPr="0014090C">
        <w:rPr>
          <w:lang w:val="ru-RU"/>
        </w:rPr>
        <w:t>.</w:t>
      </w:r>
      <w:proofErr w:type="spellStart"/>
      <w:r w:rsidRPr="0014090C">
        <w:t>pid</w:t>
      </w:r>
      <w:proofErr w:type="spellEnd"/>
      <w:r w:rsidRPr="0014090C">
        <w:rPr>
          <w:lang w:val="ru-RU"/>
        </w:rPr>
        <w:br/>
      </w:r>
      <w:r w:rsidRPr="0014090C">
        <w:t>touch</w:t>
      </w:r>
      <w:r w:rsidRPr="0014090C">
        <w:rPr>
          <w:lang w:val="ru-RU"/>
        </w:rPr>
        <w:t xml:space="preserve"> /</w:t>
      </w:r>
      <w:r w:rsidRPr="0014090C">
        <w:t>opt</w:t>
      </w:r>
      <w:r w:rsidRPr="0014090C">
        <w:rPr>
          <w:lang w:val="ru-RU"/>
        </w:rPr>
        <w:t>/</w:t>
      </w:r>
      <w:r w:rsidRPr="0014090C">
        <w:t>var</w:t>
      </w:r>
      <w:r w:rsidRPr="0014090C">
        <w:rPr>
          <w:lang w:val="ru-RU"/>
        </w:rPr>
        <w:t>/</w:t>
      </w:r>
      <w:r w:rsidRPr="0014090C">
        <w:t>log</w:t>
      </w:r>
      <w:r w:rsidRPr="0014090C">
        <w:rPr>
          <w:lang w:val="ru-RU"/>
        </w:rPr>
        <w:t>/</w:t>
      </w:r>
      <w:proofErr w:type="spellStart"/>
      <w:r w:rsidRPr="0014090C">
        <w:t>mosquitto</w:t>
      </w:r>
      <w:proofErr w:type="spellEnd"/>
      <w:r w:rsidRPr="0014090C">
        <w:rPr>
          <w:lang w:val="ru-RU"/>
        </w:rPr>
        <w:t>.</w:t>
      </w:r>
      <w:r w:rsidRPr="0014090C">
        <w:t>log</w:t>
      </w:r>
      <w:r w:rsidRPr="0014090C">
        <w:rPr>
          <w:lang w:val="ru-RU"/>
        </w:rPr>
        <w:br/>
      </w:r>
      <w:proofErr w:type="spellStart"/>
      <w:r w:rsidRPr="0014090C">
        <w:t>chown</w:t>
      </w:r>
      <w:proofErr w:type="spellEnd"/>
      <w:r w:rsidRPr="0014090C">
        <w:rPr>
          <w:lang w:val="ru-RU"/>
        </w:rPr>
        <w:t xml:space="preserve"> </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 xml:space="preserve"> /</w:t>
      </w:r>
      <w:r w:rsidRPr="0014090C">
        <w:t>opt</w:t>
      </w:r>
      <w:r w:rsidRPr="0014090C">
        <w:rPr>
          <w:lang w:val="ru-RU"/>
        </w:rPr>
        <w:t>/</w:t>
      </w:r>
      <w:r w:rsidRPr="0014090C">
        <w:t>var</w:t>
      </w:r>
      <w:r w:rsidRPr="0014090C">
        <w:rPr>
          <w:lang w:val="ru-RU"/>
        </w:rPr>
        <w:t>/</w:t>
      </w:r>
      <w:r w:rsidRPr="0014090C">
        <w:t>run</w:t>
      </w:r>
      <w:r w:rsidRPr="0014090C">
        <w:rPr>
          <w:lang w:val="ru-RU"/>
        </w:rPr>
        <w:t>/</w:t>
      </w:r>
      <w:proofErr w:type="spellStart"/>
      <w:r w:rsidRPr="0014090C">
        <w:t>mosquitto</w:t>
      </w:r>
      <w:proofErr w:type="spellEnd"/>
      <w:r w:rsidRPr="0014090C">
        <w:rPr>
          <w:lang w:val="ru-RU"/>
        </w:rPr>
        <w:t>.</w:t>
      </w:r>
      <w:proofErr w:type="spellStart"/>
      <w:r w:rsidRPr="0014090C">
        <w:t>pid</w:t>
      </w:r>
      <w:proofErr w:type="spellEnd"/>
      <w:r w:rsidRPr="0014090C">
        <w:rPr>
          <w:lang w:val="ru-RU"/>
        </w:rPr>
        <w:br/>
      </w:r>
      <w:proofErr w:type="spellStart"/>
      <w:r w:rsidRPr="0014090C">
        <w:t>chown</w:t>
      </w:r>
      <w:proofErr w:type="spellEnd"/>
      <w:r w:rsidRPr="0014090C">
        <w:rPr>
          <w:lang w:val="ru-RU"/>
        </w:rPr>
        <w:t xml:space="preserve"> </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 xml:space="preserve"> /</w:t>
      </w:r>
      <w:r w:rsidRPr="0014090C">
        <w:t>opt</w:t>
      </w:r>
      <w:r w:rsidRPr="0014090C">
        <w:rPr>
          <w:lang w:val="ru-RU"/>
        </w:rPr>
        <w:t>/</w:t>
      </w:r>
      <w:r w:rsidRPr="0014090C">
        <w:t>var</w:t>
      </w:r>
      <w:r w:rsidRPr="0014090C">
        <w:rPr>
          <w:lang w:val="ru-RU"/>
        </w:rPr>
        <w:t>/</w:t>
      </w:r>
      <w:r w:rsidRPr="0014090C">
        <w:t>log</w:t>
      </w:r>
      <w:r w:rsidRPr="0014090C">
        <w:rPr>
          <w:lang w:val="ru-RU"/>
        </w:rPr>
        <w:t>/</w:t>
      </w:r>
      <w:proofErr w:type="spellStart"/>
      <w:r w:rsidRPr="0014090C">
        <w:t>mosquitto</w:t>
      </w:r>
      <w:proofErr w:type="spellEnd"/>
      <w:r w:rsidRPr="0014090C">
        <w:rPr>
          <w:lang w:val="ru-RU"/>
        </w:rPr>
        <w:t>.</w:t>
      </w:r>
      <w:r w:rsidRPr="0014090C">
        <w:t>log</w:t>
      </w:r>
      <w:r w:rsidRPr="0014090C">
        <w:rPr>
          <w:lang w:val="ru-RU"/>
        </w:rPr>
        <w:br/>
        <w:t>Они создадут необходимые файлы и дадут доступ необходимому пользователю.</w:t>
      </w:r>
    </w:p>
    <w:p w14:paraId="0CE91394" w14:textId="77777777" w:rsidR="0014090C" w:rsidRPr="0014090C" w:rsidRDefault="0014090C" w:rsidP="0014090C">
      <w:hyperlink r:id="rId103" w:anchor="respond" w:history="1">
        <w:proofErr w:type="spellStart"/>
        <w:r w:rsidRPr="0014090C">
          <w:rPr>
            <w:rStyle w:val="ac"/>
          </w:rPr>
          <w:t>Ответить</w:t>
        </w:r>
        <w:proofErr w:type="spellEnd"/>
      </w:hyperlink>
    </w:p>
    <w:p w14:paraId="64A0CAF0" w14:textId="77777777" w:rsidR="0014090C" w:rsidRPr="0014090C" w:rsidRDefault="0014090C" w:rsidP="0014090C">
      <w:pPr>
        <w:numPr>
          <w:ilvl w:val="0"/>
          <w:numId w:val="6"/>
        </w:numPr>
      </w:pPr>
    </w:p>
    <w:p w14:paraId="07963F8B" w14:textId="3924F655" w:rsidR="0014090C" w:rsidRPr="0014090C" w:rsidRDefault="0014090C" w:rsidP="0014090C">
      <w:pPr>
        <w:numPr>
          <w:ilvl w:val="1"/>
          <w:numId w:val="6"/>
        </w:numPr>
      </w:pPr>
      <w:r w:rsidRPr="0014090C">
        <w:drawing>
          <wp:inline distT="0" distB="0" distL="0" distR="0" wp14:anchorId="673CD146" wp14:editId="394ED8C3">
            <wp:extent cx="476250" cy="476250"/>
            <wp:effectExtent l="0" t="0" r="0" b="0"/>
            <wp:docPr id="117738299" name="Рисунок 141"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8299" name="Рисунок 141"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A106F9E" w14:textId="77777777" w:rsidR="0014090C" w:rsidRPr="0014090C" w:rsidRDefault="0014090C" w:rsidP="0014090C">
      <w:pPr>
        <w:rPr>
          <w:lang w:val="ru-RU"/>
        </w:rPr>
      </w:pPr>
      <w:hyperlink r:id="rId104" w:history="1">
        <w:proofErr w:type="spellStart"/>
        <w:r w:rsidRPr="0014090C">
          <w:rPr>
            <w:rStyle w:val="ac"/>
            <w:b/>
            <w:bCs/>
          </w:rPr>
          <w:t>kotyara</w:t>
        </w:r>
        <w:proofErr w:type="spellEnd"/>
        <w:r w:rsidRPr="0014090C">
          <w:rPr>
            <w:rStyle w:val="ac"/>
            <w:b/>
            <w:bCs/>
            <w:lang w:val="ru-RU"/>
          </w:rPr>
          <w:t>12</w:t>
        </w:r>
      </w:hyperlink>
      <w:hyperlink r:id="rId105" w:anchor="comment-4069" w:history="1">
        <w:r w:rsidRPr="0014090C">
          <w:rPr>
            <w:rStyle w:val="ac"/>
            <w:lang w:val="ru-RU"/>
          </w:rPr>
          <w:t>13.10.2021 в 19:04</w:t>
        </w:r>
      </w:hyperlink>
    </w:p>
    <w:p w14:paraId="5396DC1C" w14:textId="77777777" w:rsidR="0014090C" w:rsidRPr="0014090C" w:rsidRDefault="0014090C" w:rsidP="0014090C">
      <w:pPr>
        <w:rPr>
          <w:lang w:val="ru-RU"/>
        </w:rPr>
      </w:pPr>
      <w:r w:rsidRPr="0014090C">
        <w:rPr>
          <w:lang w:val="ru-RU"/>
        </w:rPr>
        <w:t xml:space="preserve">Спасибо за ценный комментарий. Вероятно, указанные команды будут полезны читателям. Сам я не очень силен в </w:t>
      </w:r>
      <w:proofErr w:type="spellStart"/>
      <w:r w:rsidRPr="0014090C">
        <w:t>linux</w:t>
      </w:r>
      <w:proofErr w:type="spellEnd"/>
      <w:r w:rsidRPr="0014090C">
        <w:rPr>
          <w:lang w:val="ru-RU"/>
        </w:rPr>
        <w:t>, увы.</w:t>
      </w:r>
      <w:r w:rsidRPr="0014090C">
        <w:rPr>
          <w:lang w:val="ru-RU"/>
        </w:rPr>
        <w:br/>
        <w:t xml:space="preserve">Однако по поводу файла могу заметить, что файл скачивался всегда, но некоторое время назад при попытке установки скачанного файла на роутер выдавал ошибку “Во время установки пакета </w:t>
      </w:r>
      <w:proofErr w:type="spellStart"/>
      <w:r w:rsidRPr="0014090C">
        <w:t>ndmq</w:t>
      </w:r>
      <w:proofErr w:type="spellEnd"/>
      <w:r w:rsidRPr="0014090C">
        <w:rPr>
          <w:lang w:val="ru-RU"/>
        </w:rPr>
        <w:t xml:space="preserve"> произошла ошибка” и установка прекращалась. Подключиться через </w:t>
      </w:r>
      <w:proofErr w:type="spellStart"/>
      <w:r w:rsidRPr="0014090C">
        <w:rPr>
          <w:lang w:val="ru-RU"/>
        </w:rPr>
        <w:t>телнет</w:t>
      </w:r>
      <w:proofErr w:type="spellEnd"/>
      <w:r w:rsidRPr="0014090C">
        <w:rPr>
          <w:lang w:val="ru-RU"/>
        </w:rPr>
        <w:t xml:space="preserve"> не получалось. При этом установка из “старого” файла прошла успешно.</w:t>
      </w:r>
      <w:r w:rsidRPr="0014090C">
        <w:rPr>
          <w:lang w:val="ru-RU"/>
        </w:rPr>
        <w:br/>
        <w:t>Возможно, сейчас установочный файл уже поправили, я не проверял. Однако, если ошибка сохраняется, у меня есть старая версия, обращайтесь.</w:t>
      </w:r>
    </w:p>
    <w:p w14:paraId="5D870499" w14:textId="77777777" w:rsidR="0014090C" w:rsidRPr="0014090C" w:rsidRDefault="0014090C" w:rsidP="0014090C">
      <w:hyperlink r:id="rId106" w:anchor="respond" w:history="1">
        <w:proofErr w:type="spellStart"/>
        <w:r w:rsidRPr="0014090C">
          <w:rPr>
            <w:rStyle w:val="ac"/>
          </w:rPr>
          <w:t>Ответить</w:t>
        </w:r>
        <w:proofErr w:type="spellEnd"/>
      </w:hyperlink>
    </w:p>
    <w:p w14:paraId="1FC8470A" w14:textId="407A4AE8" w:rsidR="0014090C" w:rsidRPr="0014090C" w:rsidRDefault="0014090C" w:rsidP="0014090C">
      <w:pPr>
        <w:numPr>
          <w:ilvl w:val="0"/>
          <w:numId w:val="6"/>
        </w:numPr>
      </w:pPr>
      <w:r w:rsidRPr="0014090C">
        <w:lastRenderedPageBreak/>
        <w:drawing>
          <wp:inline distT="0" distB="0" distL="0" distR="0" wp14:anchorId="233565B0" wp14:editId="20DE9638">
            <wp:extent cx="476250" cy="476250"/>
            <wp:effectExtent l="0" t="0" r="0" b="0"/>
            <wp:docPr id="690174330" name="Рисунок 140" descr="Изображение выглядит как человек, Человеческое лицо, одежда, военная фор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4330" name="Рисунок 140" descr="Изображение выглядит как человек, Человеческое лицо, одежда, военная форма&#10;&#10;Автоматически созданное описание"/>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159FBDC" w14:textId="77777777" w:rsidR="0014090C" w:rsidRPr="0014090C" w:rsidRDefault="0014090C" w:rsidP="0014090C">
      <w:pPr>
        <w:rPr>
          <w:lang w:val="ru-RU"/>
        </w:rPr>
      </w:pPr>
      <w:r w:rsidRPr="0014090C">
        <w:rPr>
          <w:b/>
          <w:bCs/>
          <w:lang w:val="ru-RU"/>
        </w:rPr>
        <w:t>Илдар</w:t>
      </w:r>
      <w:hyperlink r:id="rId108" w:anchor="comment-4302" w:history="1">
        <w:r w:rsidRPr="0014090C">
          <w:rPr>
            <w:rStyle w:val="ac"/>
            <w:lang w:val="ru-RU"/>
          </w:rPr>
          <w:t>11.11.2021 в 21:36</w:t>
        </w:r>
      </w:hyperlink>
    </w:p>
    <w:p w14:paraId="54200DB9" w14:textId="77777777" w:rsidR="0014090C" w:rsidRPr="0014090C" w:rsidRDefault="0014090C" w:rsidP="0014090C">
      <w:pPr>
        <w:rPr>
          <w:lang w:val="ru-RU"/>
        </w:rPr>
      </w:pPr>
      <w:r w:rsidRPr="0014090C">
        <w:rPr>
          <w:lang w:val="ru-RU"/>
        </w:rPr>
        <w:t>По п.8 не работает потому что забыли упомянуть что:</w:t>
      </w:r>
      <w:r w:rsidRPr="0014090C">
        <w:rPr>
          <w:lang w:val="ru-RU"/>
        </w:rPr>
        <w:br/>
        <w:t xml:space="preserve">“Важно! Переадресация портов будет работать только в том случае, если интернет-центр использует белый (публичный) </w:t>
      </w:r>
      <w:r w:rsidRPr="0014090C">
        <w:t>IP</w:t>
      </w:r>
      <w:r w:rsidRPr="0014090C">
        <w:rPr>
          <w:lang w:val="ru-RU"/>
        </w:rPr>
        <w:t xml:space="preserve">-адрес для выхода в Интернет. Дополнительную информацию вы найдете в статье “В чем отличие “белого” и “серого” </w:t>
      </w:r>
      <w:r w:rsidRPr="0014090C">
        <w:t>IP</w:t>
      </w:r>
      <w:r w:rsidRPr="0014090C">
        <w:rPr>
          <w:lang w:val="ru-RU"/>
        </w:rPr>
        <w:t>-адреса?”</w:t>
      </w:r>
      <w:r w:rsidRPr="0014090C">
        <w:rPr>
          <w:lang w:val="ru-RU"/>
        </w:rPr>
        <w:br/>
      </w:r>
      <w:hyperlink r:id="rId109" w:history="1">
        <w:r w:rsidRPr="0014090C">
          <w:rPr>
            <w:rStyle w:val="ac"/>
          </w:rPr>
          <w:t>https</w:t>
        </w:r>
        <w:r w:rsidRPr="0014090C">
          <w:rPr>
            <w:rStyle w:val="ac"/>
            <w:lang w:val="ru-RU"/>
          </w:rPr>
          <w:t>://</w:t>
        </w:r>
        <w:r w:rsidRPr="0014090C">
          <w:rPr>
            <w:rStyle w:val="ac"/>
          </w:rPr>
          <w:t>help</w:t>
        </w:r>
        <w:r w:rsidRPr="0014090C">
          <w:rPr>
            <w:rStyle w:val="ac"/>
            <w:lang w:val="ru-RU"/>
          </w:rPr>
          <w:t>.</w:t>
        </w:r>
        <w:proofErr w:type="spellStart"/>
        <w:r w:rsidRPr="0014090C">
          <w:rPr>
            <w:rStyle w:val="ac"/>
          </w:rPr>
          <w:t>keenetic</w:t>
        </w:r>
        <w:proofErr w:type="spellEnd"/>
        <w:r w:rsidRPr="0014090C">
          <w:rPr>
            <w:rStyle w:val="ac"/>
            <w:lang w:val="ru-RU"/>
          </w:rPr>
          <w:t>.</w:t>
        </w:r>
        <w:r w:rsidRPr="0014090C">
          <w:rPr>
            <w:rStyle w:val="ac"/>
          </w:rPr>
          <w:t>com</w:t>
        </w:r>
        <w:r w:rsidRPr="0014090C">
          <w:rPr>
            <w:rStyle w:val="ac"/>
            <w:lang w:val="ru-RU"/>
          </w:rPr>
          <w:t>/</w:t>
        </w:r>
        <w:proofErr w:type="spellStart"/>
        <w:r w:rsidRPr="0014090C">
          <w:rPr>
            <w:rStyle w:val="ac"/>
          </w:rPr>
          <w:t>hc</w:t>
        </w:r>
        <w:proofErr w:type="spellEnd"/>
        <w:r w:rsidRPr="0014090C">
          <w:rPr>
            <w:rStyle w:val="ac"/>
            <w:lang w:val="ru-RU"/>
          </w:rPr>
          <w:t>/</w:t>
        </w:r>
        <w:proofErr w:type="spellStart"/>
        <w:r w:rsidRPr="0014090C">
          <w:rPr>
            <w:rStyle w:val="ac"/>
          </w:rPr>
          <w:t>ru</w:t>
        </w:r>
        <w:proofErr w:type="spellEnd"/>
        <w:r w:rsidRPr="0014090C">
          <w:rPr>
            <w:rStyle w:val="ac"/>
            <w:lang w:val="ru-RU"/>
          </w:rPr>
          <w:t>/</w:t>
        </w:r>
        <w:r w:rsidRPr="0014090C">
          <w:rPr>
            <w:rStyle w:val="ac"/>
          </w:rPr>
          <w:t>articles</w:t>
        </w:r>
        <w:r w:rsidRPr="0014090C">
          <w:rPr>
            <w:rStyle w:val="ac"/>
            <w:lang w:val="ru-RU"/>
          </w:rPr>
          <w:t>/360000360760-Переадресация-портов</w:t>
        </w:r>
      </w:hyperlink>
      <w:r w:rsidRPr="0014090C">
        <w:rPr>
          <w:lang w:val="ru-RU"/>
        </w:rPr>
        <w:br/>
        <w:t>Так что для работы с сервером из вне придется купить белый адрес для начала!</w:t>
      </w:r>
    </w:p>
    <w:p w14:paraId="6CBB5423" w14:textId="77777777" w:rsidR="0014090C" w:rsidRPr="0014090C" w:rsidRDefault="0014090C" w:rsidP="0014090C">
      <w:hyperlink r:id="rId110" w:anchor="respond" w:history="1">
        <w:proofErr w:type="spellStart"/>
        <w:r w:rsidRPr="0014090C">
          <w:rPr>
            <w:rStyle w:val="ac"/>
          </w:rPr>
          <w:t>Ответить</w:t>
        </w:r>
        <w:proofErr w:type="spellEnd"/>
      </w:hyperlink>
    </w:p>
    <w:p w14:paraId="6997AC10" w14:textId="77777777" w:rsidR="0014090C" w:rsidRPr="0014090C" w:rsidRDefault="0014090C" w:rsidP="0014090C">
      <w:pPr>
        <w:numPr>
          <w:ilvl w:val="0"/>
          <w:numId w:val="6"/>
        </w:numPr>
      </w:pPr>
    </w:p>
    <w:p w14:paraId="7AB0CAA2" w14:textId="7888CC14" w:rsidR="0014090C" w:rsidRPr="0014090C" w:rsidRDefault="0014090C" w:rsidP="0014090C">
      <w:pPr>
        <w:numPr>
          <w:ilvl w:val="1"/>
          <w:numId w:val="6"/>
        </w:numPr>
      </w:pPr>
      <w:r w:rsidRPr="0014090C">
        <w:drawing>
          <wp:inline distT="0" distB="0" distL="0" distR="0" wp14:anchorId="528AE30F" wp14:editId="1635B2F8">
            <wp:extent cx="476250" cy="476250"/>
            <wp:effectExtent l="0" t="0" r="0" b="0"/>
            <wp:docPr id="1632267988" name="Рисунок 139"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7988" name="Рисунок 139"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B5AAD79" w14:textId="77777777" w:rsidR="0014090C" w:rsidRPr="0014090C" w:rsidRDefault="0014090C" w:rsidP="0014090C">
      <w:pPr>
        <w:rPr>
          <w:lang w:val="ru-RU"/>
        </w:rPr>
      </w:pPr>
      <w:hyperlink r:id="rId111" w:history="1">
        <w:proofErr w:type="spellStart"/>
        <w:r w:rsidRPr="0014090C">
          <w:rPr>
            <w:rStyle w:val="ac"/>
            <w:b/>
            <w:bCs/>
          </w:rPr>
          <w:t>kotyara</w:t>
        </w:r>
        <w:proofErr w:type="spellEnd"/>
        <w:r w:rsidRPr="0014090C">
          <w:rPr>
            <w:rStyle w:val="ac"/>
            <w:b/>
            <w:bCs/>
            <w:lang w:val="ru-RU"/>
          </w:rPr>
          <w:t>12</w:t>
        </w:r>
      </w:hyperlink>
      <w:hyperlink r:id="rId112" w:anchor="comment-4303" w:history="1">
        <w:r w:rsidRPr="0014090C">
          <w:rPr>
            <w:rStyle w:val="ac"/>
            <w:lang w:val="ru-RU"/>
          </w:rPr>
          <w:t>11.11.2021 в 21:40</w:t>
        </w:r>
      </w:hyperlink>
    </w:p>
    <w:p w14:paraId="10BDE848" w14:textId="77777777" w:rsidR="0014090C" w:rsidRPr="0014090C" w:rsidRDefault="0014090C" w:rsidP="0014090C">
      <w:r w:rsidRPr="0014090C">
        <w:rPr>
          <w:lang w:val="ru-RU"/>
        </w:rPr>
        <w:t xml:space="preserve">Полностью согласен. Просто вначале у меня почему-то прокатило, я даже удивился немного. </w:t>
      </w:r>
      <w:proofErr w:type="spellStart"/>
      <w:r w:rsidRPr="0014090C">
        <w:t>Но</w:t>
      </w:r>
      <w:proofErr w:type="spellEnd"/>
      <w:r w:rsidRPr="0014090C">
        <w:t xml:space="preserve"> </w:t>
      </w:r>
      <w:proofErr w:type="spellStart"/>
      <w:r w:rsidRPr="0014090C">
        <w:t>потом</w:t>
      </w:r>
      <w:proofErr w:type="spellEnd"/>
      <w:r w:rsidRPr="0014090C">
        <w:t xml:space="preserve"> </w:t>
      </w:r>
      <w:proofErr w:type="spellStart"/>
      <w:r w:rsidRPr="0014090C">
        <w:t>чуда</w:t>
      </w:r>
      <w:proofErr w:type="spellEnd"/>
      <w:r w:rsidRPr="0014090C">
        <w:t xml:space="preserve"> </w:t>
      </w:r>
      <w:proofErr w:type="spellStart"/>
      <w:r w:rsidRPr="0014090C">
        <w:t>не</w:t>
      </w:r>
      <w:proofErr w:type="spellEnd"/>
      <w:r w:rsidRPr="0014090C">
        <w:t xml:space="preserve"> </w:t>
      </w:r>
      <w:proofErr w:type="spellStart"/>
      <w:r w:rsidRPr="0014090C">
        <w:t>произошло</w:t>
      </w:r>
      <w:proofErr w:type="spellEnd"/>
      <w:r w:rsidRPr="0014090C">
        <w:t xml:space="preserve">. </w:t>
      </w:r>
      <w:proofErr w:type="spellStart"/>
      <w:r w:rsidRPr="0014090C">
        <w:t>Статью</w:t>
      </w:r>
      <w:proofErr w:type="spellEnd"/>
      <w:r w:rsidRPr="0014090C">
        <w:t xml:space="preserve"> </w:t>
      </w:r>
      <w:proofErr w:type="spellStart"/>
      <w:r w:rsidRPr="0014090C">
        <w:t>подкорректирую</w:t>
      </w:r>
      <w:proofErr w:type="spellEnd"/>
      <w:r w:rsidRPr="0014090C">
        <w:t xml:space="preserve">. </w:t>
      </w:r>
      <w:proofErr w:type="spellStart"/>
      <w:r w:rsidRPr="0014090C">
        <w:t>Спасибо</w:t>
      </w:r>
      <w:proofErr w:type="spellEnd"/>
      <w:r w:rsidRPr="0014090C">
        <w:t>.</w:t>
      </w:r>
    </w:p>
    <w:p w14:paraId="6084C63B" w14:textId="77777777" w:rsidR="0014090C" w:rsidRPr="0014090C" w:rsidRDefault="0014090C" w:rsidP="0014090C">
      <w:hyperlink r:id="rId113" w:anchor="respond" w:history="1">
        <w:proofErr w:type="spellStart"/>
        <w:r w:rsidRPr="0014090C">
          <w:rPr>
            <w:rStyle w:val="ac"/>
          </w:rPr>
          <w:t>Ответить</w:t>
        </w:r>
        <w:proofErr w:type="spellEnd"/>
      </w:hyperlink>
    </w:p>
    <w:p w14:paraId="60B5A87D" w14:textId="77777777" w:rsidR="0014090C" w:rsidRPr="0014090C" w:rsidRDefault="0014090C" w:rsidP="0014090C">
      <w:pPr>
        <w:numPr>
          <w:ilvl w:val="1"/>
          <w:numId w:val="6"/>
        </w:numPr>
      </w:pPr>
    </w:p>
    <w:p w14:paraId="340DA232" w14:textId="46A90095" w:rsidR="0014090C" w:rsidRPr="0014090C" w:rsidRDefault="0014090C" w:rsidP="0014090C">
      <w:pPr>
        <w:numPr>
          <w:ilvl w:val="2"/>
          <w:numId w:val="6"/>
        </w:numPr>
      </w:pPr>
      <w:r w:rsidRPr="0014090C">
        <w:drawing>
          <wp:inline distT="0" distB="0" distL="0" distR="0" wp14:anchorId="35359349" wp14:editId="251F98A8">
            <wp:extent cx="476250" cy="476250"/>
            <wp:effectExtent l="0" t="0" r="0" b="0"/>
            <wp:docPr id="146330991" name="Рисунок 138" descr="Изображение выглядит как человек, Человеческое лицо, одежда, военная фор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0991" name="Рисунок 138" descr="Изображение выглядит как человек, Человеческое лицо, одежда, военная форма&#10;&#10;Автоматически созданное описание"/>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A142964" w14:textId="77777777" w:rsidR="0014090C" w:rsidRPr="0014090C" w:rsidRDefault="0014090C" w:rsidP="0014090C">
      <w:pPr>
        <w:rPr>
          <w:lang w:val="ru-RU"/>
        </w:rPr>
      </w:pPr>
      <w:r w:rsidRPr="0014090C">
        <w:rPr>
          <w:b/>
          <w:bCs/>
          <w:lang w:val="ru-RU"/>
        </w:rPr>
        <w:t>Илдар</w:t>
      </w:r>
      <w:hyperlink r:id="rId114" w:anchor="comment-4304" w:history="1">
        <w:r w:rsidRPr="0014090C">
          <w:rPr>
            <w:rStyle w:val="ac"/>
            <w:lang w:val="ru-RU"/>
          </w:rPr>
          <w:t>12.11.2021 в 07:35</w:t>
        </w:r>
      </w:hyperlink>
    </w:p>
    <w:p w14:paraId="428490E8" w14:textId="77777777" w:rsidR="0014090C" w:rsidRPr="0014090C" w:rsidRDefault="0014090C" w:rsidP="0014090C">
      <w:r w:rsidRPr="0014090C">
        <w:rPr>
          <w:lang w:val="ru-RU"/>
        </w:rPr>
        <w:t xml:space="preserve">Это очень важный пункт для многих. Так как за белый </w:t>
      </w:r>
      <w:r w:rsidRPr="0014090C">
        <w:t>IP</w:t>
      </w:r>
      <w:r w:rsidRPr="0014090C">
        <w:rPr>
          <w:lang w:val="ru-RU"/>
        </w:rPr>
        <w:t xml:space="preserve"> нужно дополнительно платить провайдеру и многие ищут бесплатные сервера, я например пробовал </w:t>
      </w:r>
      <w:r w:rsidRPr="0014090C">
        <w:t>Oracle</w:t>
      </w:r>
      <w:r w:rsidRPr="0014090C">
        <w:rPr>
          <w:lang w:val="ru-RU"/>
        </w:rPr>
        <w:t xml:space="preserve"> </w:t>
      </w:r>
      <w:r w:rsidRPr="0014090C">
        <w:t>Cloud</w:t>
      </w:r>
      <w:r w:rsidRPr="0014090C">
        <w:rPr>
          <w:lang w:val="ru-RU"/>
        </w:rPr>
        <w:t xml:space="preserve">, но столкнулся с проблемой что сервер может просто в одночасье исчезнуть и снова выделить место на их глобальном сервере для своего бесплатного сервера не так то просто – постоянно пишет что всё занято, то есть в один момент у просто перестали передаваться данные по </w:t>
      </w:r>
      <w:r w:rsidRPr="0014090C">
        <w:t>MQTT</w:t>
      </w:r>
      <w:r w:rsidRPr="0014090C">
        <w:rPr>
          <w:lang w:val="ru-RU"/>
        </w:rPr>
        <w:t>, а восстановить даже за сутки не сможете потому что не дадут место под сервер!</w:t>
      </w:r>
      <w:r w:rsidRPr="0014090C">
        <w:rPr>
          <w:lang w:val="ru-RU"/>
        </w:rPr>
        <w:br/>
        <w:t xml:space="preserve">В общем у меня </w:t>
      </w:r>
      <w:proofErr w:type="spellStart"/>
      <w:r w:rsidRPr="0014090C">
        <w:rPr>
          <w:lang w:val="ru-RU"/>
        </w:rPr>
        <w:t>Уфанет</w:t>
      </w:r>
      <w:proofErr w:type="spellEnd"/>
      <w:r w:rsidRPr="0014090C">
        <w:rPr>
          <w:lang w:val="ru-RU"/>
        </w:rPr>
        <w:t xml:space="preserve"> при моём тарифе более 100 </w:t>
      </w:r>
      <w:proofErr w:type="spellStart"/>
      <w:r w:rsidRPr="0014090C">
        <w:rPr>
          <w:lang w:val="ru-RU"/>
        </w:rPr>
        <w:t>мбит</w:t>
      </w:r>
      <w:proofErr w:type="spellEnd"/>
      <w:r w:rsidRPr="0014090C">
        <w:rPr>
          <w:lang w:val="ru-RU"/>
        </w:rPr>
        <w:t xml:space="preserve"> просит за выделенку 150 р, а для остальных просит 250 р – это 3000 р в год. Каждому ли это под силу?</w:t>
      </w:r>
      <w:r w:rsidRPr="0014090C">
        <w:rPr>
          <w:lang w:val="ru-RU"/>
        </w:rPr>
        <w:br/>
        <w:t xml:space="preserve">В общем как резюме. Знал бы что нужна выделенка морочится не стал бы! </w:t>
      </w:r>
      <w:proofErr w:type="spellStart"/>
      <w:r w:rsidRPr="0014090C">
        <w:t>Стоит</w:t>
      </w:r>
      <w:proofErr w:type="spellEnd"/>
      <w:r w:rsidRPr="0014090C">
        <w:t xml:space="preserve"> </w:t>
      </w:r>
      <w:proofErr w:type="spellStart"/>
      <w:r w:rsidRPr="0014090C">
        <w:t>упомянуть</w:t>
      </w:r>
      <w:proofErr w:type="spellEnd"/>
      <w:r w:rsidRPr="0014090C">
        <w:t xml:space="preserve"> </w:t>
      </w:r>
      <w:proofErr w:type="spellStart"/>
      <w:r w:rsidRPr="0014090C">
        <w:t>об</w:t>
      </w:r>
      <w:proofErr w:type="spellEnd"/>
      <w:r w:rsidRPr="0014090C">
        <w:t xml:space="preserve"> </w:t>
      </w:r>
      <w:proofErr w:type="spellStart"/>
      <w:r w:rsidRPr="0014090C">
        <w:t>этом</w:t>
      </w:r>
      <w:proofErr w:type="spellEnd"/>
      <w:r w:rsidRPr="0014090C">
        <w:t xml:space="preserve"> с </w:t>
      </w:r>
      <w:proofErr w:type="spellStart"/>
      <w:r w:rsidRPr="0014090C">
        <w:t>самых</w:t>
      </w:r>
      <w:proofErr w:type="spellEnd"/>
      <w:r w:rsidRPr="0014090C">
        <w:t xml:space="preserve"> </w:t>
      </w:r>
      <w:proofErr w:type="spellStart"/>
      <w:r w:rsidRPr="0014090C">
        <w:t>первых</w:t>
      </w:r>
      <w:proofErr w:type="spellEnd"/>
      <w:r w:rsidRPr="0014090C">
        <w:t xml:space="preserve"> </w:t>
      </w:r>
      <w:proofErr w:type="spellStart"/>
      <w:r w:rsidRPr="0014090C">
        <w:t>строк</w:t>
      </w:r>
      <w:proofErr w:type="spellEnd"/>
      <w:r w:rsidRPr="0014090C">
        <w:t xml:space="preserve"> </w:t>
      </w:r>
      <w:proofErr w:type="spellStart"/>
      <w:r w:rsidRPr="0014090C">
        <w:t>статьи</w:t>
      </w:r>
      <w:proofErr w:type="spellEnd"/>
      <w:r w:rsidRPr="0014090C">
        <w:t>.</w:t>
      </w:r>
    </w:p>
    <w:p w14:paraId="72B7FB3B" w14:textId="77777777" w:rsidR="0014090C" w:rsidRPr="0014090C" w:rsidRDefault="0014090C" w:rsidP="0014090C">
      <w:hyperlink r:id="rId115" w:anchor="respond" w:history="1">
        <w:proofErr w:type="spellStart"/>
        <w:r w:rsidRPr="0014090C">
          <w:rPr>
            <w:rStyle w:val="ac"/>
          </w:rPr>
          <w:t>Ответить</w:t>
        </w:r>
        <w:proofErr w:type="spellEnd"/>
      </w:hyperlink>
    </w:p>
    <w:p w14:paraId="172DF64E" w14:textId="77777777" w:rsidR="0014090C" w:rsidRPr="0014090C" w:rsidRDefault="0014090C" w:rsidP="0014090C">
      <w:pPr>
        <w:numPr>
          <w:ilvl w:val="2"/>
          <w:numId w:val="6"/>
        </w:numPr>
      </w:pPr>
    </w:p>
    <w:p w14:paraId="594EC927" w14:textId="4E792CEE" w:rsidR="0014090C" w:rsidRPr="0014090C" w:rsidRDefault="0014090C" w:rsidP="0014090C">
      <w:pPr>
        <w:numPr>
          <w:ilvl w:val="3"/>
          <w:numId w:val="6"/>
        </w:numPr>
      </w:pPr>
      <w:r w:rsidRPr="0014090C">
        <w:lastRenderedPageBreak/>
        <w:drawing>
          <wp:inline distT="0" distB="0" distL="0" distR="0" wp14:anchorId="63603361" wp14:editId="48302039">
            <wp:extent cx="476250" cy="476250"/>
            <wp:effectExtent l="0" t="0" r="0" b="0"/>
            <wp:docPr id="1186937081" name="Рисунок 137"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37081" name="Рисунок 137"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E87CD90" w14:textId="77777777" w:rsidR="0014090C" w:rsidRPr="0014090C" w:rsidRDefault="0014090C" w:rsidP="0014090C">
      <w:pPr>
        <w:rPr>
          <w:lang w:val="ru-RU"/>
        </w:rPr>
      </w:pPr>
      <w:hyperlink r:id="rId116" w:history="1">
        <w:proofErr w:type="spellStart"/>
        <w:r w:rsidRPr="0014090C">
          <w:rPr>
            <w:rStyle w:val="ac"/>
            <w:b/>
            <w:bCs/>
          </w:rPr>
          <w:t>kotyara</w:t>
        </w:r>
        <w:proofErr w:type="spellEnd"/>
        <w:r w:rsidRPr="0014090C">
          <w:rPr>
            <w:rStyle w:val="ac"/>
            <w:b/>
            <w:bCs/>
            <w:lang w:val="ru-RU"/>
          </w:rPr>
          <w:t>12</w:t>
        </w:r>
      </w:hyperlink>
      <w:hyperlink r:id="rId117" w:anchor="comment-4305" w:history="1">
        <w:r w:rsidRPr="0014090C">
          <w:rPr>
            <w:rStyle w:val="ac"/>
            <w:lang w:val="ru-RU"/>
          </w:rPr>
          <w:t>12.11.2021 в 07:54</w:t>
        </w:r>
      </w:hyperlink>
    </w:p>
    <w:p w14:paraId="7AE5D278" w14:textId="77777777" w:rsidR="0014090C" w:rsidRPr="0014090C" w:rsidRDefault="0014090C" w:rsidP="0014090C">
      <w:pPr>
        <w:rPr>
          <w:lang w:val="ru-RU"/>
        </w:rPr>
      </w:pPr>
      <w:r w:rsidRPr="0014090C">
        <w:rPr>
          <w:lang w:val="ru-RU"/>
        </w:rPr>
        <w:t>Но зато прекрасно работает в режиме моста. Со смартфона я подключаюсь к публичному серверу, а устройства – к локальному. При отсутствии доступа в интернет устройства общаются между собой через локальный сервер, но теряется внешний контроль. Именно такая задача мной и ставилась, ибо интернет на даче пропадает часто и надолго, а устройства должны иметь возможность общаться между собой. В качестве “приятного бонуса” появилась возможность разделить публикуемые данные – часть данных теперь не уходит за пределы локального брокера.</w:t>
      </w:r>
    </w:p>
    <w:p w14:paraId="5DC83888" w14:textId="77777777" w:rsidR="0014090C" w:rsidRPr="0014090C" w:rsidRDefault="0014090C" w:rsidP="0014090C">
      <w:hyperlink r:id="rId118" w:anchor="respond" w:history="1">
        <w:proofErr w:type="spellStart"/>
        <w:r w:rsidRPr="0014090C">
          <w:rPr>
            <w:rStyle w:val="ac"/>
          </w:rPr>
          <w:t>Ответить</w:t>
        </w:r>
        <w:proofErr w:type="spellEnd"/>
      </w:hyperlink>
    </w:p>
    <w:p w14:paraId="652DABD2" w14:textId="37E57F19" w:rsidR="0014090C" w:rsidRPr="0014090C" w:rsidRDefault="0014090C" w:rsidP="0014090C">
      <w:pPr>
        <w:numPr>
          <w:ilvl w:val="0"/>
          <w:numId w:val="6"/>
        </w:numPr>
      </w:pPr>
      <w:r w:rsidRPr="0014090C">
        <w:drawing>
          <wp:inline distT="0" distB="0" distL="0" distR="0" wp14:anchorId="7CA00499" wp14:editId="79511793">
            <wp:extent cx="476250" cy="476250"/>
            <wp:effectExtent l="0" t="0" r="0" b="0"/>
            <wp:docPr id="1000931902" name="Рисунок 136"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902" name="Рисунок 136"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4257F24" w14:textId="77777777" w:rsidR="0014090C" w:rsidRPr="0014090C" w:rsidRDefault="0014090C" w:rsidP="0014090C">
      <w:r w:rsidRPr="0014090C">
        <w:rPr>
          <w:b/>
          <w:bCs/>
        </w:rPr>
        <w:t>VovanPitersky</w:t>
      </w:r>
      <w:hyperlink r:id="rId119" w:anchor="comment-4363" w:history="1">
        <w:r w:rsidRPr="0014090C">
          <w:rPr>
            <w:rStyle w:val="ac"/>
          </w:rPr>
          <w:t>21.11.2021 в 03:28</w:t>
        </w:r>
      </w:hyperlink>
    </w:p>
    <w:p w14:paraId="4D8B587A" w14:textId="77777777" w:rsidR="0014090C" w:rsidRPr="0014090C" w:rsidRDefault="0014090C" w:rsidP="0014090C">
      <w:proofErr w:type="spellStart"/>
      <w:r w:rsidRPr="0014090C">
        <w:t>Ноя</w:t>
      </w:r>
      <w:proofErr w:type="spellEnd"/>
      <w:r w:rsidRPr="0014090C">
        <w:t xml:space="preserve"> 20 05:19:50 root Started </w:t>
      </w:r>
      <w:proofErr w:type="spellStart"/>
      <w:r w:rsidRPr="0014090C">
        <w:t>mosquitto</w:t>
      </w:r>
      <w:proofErr w:type="spellEnd"/>
      <w:r w:rsidRPr="0014090C">
        <w:t xml:space="preserve"> from .</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 xml:space="preserve">[463] </w:t>
      </w:r>
      <w:proofErr w:type="spellStart"/>
      <w:r w:rsidRPr="0014090C">
        <w:t>mosquitto</w:t>
      </w:r>
      <w:proofErr w:type="spellEnd"/>
      <w:r w:rsidRPr="0014090C">
        <w:t xml:space="preserve"> version 2.0.11 starting</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[463] Config loaded from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[463] Opening ipv4 listen socket on port 1883.</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[463] Opening ipv6 listen socket on port 1883.</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 xml:space="preserve">[463] </w:t>
      </w:r>
      <w:proofErr w:type="spellStart"/>
      <w:r w:rsidRPr="0014090C">
        <w:t>mosquitto</w:t>
      </w:r>
      <w:proofErr w:type="spellEnd"/>
      <w:r w:rsidRPr="0014090C">
        <w:t xml:space="preserve"> version 2.0.11 running !!!!!!!!!!!!!!!!!!!!!!!!!!!!</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 xml:space="preserve">[469] </w:t>
      </w:r>
      <w:proofErr w:type="spellStart"/>
      <w:r w:rsidRPr="0014090C">
        <w:t>mosquitto</w:t>
      </w:r>
      <w:proofErr w:type="spellEnd"/>
      <w:r w:rsidRPr="0014090C">
        <w:t xml:space="preserve"> version 2.0.11 starting</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[469] Config loaded from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[469] Opening ipv4 listen socket on port 1883.</w:t>
      </w:r>
      <w:r w:rsidRPr="0014090C">
        <w:br/>
      </w:r>
      <w:proofErr w:type="spellStart"/>
      <w:r w:rsidRPr="0014090C">
        <w:t>Ноя</w:t>
      </w:r>
      <w:proofErr w:type="spellEnd"/>
      <w:r w:rsidRPr="0014090C">
        <w:t xml:space="preserve"> 20 05:19:51 </w:t>
      </w:r>
      <w:proofErr w:type="spellStart"/>
      <w:r w:rsidRPr="0014090C">
        <w:t>mosquitto</w:t>
      </w:r>
      <w:proofErr w:type="spellEnd"/>
      <w:r w:rsidRPr="0014090C">
        <w:t>[469] Error: Address already in use !!!!!!!!!!!!!!!!!!!!!!!!!!!!</w:t>
      </w:r>
    </w:p>
    <w:p w14:paraId="75CE1656" w14:textId="77777777" w:rsidR="0014090C" w:rsidRPr="0014090C" w:rsidRDefault="0014090C" w:rsidP="0014090C">
      <w:r w:rsidRPr="0014090C">
        <w:t xml:space="preserve">Я </w:t>
      </w:r>
      <w:proofErr w:type="spellStart"/>
      <w:r w:rsidRPr="0014090C">
        <w:t>правильно</w:t>
      </w:r>
      <w:proofErr w:type="spellEnd"/>
      <w:r w:rsidRPr="0014090C">
        <w:t xml:space="preserve"> </w:t>
      </w:r>
      <w:proofErr w:type="spellStart"/>
      <w:r w:rsidRPr="0014090C">
        <w:t>понимаю</w:t>
      </w:r>
      <w:proofErr w:type="spellEnd"/>
      <w:r w:rsidRPr="0014090C">
        <w:t xml:space="preserve">, </w:t>
      </w:r>
      <w:proofErr w:type="spellStart"/>
      <w:r w:rsidRPr="0014090C">
        <w:t>что</w:t>
      </w:r>
      <w:proofErr w:type="spellEnd"/>
      <w:r w:rsidRPr="0014090C">
        <w:t xml:space="preserve"> </w:t>
      </w:r>
      <w:proofErr w:type="spellStart"/>
      <w:r w:rsidRPr="0014090C">
        <w:t>после</w:t>
      </w:r>
      <w:proofErr w:type="spellEnd"/>
      <w:r w:rsidRPr="0014090C">
        <w:t xml:space="preserve"> </w:t>
      </w:r>
      <w:proofErr w:type="spellStart"/>
      <w:r w:rsidRPr="0014090C">
        <w:t>перезагрузки</w:t>
      </w:r>
      <w:proofErr w:type="spellEnd"/>
      <w:r w:rsidRPr="0014090C">
        <w:t xml:space="preserve"> </w:t>
      </w:r>
      <w:proofErr w:type="spellStart"/>
      <w:r w:rsidRPr="0014090C">
        <w:t>keenetica</w:t>
      </w:r>
      <w:proofErr w:type="spellEnd"/>
      <w:r w:rsidRPr="0014090C">
        <w:t xml:space="preserve"> – </w:t>
      </w:r>
      <w:proofErr w:type="spellStart"/>
      <w:r w:rsidRPr="0014090C">
        <w:t>mosquitto</w:t>
      </w:r>
      <w:proofErr w:type="spellEnd"/>
      <w:r w:rsidRPr="0014090C">
        <w:t xml:space="preserve"> </w:t>
      </w:r>
      <w:proofErr w:type="spellStart"/>
      <w:r w:rsidRPr="0014090C">
        <w:t>почему-то</w:t>
      </w:r>
      <w:proofErr w:type="spellEnd"/>
      <w:r w:rsidRPr="0014090C">
        <w:t xml:space="preserve"> </w:t>
      </w:r>
      <w:proofErr w:type="spellStart"/>
      <w:r w:rsidRPr="0014090C">
        <w:t>стартует</w:t>
      </w:r>
      <w:proofErr w:type="spellEnd"/>
      <w:r w:rsidRPr="0014090C">
        <w:t xml:space="preserve"> </w:t>
      </w:r>
      <w:proofErr w:type="spellStart"/>
      <w:r w:rsidRPr="0014090C">
        <w:t>два</w:t>
      </w:r>
      <w:proofErr w:type="spellEnd"/>
      <w:r w:rsidRPr="0014090C">
        <w:t xml:space="preserve"> </w:t>
      </w:r>
      <w:proofErr w:type="spellStart"/>
      <w:r w:rsidRPr="0014090C">
        <w:t>раза</w:t>
      </w:r>
      <w:proofErr w:type="spellEnd"/>
      <w:r w:rsidRPr="0014090C">
        <w:t xml:space="preserve"> </w:t>
      </w:r>
      <w:proofErr w:type="spellStart"/>
      <w:r w:rsidRPr="0014090C">
        <w:t>подряд</w:t>
      </w:r>
      <w:proofErr w:type="spellEnd"/>
      <w:r w:rsidRPr="0014090C">
        <w:t xml:space="preserve"> ???</w:t>
      </w:r>
    </w:p>
    <w:p w14:paraId="7E3BCF29" w14:textId="77777777" w:rsidR="0014090C" w:rsidRPr="0014090C" w:rsidRDefault="0014090C" w:rsidP="0014090C">
      <w:hyperlink r:id="rId120" w:anchor="respond" w:history="1">
        <w:proofErr w:type="spellStart"/>
        <w:r w:rsidRPr="0014090C">
          <w:rPr>
            <w:rStyle w:val="ac"/>
          </w:rPr>
          <w:t>Ответить</w:t>
        </w:r>
        <w:proofErr w:type="spellEnd"/>
      </w:hyperlink>
    </w:p>
    <w:p w14:paraId="578743B7" w14:textId="77777777" w:rsidR="0014090C" w:rsidRPr="0014090C" w:rsidRDefault="0014090C" w:rsidP="0014090C">
      <w:pPr>
        <w:numPr>
          <w:ilvl w:val="0"/>
          <w:numId w:val="6"/>
        </w:numPr>
      </w:pPr>
    </w:p>
    <w:p w14:paraId="7B3DAC01" w14:textId="31A3814D" w:rsidR="0014090C" w:rsidRPr="0014090C" w:rsidRDefault="0014090C" w:rsidP="0014090C">
      <w:pPr>
        <w:numPr>
          <w:ilvl w:val="1"/>
          <w:numId w:val="6"/>
        </w:numPr>
      </w:pPr>
      <w:r w:rsidRPr="0014090C">
        <w:drawing>
          <wp:inline distT="0" distB="0" distL="0" distR="0" wp14:anchorId="21DD6529" wp14:editId="37025FAF">
            <wp:extent cx="476250" cy="476250"/>
            <wp:effectExtent l="0" t="0" r="0" b="0"/>
            <wp:docPr id="1758833351" name="Рисунок 135"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33351" name="Рисунок 135"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7FC8B1E" w14:textId="77777777" w:rsidR="0014090C" w:rsidRPr="0014090C" w:rsidRDefault="0014090C" w:rsidP="0014090C">
      <w:pPr>
        <w:rPr>
          <w:lang w:val="ru-RU"/>
        </w:rPr>
      </w:pPr>
      <w:hyperlink r:id="rId121" w:history="1">
        <w:proofErr w:type="spellStart"/>
        <w:r w:rsidRPr="0014090C">
          <w:rPr>
            <w:rStyle w:val="ac"/>
            <w:b/>
            <w:bCs/>
          </w:rPr>
          <w:t>kotyara</w:t>
        </w:r>
        <w:proofErr w:type="spellEnd"/>
        <w:r w:rsidRPr="0014090C">
          <w:rPr>
            <w:rStyle w:val="ac"/>
            <w:b/>
            <w:bCs/>
            <w:lang w:val="ru-RU"/>
          </w:rPr>
          <w:t>12</w:t>
        </w:r>
      </w:hyperlink>
      <w:hyperlink r:id="rId122" w:anchor="comment-4366" w:history="1">
        <w:r w:rsidRPr="0014090C">
          <w:rPr>
            <w:rStyle w:val="ac"/>
            <w:lang w:val="ru-RU"/>
          </w:rPr>
          <w:t>21.11.2021 в 10:57</w:t>
        </w:r>
      </w:hyperlink>
    </w:p>
    <w:p w14:paraId="7E71AEF9" w14:textId="77777777" w:rsidR="0014090C" w:rsidRPr="0014090C" w:rsidRDefault="0014090C" w:rsidP="0014090C">
      <w:r w:rsidRPr="0014090C">
        <w:rPr>
          <w:lang w:val="ru-RU"/>
        </w:rPr>
        <w:t xml:space="preserve">Добрый день. Да, Вы всё правильно понимаете. Попробуйте удалить скрипт запуска и перезагрузить роутер – запустится или нет? </w:t>
      </w:r>
      <w:proofErr w:type="spellStart"/>
      <w:r w:rsidRPr="0014090C">
        <w:t>Может</w:t>
      </w:r>
      <w:proofErr w:type="spellEnd"/>
      <w:r w:rsidRPr="0014090C">
        <w:t xml:space="preserve"> </w:t>
      </w:r>
      <w:proofErr w:type="spellStart"/>
      <w:r w:rsidRPr="0014090C">
        <w:t>быть</w:t>
      </w:r>
      <w:proofErr w:type="spellEnd"/>
      <w:r w:rsidRPr="0014090C">
        <w:t xml:space="preserve"> в </w:t>
      </w:r>
      <w:proofErr w:type="spellStart"/>
      <w:r w:rsidRPr="0014090C">
        <w:t>новых</w:t>
      </w:r>
      <w:proofErr w:type="spellEnd"/>
      <w:r w:rsidRPr="0014090C">
        <w:t xml:space="preserve"> </w:t>
      </w:r>
      <w:proofErr w:type="spellStart"/>
      <w:r w:rsidRPr="0014090C">
        <w:t>версиях</w:t>
      </w:r>
      <w:proofErr w:type="spellEnd"/>
      <w:r w:rsidRPr="0014090C">
        <w:t xml:space="preserve"> </w:t>
      </w:r>
      <w:proofErr w:type="spellStart"/>
      <w:r w:rsidRPr="0014090C">
        <w:t>что-то</w:t>
      </w:r>
      <w:proofErr w:type="spellEnd"/>
      <w:r w:rsidRPr="0014090C">
        <w:t xml:space="preserve"> </w:t>
      </w:r>
      <w:proofErr w:type="spellStart"/>
      <w:r w:rsidRPr="0014090C">
        <w:t>другое</w:t>
      </w:r>
      <w:proofErr w:type="spellEnd"/>
      <w:r w:rsidRPr="0014090C">
        <w:t xml:space="preserve"> </w:t>
      </w:r>
      <w:proofErr w:type="spellStart"/>
      <w:r w:rsidRPr="0014090C">
        <w:t>придумали</w:t>
      </w:r>
      <w:proofErr w:type="spellEnd"/>
      <w:r w:rsidRPr="0014090C">
        <w:t>…</w:t>
      </w:r>
    </w:p>
    <w:p w14:paraId="6A5285AF" w14:textId="77777777" w:rsidR="0014090C" w:rsidRPr="0014090C" w:rsidRDefault="0014090C" w:rsidP="0014090C">
      <w:hyperlink r:id="rId123" w:anchor="respond" w:history="1">
        <w:proofErr w:type="spellStart"/>
        <w:r w:rsidRPr="0014090C">
          <w:rPr>
            <w:rStyle w:val="ac"/>
          </w:rPr>
          <w:t>Ответить</w:t>
        </w:r>
        <w:proofErr w:type="spellEnd"/>
      </w:hyperlink>
    </w:p>
    <w:p w14:paraId="7ADF74E5" w14:textId="7312EAC1" w:rsidR="0014090C" w:rsidRPr="0014090C" w:rsidRDefault="0014090C" w:rsidP="0014090C">
      <w:pPr>
        <w:numPr>
          <w:ilvl w:val="0"/>
          <w:numId w:val="6"/>
        </w:numPr>
      </w:pPr>
      <w:r w:rsidRPr="0014090C">
        <w:lastRenderedPageBreak/>
        <w:drawing>
          <wp:inline distT="0" distB="0" distL="0" distR="0" wp14:anchorId="457E87DF" wp14:editId="711D8B05">
            <wp:extent cx="476250" cy="476250"/>
            <wp:effectExtent l="0" t="0" r="0" b="0"/>
            <wp:docPr id="901885514" name="Рисунок 134"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5514" name="Рисунок 134"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9946BBA" w14:textId="77777777" w:rsidR="0014090C" w:rsidRPr="0014090C" w:rsidRDefault="0014090C" w:rsidP="0014090C">
      <w:r w:rsidRPr="0014090C">
        <w:rPr>
          <w:b/>
          <w:bCs/>
        </w:rPr>
        <w:t>VovanPitersky</w:t>
      </w:r>
      <w:hyperlink r:id="rId124" w:anchor="comment-4383" w:history="1">
        <w:r w:rsidRPr="0014090C">
          <w:rPr>
            <w:rStyle w:val="ac"/>
          </w:rPr>
          <w:t>22.11.2021 в 17:44</w:t>
        </w:r>
      </w:hyperlink>
    </w:p>
    <w:p w14:paraId="7DF5A631" w14:textId="77777777" w:rsidR="0014090C" w:rsidRPr="0014090C" w:rsidRDefault="0014090C" w:rsidP="0014090C">
      <w:proofErr w:type="spellStart"/>
      <w:r w:rsidRPr="0014090C">
        <w:t>Спасибо</w:t>
      </w:r>
      <w:proofErr w:type="spellEnd"/>
      <w:r w:rsidRPr="0014090C">
        <w:t xml:space="preserve"> </w:t>
      </w:r>
      <w:proofErr w:type="spellStart"/>
      <w:r w:rsidRPr="0014090C">
        <w:t>за</w:t>
      </w:r>
      <w:proofErr w:type="spellEnd"/>
      <w:r w:rsidRPr="0014090C">
        <w:t xml:space="preserve"> </w:t>
      </w:r>
      <w:proofErr w:type="spellStart"/>
      <w:r w:rsidRPr="0014090C">
        <w:t>оперативный</w:t>
      </w:r>
      <w:proofErr w:type="spellEnd"/>
      <w:r w:rsidRPr="0014090C">
        <w:t xml:space="preserve"> </w:t>
      </w:r>
      <w:proofErr w:type="spellStart"/>
      <w:r w:rsidRPr="0014090C">
        <w:t>ответ</w:t>
      </w:r>
      <w:proofErr w:type="spellEnd"/>
      <w:r w:rsidRPr="0014090C">
        <w:br/>
      </w:r>
      <w:proofErr w:type="spellStart"/>
      <w:r w:rsidRPr="0014090C">
        <w:t>удалил</w:t>
      </w:r>
      <w:proofErr w:type="spellEnd"/>
      <w:r w:rsidRPr="0014090C">
        <w:t xml:space="preserve"> из </w:t>
      </w:r>
      <w:proofErr w:type="spellStart"/>
      <w:r w:rsidRPr="0014090C">
        <w:t>паки</w:t>
      </w:r>
      <w:proofErr w:type="spellEnd"/>
      <w:r w:rsidRPr="0014090C">
        <w:t xml:space="preserve"> /opt/</w:t>
      </w:r>
      <w:proofErr w:type="spellStart"/>
      <w:r w:rsidRPr="0014090C">
        <w:t>etc</w:t>
      </w:r>
      <w:proofErr w:type="spellEnd"/>
      <w:r w:rsidRPr="0014090C">
        <w:t>/</w:t>
      </w:r>
      <w:proofErr w:type="spellStart"/>
      <w:r w:rsidRPr="0014090C">
        <w:t>init.d</w:t>
      </w:r>
      <w:proofErr w:type="spellEnd"/>
      <w:r w:rsidRPr="0014090C">
        <w:t xml:space="preserve"> </w:t>
      </w:r>
      <w:proofErr w:type="spellStart"/>
      <w:r w:rsidRPr="0014090C">
        <w:t>файл</w:t>
      </w:r>
      <w:proofErr w:type="spellEnd"/>
      <w:r w:rsidRPr="0014090C">
        <w:t xml:space="preserve"> </w:t>
      </w:r>
      <w:proofErr w:type="spellStart"/>
      <w:r w:rsidRPr="0014090C">
        <w:t>Smosquitto</w:t>
      </w:r>
      <w:proofErr w:type="spellEnd"/>
      <w:r w:rsidRPr="0014090C">
        <w:br/>
      </w:r>
      <w:proofErr w:type="spellStart"/>
      <w:r w:rsidRPr="0014090C">
        <w:t>теперь</w:t>
      </w:r>
      <w:proofErr w:type="spellEnd"/>
      <w:r w:rsidRPr="0014090C">
        <w:t xml:space="preserve"> </w:t>
      </w:r>
      <w:proofErr w:type="spellStart"/>
      <w:r w:rsidRPr="0014090C">
        <w:t>mosquitto</w:t>
      </w:r>
      <w:proofErr w:type="spellEnd"/>
      <w:r w:rsidRPr="0014090C">
        <w:t xml:space="preserve"> </w:t>
      </w:r>
      <w:proofErr w:type="spellStart"/>
      <w:r w:rsidRPr="0014090C">
        <w:t>запускается</w:t>
      </w:r>
      <w:proofErr w:type="spellEnd"/>
      <w:r w:rsidRPr="0014090C">
        <w:t xml:space="preserve"> ОДИН </w:t>
      </w:r>
      <w:proofErr w:type="spellStart"/>
      <w:r w:rsidRPr="0014090C">
        <w:t>раз</w:t>
      </w:r>
      <w:proofErr w:type="spellEnd"/>
      <w:r w:rsidRPr="0014090C">
        <w:br/>
      </w:r>
      <w:proofErr w:type="spellStart"/>
      <w:r w:rsidRPr="0014090C">
        <w:t>обратил</w:t>
      </w:r>
      <w:proofErr w:type="spellEnd"/>
      <w:r w:rsidRPr="0014090C">
        <w:t xml:space="preserve"> </w:t>
      </w:r>
      <w:proofErr w:type="spellStart"/>
      <w:r w:rsidRPr="0014090C">
        <w:t>внимание</w:t>
      </w:r>
      <w:proofErr w:type="spellEnd"/>
      <w:r w:rsidRPr="0014090C">
        <w:t xml:space="preserve">, </w:t>
      </w:r>
      <w:proofErr w:type="spellStart"/>
      <w:r w:rsidRPr="0014090C">
        <w:t>что</w:t>
      </w:r>
      <w:proofErr w:type="spellEnd"/>
      <w:r w:rsidRPr="0014090C">
        <w:t xml:space="preserve"> в </w:t>
      </w:r>
      <w:proofErr w:type="spellStart"/>
      <w:r w:rsidRPr="0014090C">
        <w:t>папке</w:t>
      </w:r>
      <w:proofErr w:type="spellEnd"/>
      <w:r w:rsidRPr="0014090C">
        <w:t xml:space="preserve"> /opt/</w:t>
      </w:r>
      <w:proofErr w:type="spellStart"/>
      <w:r w:rsidRPr="0014090C">
        <w:t>etc</w:t>
      </w:r>
      <w:proofErr w:type="spellEnd"/>
      <w:r w:rsidRPr="0014090C">
        <w:t>/</w:t>
      </w:r>
      <w:proofErr w:type="spellStart"/>
      <w:r w:rsidRPr="0014090C">
        <w:t>init.d</w:t>
      </w:r>
      <w:proofErr w:type="spellEnd"/>
      <w:r w:rsidRPr="0014090C">
        <w:t xml:space="preserve"> ОТКУДА-ТО </w:t>
      </w:r>
      <w:r w:rsidRPr="0014090C">
        <w:rPr>
          <w:rFonts w:ascii="Segoe UI Emoji" w:hAnsi="Segoe UI Emoji" w:cs="Segoe UI Emoji"/>
        </w:rPr>
        <w:t>🙂</w:t>
      </w:r>
      <w:r w:rsidRPr="0014090C">
        <w:t xml:space="preserve"> </w:t>
      </w:r>
      <w:proofErr w:type="spellStart"/>
      <w:r w:rsidRPr="0014090C">
        <w:t>появился</w:t>
      </w:r>
      <w:proofErr w:type="spellEnd"/>
      <w:r w:rsidRPr="0014090C">
        <w:t xml:space="preserve"> </w:t>
      </w:r>
      <w:proofErr w:type="spellStart"/>
      <w:r w:rsidRPr="0014090C">
        <w:t>файл</w:t>
      </w:r>
      <w:proofErr w:type="spellEnd"/>
      <w:r w:rsidRPr="0014090C">
        <w:t xml:space="preserve"> S80mosquitto </w:t>
      </w:r>
      <w:proofErr w:type="spellStart"/>
      <w:r w:rsidRPr="0014090C">
        <w:t>следующего</w:t>
      </w:r>
      <w:proofErr w:type="spellEnd"/>
      <w:r w:rsidRPr="0014090C">
        <w:t xml:space="preserve"> </w:t>
      </w:r>
      <w:proofErr w:type="spellStart"/>
      <w:r w:rsidRPr="0014090C">
        <w:t>содержания</w:t>
      </w:r>
      <w:proofErr w:type="spellEnd"/>
      <w:r w:rsidRPr="0014090C">
        <w:t>:</w:t>
      </w:r>
      <w:r w:rsidRPr="0014090C">
        <w:br/>
        <w:t>#!/bin/sh</w:t>
      </w:r>
      <w:r w:rsidRPr="0014090C">
        <w:br/>
        <w:t>ENABLED=yes</w:t>
      </w:r>
      <w:r w:rsidRPr="0014090C">
        <w:br/>
        <w:t>PROCS=</w:t>
      </w:r>
      <w:proofErr w:type="spellStart"/>
      <w:r w:rsidRPr="0014090C">
        <w:t>mosquitto</w:t>
      </w:r>
      <w:proofErr w:type="spellEnd"/>
      <w:r w:rsidRPr="0014090C">
        <w:br/>
        <w:t>ARGS=”-c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mosquitto.conf</w:t>
      </w:r>
      <w:proofErr w:type="spellEnd"/>
      <w:r w:rsidRPr="0014090C">
        <w:t>”</w:t>
      </w:r>
      <w:r w:rsidRPr="0014090C">
        <w:br/>
        <w:t>PREARGS=””</w:t>
      </w:r>
      <w:r w:rsidRPr="0014090C">
        <w:br/>
        <w:t>DESC=$PROCS</w:t>
      </w:r>
      <w:r w:rsidRPr="0014090C">
        <w:br/>
        <w:t>PATH=/opt/sbin:/opt/bin:/opt/usr/bin:/usr/local/sbin:/usr/local/bin:/usr/sbin:/usr/bin:/sbin:/bin</w:t>
      </w:r>
      <w:r w:rsidRPr="0014090C">
        <w:br/>
        <w:t>. /opt/</w:t>
      </w:r>
      <w:proofErr w:type="spellStart"/>
      <w:r w:rsidRPr="0014090C">
        <w:t>etc</w:t>
      </w:r>
      <w:proofErr w:type="spellEnd"/>
      <w:r w:rsidRPr="0014090C">
        <w:t>/</w:t>
      </w:r>
      <w:proofErr w:type="spellStart"/>
      <w:r w:rsidRPr="0014090C">
        <w:t>init.d</w:t>
      </w:r>
      <w:proofErr w:type="spellEnd"/>
      <w:r w:rsidRPr="0014090C">
        <w:t>/</w:t>
      </w:r>
      <w:proofErr w:type="spellStart"/>
      <w:r w:rsidRPr="0014090C">
        <w:t>rc.func</w:t>
      </w:r>
      <w:proofErr w:type="spellEnd"/>
    </w:p>
    <w:p w14:paraId="53F5AE05" w14:textId="77777777" w:rsidR="0014090C" w:rsidRPr="0014090C" w:rsidRDefault="0014090C" w:rsidP="0014090C">
      <w:hyperlink r:id="rId125" w:anchor="respond" w:history="1">
        <w:proofErr w:type="spellStart"/>
        <w:r w:rsidRPr="0014090C">
          <w:rPr>
            <w:rStyle w:val="ac"/>
          </w:rPr>
          <w:t>Ответить</w:t>
        </w:r>
        <w:proofErr w:type="spellEnd"/>
      </w:hyperlink>
    </w:p>
    <w:p w14:paraId="1321D85A" w14:textId="77777777" w:rsidR="0014090C" w:rsidRPr="0014090C" w:rsidRDefault="0014090C" w:rsidP="0014090C">
      <w:pPr>
        <w:numPr>
          <w:ilvl w:val="0"/>
          <w:numId w:val="6"/>
        </w:numPr>
      </w:pPr>
    </w:p>
    <w:p w14:paraId="1475A2B4" w14:textId="0C3ED8AA" w:rsidR="0014090C" w:rsidRPr="0014090C" w:rsidRDefault="0014090C" w:rsidP="0014090C">
      <w:pPr>
        <w:numPr>
          <w:ilvl w:val="1"/>
          <w:numId w:val="6"/>
        </w:numPr>
      </w:pPr>
      <w:r w:rsidRPr="0014090C">
        <w:drawing>
          <wp:inline distT="0" distB="0" distL="0" distR="0" wp14:anchorId="222F55C6" wp14:editId="753EFB62">
            <wp:extent cx="476250" cy="476250"/>
            <wp:effectExtent l="0" t="0" r="0" b="0"/>
            <wp:docPr id="1824374161"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FEF9B18" w14:textId="77777777" w:rsidR="0014090C" w:rsidRPr="0014090C" w:rsidRDefault="0014090C" w:rsidP="0014090C">
      <w:pPr>
        <w:rPr>
          <w:lang w:val="ru-RU"/>
        </w:rPr>
      </w:pPr>
      <w:hyperlink r:id="rId126" w:history="1">
        <w:proofErr w:type="spellStart"/>
        <w:r w:rsidRPr="0014090C">
          <w:rPr>
            <w:rStyle w:val="ac"/>
            <w:b/>
            <w:bCs/>
          </w:rPr>
          <w:t>kotyara</w:t>
        </w:r>
        <w:proofErr w:type="spellEnd"/>
        <w:r w:rsidRPr="0014090C">
          <w:rPr>
            <w:rStyle w:val="ac"/>
            <w:b/>
            <w:bCs/>
            <w:lang w:val="ru-RU"/>
          </w:rPr>
          <w:t>12</w:t>
        </w:r>
      </w:hyperlink>
      <w:hyperlink r:id="rId127" w:anchor="comment-4396" w:history="1">
        <w:r w:rsidRPr="0014090C">
          <w:rPr>
            <w:rStyle w:val="ac"/>
            <w:lang w:val="ru-RU"/>
          </w:rPr>
          <w:t>22.11.2021 в 17:57</w:t>
        </w:r>
      </w:hyperlink>
    </w:p>
    <w:p w14:paraId="261DE167" w14:textId="77777777" w:rsidR="0014090C" w:rsidRPr="0014090C" w:rsidRDefault="0014090C" w:rsidP="0014090C">
      <w:pPr>
        <w:rPr>
          <w:lang w:val="ru-RU"/>
        </w:rPr>
      </w:pPr>
      <w:r w:rsidRPr="0014090C">
        <w:rPr>
          <w:lang w:val="ru-RU"/>
        </w:rPr>
        <w:t>Спасибо за информацию, отмечу в статье этот пункт.</w:t>
      </w:r>
      <w:r w:rsidRPr="0014090C">
        <w:rPr>
          <w:lang w:val="ru-RU"/>
        </w:rPr>
        <w:br/>
        <w:t>Возможно, в новой версии скрипт создается автоматически при установке.</w:t>
      </w:r>
      <w:r w:rsidRPr="0014090C">
        <w:rPr>
          <w:lang w:val="ru-RU"/>
        </w:rPr>
        <w:br/>
        <w:t>Скоро сам буду на ещё одном роутере ставить, заодно и проверю.</w:t>
      </w:r>
    </w:p>
    <w:p w14:paraId="635D05A8" w14:textId="77777777" w:rsidR="0014090C" w:rsidRPr="0014090C" w:rsidRDefault="0014090C" w:rsidP="0014090C">
      <w:hyperlink r:id="rId128" w:anchor="respond" w:history="1">
        <w:proofErr w:type="spellStart"/>
        <w:r w:rsidRPr="0014090C">
          <w:rPr>
            <w:rStyle w:val="ac"/>
          </w:rPr>
          <w:t>Ответить</w:t>
        </w:r>
        <w:proofErr w:type="spellEnd"/>
      </w:hyperlink>
    </w:p>
    <w:p w14:paraId="02AEE4B0" w14:textId="00AA85B0" w:rsidR="0014090C" w:rsidRPr="0014090C" w:rsidRDefault="0014090C" w:rsidP="0014090C">
      <w:pPr>
        <w:numPr>
          <w:ilvl w:val="1"/>
          <w:numId w:val="6"/>
        </w:numPr>
      </w:pPr>
      <w:r w:rsidRPr="0014090C">
        <w:drawing>
          <wp:inline distT="0" distB="0" distL="0" distR="0" wp14:anchorId="0CFA45A7" wp14:editId="156B45D7">
            <wp:extent cx="476250" cy="476250"/>
            <wp:effectExtent l="0" t="0" r="0" b="0"/>
            <wp:docPr id="648694379" name="Рисунок 132" descr="Изображение выглядит как человек, Человеческое лицо, одежда, военная фор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4379" name="Рисунок 132" descr="Изображение выглядит как человек, Человеческое лицо, одежда, военная форма&#10;&#10;Автоматически созданное описание"/>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A87E193" w14:textId="77777777" w:rsidR="0014090C" w:rsidRPr="0014090C" w:rsidRDefault="0014090C" w:rsidP="0014090C">
      <w:pPr>
        <w:rPr>
          <w:lang w:val="ru-RU"/>
        </w:rPr>
      </w:pPr>
      <w:r w:rsidRPr="0014090C">
        <w:rPr>
          <w:b/>
          <w:bCs/>
          <w:lang w:val="ru-RU"/>
        </w:rPr>
        <w:t>Илдар</w:t>
      </w:r>
      <w:hyperlink r:id="rId129" w:anchor="comment-4438" w:history="1">
        <w:r w:rsidRPr="0014090C">
          <w:rPr>
            <w:rStyle w:val="ac"/>
            <w:lang w:val="ru-RU"/>
          </w:rPr>
          <w:t>27.11.2021 в 11:11</w:t>
        </w:r>
      </w:hyperlink>
    </w:p>
    <w:p w14:paraId="19E56946" w14:textId="77777777" w:rsidR="0014090C" w:rsidRPr="0014090C" w:rsidRDefault="0014090C" w:rsidP="0014090C">
      <w:pPr>
        <w:rPr>
          <w:lang w:val="ru-RU"/>
        </w:rPr>
      </w:pPr>
      <w:r w:rsidRPr="0014090C">
        <w:rPr>
          <w:lang w:val="ru-RU"/>
        </w:rPr>
        <w:t>У меня в паке /</w:t>
      </w:r>
      <w:r w:rsidRPr="0014090C">
        <w:t>opt</w:t>
      </w:r>
      <w:r w:rsidRPr="0014090C">
        <w:rPr>
          <w:lang w:val="ru-RU"/>
        </w:rPr>
        <w:t>/</w:t>
      </w:r>
      <w:proofErr w:type="spellStart"/>
      <w:r w:rsidRPr="0014090C">
        <w:t>etc</w:t>
      </w:r>
      <w:proofErr w:type="spellEnd"/>
      <w:r w:rsidRPr="0014090C">
        <w:rPr>
          <w:lang w:val="ru-RU"/>
        </w:rPr>
        <w:t>/</w:t>
      </w:r>
      <w:proofErr w:type="spellStart"/>
      <w:r w:rsidRPr="0014090C">
        <w:t>init</w:t>
      </w:r>
      <w:proofErr w:type="spellEnd"/>
      <w:r w:rsidRPr="0014090C">
        <w:rPr>
          <w:lang w:val="ru-RU"/>
        </w:rPr>
        <w:t>.</w:t>
      </w:r>
      <w:r w:rsidRPr="0014090C">
        <w:t>d</w:t>
      </w:r>
      <w:r w:rsidRPr="0014090C">
        <w:rPr>
          <w:lang w:val="ru-RU"/>
        </w:rPr>
        <w:t xml:space="preserve"> нет файла </w:t>
      </w:r>
      <w:proofErr w:type="spellStart"/>
      <w:r w:rsidRPr="0014090C">
        <w:t>Smosquitto</w:t>
      </w:r>
      <w:proofErr w:type="spellEnd"/>
      <w:r w:rsidRPr="0014090C">
        <w:rPr>
          <w:lang w:val="ru-RU"/>
        </w:rPr>
        <w:t xml:space="preserve">, а вот </w:t>
      </w:r>
      <w:r w:rsidRPr="0014090C">
        <w:t>S</w:t>
      </w:r>
      <w:r w:rsidRPr="0014090C">
        <w:rPr>
          <w:lang w:val="ru-RU"/>
        </w:rPr>
        <w:t>80</w:t>
      </w:r>
      <w:proofErr w:type="spellStart"/>
      <w:r w:rsidRPr="0014090C">
        <w:t>mosquitto</w:t>
      </w:r>
      <w:proofErr w:type="spellEnd"/>
      <w:r w:rsidRPr="0014090C">
        <w:rPr>
          <w:lang w:val="ru-RU"/>
        </w:rPr>
        <w:t xml:space="preserve"> с точно таким же содержанием есть!</w:t>
      </w:r>
      <w:r w:rsidRPr="0014090C">
        <w:rPr>
          <w:lang w:val="ru-RU"/>
        </w:rPr>
        <w:br/>
        <w:t>У меня вопрос по статье:</w:t>
      </w:r>
      <w:r w:rsidRPr="0014090C">
        <w:rPr>
          <w:lang w:val="ru-RU"/>
        </w:rPr>
        <w:br/>
        <w:t xml:space="preserve">1. У меня в качестве сервера </w:t>
      </w:r>
      <w:proofErr w:type="spellStart"/>
      <w:r w:rsidRPr="0014090C">
        <w:t>Keenetic</w:t>
      </w:r>
      <w:proofErr w:type="spellEnd"/>
      <w:r w:rsidRPr="0014090C">
        <w:rPr>
          <w:lang w:val="ru-RU"/>
        </w:rPr>
        <w:t xml:space="preserve"> </w:t>
      </w:r>
      <w:r w:rsidRPr="0014090C">
        <w:t>Ultra</w:t>
      </w:r>
      <w:r w:rsidRPr="0014090C">
        <w:rPr>
          <w:lang w:val="ru-RU"/>
        </w:rPr>
        <w:t xml:space="preserve"> (</w:t>
      </w:r>
      <w:proofErr w:type="spellStart"/>
      <w:r w:rsidRPr="0014090C">
        <w:rPr>
          <w:lang w:val="ru-RU"/>
        </w:rPr>
        <w:t>Уфанет</w:t>
      </w:r>
      <w:proofErr w:type="spellEnd"/>
      <w:r w:rsidRPr="0014090C">
        <w:rPr>
          <w:lang w:val="ru-RU"/>
        </w:rPr>
        <w:t xml:space="preserve">), а клиент – </w:t>
      </w:r>
      <w:proofErr w:type="spellStart"/>
      <w:r w:rsidRPr="0014090C">
        <w:t>Keenetic</w:t>
      </w:r>
      <w:proofErr w:type="spellEnd"/>
      <w:r w:rsidRPr="0014090C">
        <w:rPr>
          <w:lang w:val="ru-RU"/>
        </w:rPr>
        <w:t xml:space="preserve"> 4</w:t>
      </w:r>
      <w:r w:rsidRPr="0014090C">
        <w:t>G</w:t>
      </w:r>
      <w:r w:rsidRPr="0014090C">
        <w:rPr>
          <w:lang w:val="ru-RU"/>
        </w:rPr>
        <w:t xml:space="preserve"> (Билайн). Так же клиентами являются все кто подключаются к серверу по </w:t>
      </w:r>
      <w:r w:rsidRPr="0014090C">
        <w:t>VPN</w:t>
      </w:r>
      <w:r w:rsidRPr="0014090C">
        <w:rPr>
          <w:lang w:val="ru-RU"/>
        </w:rPr>
        <w:t xml:space="preserve">. Вопрос. Раз мы уж используем </w:t>
      </w:r>
      <w:proofErr w:type="spellStart"/>
      <w:r w:rsidRPr="0014090C">
        <w:t>Keenetic</w:t>
      </w:r>
      <w:proofErr w:type="spellEnd"/>
      <w:r w:rsidRPr="0014090C">
        <w:rPr>
          <w:lang w:val="ru-RU"/>
        </w:rPr>
        <w:t xml:space="preserve"> с его возможностью организации </w:t>
      </w:r>
      <w:r w:rsidRPr="0014090C">
        <w:t>VPN</w:t>
      </w:r>
      <w:r w:rsidRPr="0014090C">
        <w:rPr>
          <w:lang w:val="ru-RU"/>
        </w:rPr>
        <w:t xml:space="preserve">, то я так понимаю что при организации </w:t>
      </w:r>
      <w:r w:rsidRPr="0014090C">
        <w:t>VPN</w:t>
      </w:r>
      <w:r w:rsidRPr="0014090C">
        <w:rPr>
          <w:lang w:val="ru-RU"/>
        </w:rPr>
        <w:t xml:space="preserve"> вместо “</w:t>
      </w:r>
      <w:proofErr w:type="spellStart"/>
      <w:r w:rsidRPr="0014090C">
        <w:t>opkg</w:t>
      </w:r>
      <w:proofErr w:type="spellEnd"/>
      <w:r w:rsidRPr="0014090C">
        <w:rPr>
          <w:lang w:val="ru-RU"/>
        </w:rPr>
        <w:t xml:space="preserve"> </w:t>
      </w:r>
      <w:r w:rsidRPr="0014090C">
        <w:t>install</w:t>
      </w:r>
      <w:r w:rsidRPr="0014090C">
        <w:rPr>
          <w:lang w:val="ru-RU"/>
        </w:rPr>
        <w:t xml:space="preserve"> </w:t>
      </w:r>
      <w:proofErr w:type="spellStart"/>
      <w:r w:rsidRPr="0014090C">
        <w:t>mosquitto</w:t>
      </w:r>
      <w:proofErr w:type="spellEnd"/>
      <w:r w:rsidRPr="0014090C">
        <w:rPr>
          <w:lang w:val="ru-RU"/>
        </w:rPr>
        <w:t>-</w:t>
      </w:r>
      <w:proofErr w:type="spellStart"/>
      <w:r w:rsidRPr="0014090C">
        <w:t>ssl</w:t>
      </w:r>
      <w:proofErr w:type="spellEnd"/>
      <w:r w:rsidRPr="0014090C">
        <w:rPr>
          <w:lang w:val="ru-RU"/>
        </w:rPr>
        <w:t>” можно установить “</w:t>
      </w:r>
      <w:proofErr w:type="spellStart"/>
      <w:r w:rsidRPr="0014090C">
        <w:t>opkg</w:t>
      </w:r>
      <w:proofErr w:type="spellEnd"/>
      <w:r w:rsidRPr="0014090C">
        <w:rPr>
          <w:lang w:val="ru-RU"/>
        </w:rPr>
        <w:t xml:space="preserve"> </w:t>
      </w:r>
      <w:r w:rsidRPr="0014090C">
        <w:t>install</w:t>
      </w:r>
      <w:r w:rsidRPr="0014090C">
        <w:rPr>
          <w:lang w:val="ru-RU"/>
        </w:rPr>
        <w:t xml:space="preserve"> </w:t>
      </w:r>
      <w:proofErr w:type="spellStart"/>
      <w:r w:rsidRPr="0014090C">
        <w:t>mosquitto</w:t>
      </w:r>
      <w:proofErr w:type="spellEnd"/>
      <w:r w:rsidRPr="0014090C">
        <w:rPr>
          <w:lang w:val="ru-RU"/>
        </w:rPr>
        <w:t>-</w:t>
      </w:r>
      <w:proofErr w:type="spellStart"/>
      <w:r w:rsidRPr="0014090C">
        <w:t>nossl</w:t>
      </w:r>
      <w:proofErr w:type="spellEnd"/>
      <w:r w:rsidRPr="0014090C">
        <w:rPr>
          <w:lang w:val="ru-RU"/>
        </w:rPr>
        <w:t>” правильно? К примеру у меня оказывается с Андроид-</w:t>
      </w:r>
      <w:proofErr w:type="spellStart"/>
      <w:r w:rsidRPr="0014090C">
        <w:rPr>
          <w:lang w:val="ru-RU"/>
        </w:rPr>
        <w:t>смарфона</w:t>
      </w:r>
      <w:proofErr w:type="spellEnd"/>
      <w:r w:rsidRPr="0014090C">
        <w:rPr>
          <w:lang w:val="ru-RU"/>
        </w:rPr>
        <w:t xml:space="preserve"> есть возможность подключиться по </w:t>
      </w:r>
      <w:r w:rsidRPr="0014090C">
        <w:t>VPN</w:t>
      </w:r>
      <w:r w:rsidRPr="0014090C">
        <w:rPr>
          <w:lang w:val="ru-RU"/>
        </w:rPr>
        <w:t xml:space="preserve"> (</w:t>
      </w:r>
      <w:r w:rsidRPr="0014090C">
        <w:t>PPTP</w:t>
      </w:r>
      <w:r w:rsidRPr="0014090C">
        <w:rPr>
          <w:lang w:val="ru-RU"/>
        </w:rPr>
        <w:t xml:space="preserve">, </w:t>
      </w:r>
      <w:r w:rsidRPr="0014090C">
        <w:t>L</w:t>
      </w:r>
      <w:r w:rsidRPr="0014090C">
        <w:rPr>
          <w:lang w:val="ru-RU"/>
        </w:rPr>
        <w:t>2</w:t>
      </w:r>
      <w:r w:rsidRPr="0014090C">
        <w:t>TP</w:t>
      </w:r>
      <w:r w:rsidRPr="0014090C">
        <w:rPr>
          <w:lang w:val="ru-RU"/>
        </w:rPr>
        <w:t xml:space="preserve">, </w:t>
      </w:r>
      <w:r w:rsidRPr="0014090C">
        <w:t>IPSEC</w:t>
      </w:r>
      <w:r w:rsidRPr="0014090C">
        <w:rPr>
          <w:lang w:val="ru-RU"/>
        </w:rPr>
        <w:t xml:space="preserve">). </w:t>
      </w:r>
      <w:r w:rsidRPr="0014090C">
        <w:rPr>
          <w:lang w:val="ru-RU"/>
        </w:rPr>
        <w:lastRenderedPageBreak/>
        <w:t xml:space="preserve">Может упомяните такую возможность? Это же очень удобно оказывается! У меня например всё через </w:t>
      </w:r>
      <w:r w:rsidRPr="0014090C">
        <w:t>PPTP</w:t>
      </w:r>
      <w:r w:rsidRPr="0014090C">
        <w:rPr>
          <w:lang w:val="ru-RU"/>
        </w:rPr>
        <w:t xml:space="preserve"> с открытым портом 1883 для всех что подключен через </w:t>
      </w:r>
      <w:r w:rsidRPr="0014090C">
        <w:t>VPN</w:t>
      </w:r>
      <w:r w:rsidRPr="0014090C">
        <w:rPr>
          <w:lang w:val="ru-RU"/>
        </w:rPr>
        <w:t>.</w:t>
      </w:r>
      <w:r w:rsidRPr="0014090C">
        <w:rPr>
          <w:lang w:val="ru-RU"/>
        </w:rPr>
        <w:br/>
        <w:t xml:space="preserve">2. Правильно ли я понимаю что у нас установлен </w:t>
      </w:r>
      <w:r w:rsidRPr="0014090C">
        <w:t>Linux</w:t>
      </w:r>
      <w:r w:rsidRPr="0014090C">
        <w:rPr>
          <w:lang w:val="ru-RU"/>
        </w:rPr>
        <w:t xml:space="preserve"> 4.9-</w:t>
      </w:r>
      <w:proofErr w:type="spellStart"/>
      <w:r w:rsidRPr="0014090C">
        <w:t>ndm</w:t>
      </w:r>
      <w:proofErr w:type="spellEnd"/>
      <w:r w:rsidRPr="0014090C">
        <w:rPr>
          <w:lang w:val="ru-RU"/>
        </w:rPr>
        <w:t xml:space="preserve">-4 </w:t>
      </w:r>
      <w:proofErr w:type="spellStart"/>
      <w:r w:rsidRPr="0014090C">
        <w:t>mips</w:t>
      </w:r>
      <w:proofErr w:type="spellEnd"/>
      <w:r w:rsidRPr="0014090C">
        <w:rPr>
          <w:lang w:val="ru-RU"/>
        </w:rPr>
        <w:t xml:space="preserve"> и приведенные в статье библиотеки: первая “ОСНОВНОЙ СПИСОК ПАКЕТОВ ДЛЯ </w:t>
      </w:r>
      <w:r w:rsidRPr="0014090C">
        <w:t>MIPSEL</w:t>
      </w:r>
      <w:r w:rsidRPr="0014090C">
        <w:rPr>
          <w:lang w:val="ru-RU"/>
        </w:rPr>
        <w:t xml:space="preserve">” это как раз под </w:t>
      </w:r>
      <w:r w:rsidRPr="0014090C">
        <w:t>Linux</w:t>
      </w:r>
      <w:r w:rsidRPr="0014090C">
        <w:rPr>
          <w:lang w:val="ru-RU"/>
        </w:rPr>
        <w:t xml:space="preserve"> 4.9-</w:t>
      </w:r>
      <w:proofErr w:type="spellStart"/>
      <w:r w:rsidRPr="0014090C">
        <w:t>ndm</w:t>
      </w:r>
      <w:proofErr w:type="spellEnd"/>
      <w:r w:rsidRPr="0014090C">
        <w:rPr>
          <w:lang w:val="ru-RU"/>
        </w:rPr>
        <w:t xml:space="preserve">-4 </w:t>
      </w:r>
      <w:proofErr w:type="spellStart"/>
      <w:r w:rsidRPr="0014090C">
        <w:t>mips</w:t>
      </w:r>
      <w:proofErr w:type="spellEnd"/>
      <w:r w:rsidRPr="0014090C">
        <w:rPr>
          <w:lang w:val="ru-RU"/>
        </w:rPr>
        <w:t xml:space="preserve"> от разработчиков самого Линукс, а вторая “ДОПОЛНИТЕЛЬНЫЙ СПИСОК ПАКЕТОВ </w:t>
      </w:r>
      <w:r w:rsidRPr="0014090C">
        <w:t>KEENETIC</w:t>
      </w:r>
      <w:r w:rsidRPr="0014090C">
        <w:rPr>
          <w:lang w:val="ru-RU"/>
        </w:rPr>
        <w:t xml:space="preserve"> ДЛЯ </w:t>
      </w:r>
      <w:r w:rsidRPr="0014090C">
        <w:t>MIPSEL</w:t>
      </w:r>
      <w:r w:rsidRPr="0014090C">
        <w:rPr>
          <w:lang w:val="ru-RU"/>
        </w:rPr>
        <w:t xml:space="preserve">” это уже </w:t>
      </w:r>
      <w:proofErr w:type="spellStart"/>
      <w:r w:rsidRPr="0014090C">
        <w:rPr>
          <w:lang w:val="ru-RU"/>
        </w:rPr>
        <w:t>доп.библиотека</w:t>
      </w:r>
      <w:proofErr w:type="spellEnd"/>
      <w:r w:rsidRPr="0014090C">
        <w:rPr>
          <w:lang w:val="ru-RU"/>
        </w:rPr>
        <w:t xml:space="preserve"> от разработчиков </w:t>
      </w:r>
      <w:proofErr w:type="spellStart"/>
      <w:r w:rsidRPr="0014090C">
        <w:t>Keenetic</w:t>
      </w:r>
      <w:proofErr w:type="spellEnd"/>
      <w:r w:rsidRPr="0014090C">
        <w:rPr>
          <w:lang w:val="ru-RU"/>
        </w:rPr>
        <w:t xml:space="preserve"> с учётом железа.</w:t>
      </w:r>
      <w:r w:rsidRPr="0014090C">
        <w:rPr>
          <w:lang w:val="ru-RU"/>
        </w:rPr>
        <w:br/>
        <w:t>3. Уже успел установить “</w:t>
      </w:r>
      <w:proofErr w:type="spellStart"/>
      <w:r w:rsidRPr="0014090C">
        <w:t>mosquitto</w:t>
      </w:r>
      <w:proofErr w:type="spellEnd"/>
      <w:r w:rsidRPr="0014090C">
        <w:rPr>
          <w:lang w:val="ru-RU"/>
        </w:rPr>
        <w:t>-</w:t>
      </w:r>
      <w:proofErr w:type="spellStart"/>
      <w:r w:rsidRPr="0014090C">
        <w:t>ssl</w:t>
      </w:r>
      <w:proofErr w:type="spellEnd"/>
      <w:r w:rsidRPr="0014090C">
        <w:rPr>
          <w:lang w:val="ru-RU"/>
        </w:rPr>
        <w:t xml:space="preserve">”. Правильно ли я понимаю что всё будет работать нормально через порт 1883? Отличие </w:t>
      </w:r>
      <w:proofErr w:type="spellStart"/>
      <w:r w:rsidRPr="0014090C">
        <w:t>mosquitto</w:t>
      </w:r>
      <w:proofErr w:type="spellEnd"/>
      <w:r w:rsidRPr="0014090C">
        <w:rPr>
          <w:lang w:val="ru-RU"/>
        </w:rPr>
        <w:t>-</w:t>
      </w:r>
      <w:proofErr w:type="spellStart"/>
      <w:r w:rsidRPr="0014090C">
        <w:t>ssl</w:t>
      </w:r>
      <w:proofErr w:type="spellEnd"/>
      <w:r w:rsidRPr="0014090C">
        <w:rPr>
          <w:lang w:val="ru-RU"/>
        </w:rPr>
        <w:t xml:space="preserve"> от </w:t>
      </w:r>
      <w:proofErr w:type="spellStart"/>
      <w:r w:rsidRPr="0014090C">
        <w:t>mosquitto</w:t>
      </w:r>
      <w:proofErr w:type="spellEnd"/>
      <w:r w:rsidRPr="0014090C">
        <w:rPr>
          <w:lang w:val="ru-RU"/>
        </w:rPr>
        <w:t>-</w:t>
      </w:r>
      <w:proofErr w:type="spellStart"/>
      <w:r w:rsidRPr="0014090C">
        <w:t>nossl</w:t>
      </w:r>
      <w:proofErr w:type="spellEnd"/>
      <w:r w:rsidRPr="0014090C">
        <w:rPr>
          <w:lang w:val="ru-RU"/>
        </w:rPr>
        <w:t xml:space="preserve"> лишь в том что в первом присутствует работа с портом 8883, а во втором его нет?</w:t>
      </w:r>
      <w:r w:rsidRPr="0014090C">
        <w:rPr>
          <w:lang w:val="ru-RU"/>
        </w:rPr>
        <w:br/>
        <w:t xml:space="preserve">4. К сожалению пока что не освоил </w:t>
      </w:r>
      <w:proofErr w:type="spellStart"/>
      <w:r w:rsidRPr="0014090C">
        <w:t>mosquitto</w:t>
      </w:r>
      <w:proofErr w:type="spellEnd"/>
      <w:r w:rsidRPr="0014090C">
        <w:rPr>
          <w:lang w:val="ru-RU"/>
        </w:rPr>
        <w:t xml:space="preserve"> и </w:t>
      </w:r>
      <w:proofErr w:type="spellStart"/>
      <w:r w:rsidRPr="0014090C">
        <w:rPr>
          <w:lang w:val="ru-RU"/>
        </w:rPr>
        <w:t>дашборд</w:t>
      </w:r>
      <w:proofErr w:type="spellEnd"/>
      <w:r w:rsidRPr="0014090C">
        <w:rPr>
          <w:lang w:val="ru-RU"/>
        </w:rPr>
        <w:t xml:space="preserve"> для управления со </w:t>
      </w:r>
      <w:proofErr w:type="spellStart"/>
      <w:r w:rsidRPr="0014090C">
        <w:rPr>
          <w:lang w:val="ru-RU"/>
        </w:rPr>
        <w:t>смарфона</w:t>
      </w:r>
      <w:proofErr w:type="spellEnd"/>
      <w:r w:rsidRPr="0014090C">
        <w:rPr>
          <w:lang w:val="ru-RU"/>
        </w:rPr>
        <w:t xml:space="preserve">, но нашёл простое решение – </w:t>
      </w:r>
      <w:proofErr w:type="spellStart"/>
      <w:r w:rsidRPr="0014090C">
        <w:t>bkynk</w:t>
      </w:r>
      <w:proofErr w:type="spellEnd"/>
      <w:r w:rsidRPr="0014090C">
        <w:rPr>
          <w:lang w:val="ru-RU"/>
        </w:rPr>
        <w:t xml:space="preserve">, которым пока и пользуюсь для контроля и управления котлом через сухой контакт (сразу скажу что там параллельно стоит термореле на всякий случай и управление идет через нормально замкнутый контакт реле). Так вот… есть ли возможность установить </w:t>
      </w:r>
      <w:r w:rsidRPr="0014090C">
        <w:t>Java</w:t>
      </w:r>
      <w:r w:rsidRPr="0014090C">
        <w:rPr>
          <w:lang w:val="ru-RU"/>
        </w:rPr>
        <w:t xml:space="preserve"> для установки сервера </w:t>
      </w:r>
      <w:proofErr w:type="spellStart"/>
      <w:r w:rsidRPr="0014090C">
        <w:t>blynk</w:t>
      </w:r>
      <w:proofErr w:type="spellEnd"/>
      <w:r w:rsidRPr="0014090C">
        <w:rPr>
          <w:lang w:val="ru-RU"/>
        </w:rPr>
        <w:t xml:space="preserve">, пока не изучу </w:t>
      </w:r>
      <w:proofErr w:type="spellStart"/>
      <w:r w:rsidRPr="0014090C">
        <w:t>mosquitto</w:t>
      </w:r>
      <w:proofErr w:type="spellEnd"/>
      <w:r w:rsidRPr="0014090C">
        <w:rPr>
          <w:lang w:val="ru-RU"/>
        </w:rPr>
        <w:t xml:space="preserve">. И будут ли работать эти сервера вместе или надо </w:t>
      </w:r>
      <w:proofErr w:type="spellStart"/>
      <w:r w:rsidRPr="0014090C">
        <w:t>mosquitto</w:t>
      </w:r>
      <w:proofErr w:type="spellEnd"/>
      <w:r w:rsidRPr="0014090C">
        <w:rPr>
          <w:lang w:val="ru-RU"/>
        </w:rPr>
        <w:t xml:space="preserve"> </w:t>
      </w:r>
      <w:proofErr w:type="spellStart"/>
      <w:r w:rsidRPr="0014090C">
        <w:rPr>
          <w:lang w:val="ru-RU"/>
        </w:rPr>
        <w:t>стоповать</w:t>
      </w:r>
      <w:proofErr w:type="spellEnd"/>
      <w:r w:rsidRPr="0014090C">
        <w:rPr>
          <w:lang w:val="ru-RU"/>
        </w:rPr>
        <w:t xml:space="preserve"> на время работы </w:t>
      </w:r>
      <w:proofErr w:type="spellStart"/>
      <w:r w:rsidRPr="0014090C">
        <w:t>blynk</w:t>
      </w:r>
      <w:proofErr w:type="spellEnd"/>
      <w:r w:rsidRPr="0014090C">
        <w:rPr>
          <w:lang w:val="ru-RU"/>
        </w:rPr>
        <w:t>?</w:t>
      </w:r>
    </w:p>
    <w:p w14:paraId="110454A0" w14:textId="77777777" w:rsidR="0014090C" w:rsidRPr="0014090C" w:rsidRDefault="0014090C" w:rsidP="0014090C">
      <w:hyperlink r:id="rId130" w:anchor="respond" w:history="1">
        <w:proofErr w:type="spellStart"/>
        <w:r w:rsidRPr="0014090C">
          <w:rPr>
            <w:rStyle w:val="ac"/>
          </w:rPr>
          <w:t>Ответить</w:t>
        </w:r>
        <w:proofErr w:type="spellEnd"/>
      </w:hyperlink>
    </w:p>
    <w:p w14:paraId="6E2F3D2D" w14:textId="77777777" w:rsidR="0014090C" w:rsidRPr="0014090C" w:rsidRDefault="0014090C" w:rsidP="0014090C">
      <w:pPr>
        <w:numPr>
          <w:ilvl w:val="1"/>
          <w:numId w:val="6"/>
        </w:numPr>
      </w:pPr>
    </w:p>
    <w:p w14:paraId="254ACEA3" w14:textId="6891972F" w:rsidR="0014090C" w:rsidRPr="0014090C" w:rsidRDefault="0014090C" w:rsidP="0014090C">
      <w:pPr>
        <w:numPr>
          <w:ilvl w:val="2"/>
          <w:numId w:val="6"/>
        </w:numPr>
      </w:pPr>
      <w:r w:rsidRPr="0014090C">
        <w:drawing>
          <wp:inline distT="0" distB="0" distL="0" distR="0" wp14:anchorId="784EDE66" wp14:editId="4F6308DE">
            <wp:extent cx="476250" cy="476250"/>
            <wp:effectExtent l="0" t="0" r="0" b="0"/>
            <wp:docPr id="78447447" name="Рисунок 131"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7447" name="Рисунок 131"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1E61902" w14:textId="77777777" w:rsidR="0014090C" w:rsidRPr="0014090C" w:rsidRDefault="0014090C" w:rsidP="0014090C">
      <w:pPr>
        <w:rPr>
          <w:lang w:val="ru-RU"/>
        </w:rPr>
      </w:pPr>
      <w:hyperlink r:id="rId131" w:history="1">
        <w:proofErr w:type="spellStart"/>
        <w:r w:rsidRPr="0014090C">
          <w:rPr>
            <w:rStyle w:val="ac"/>
            <w:b/>
            <w:bCs/>
          </w:rPr>
          <w:t>kotyara</w:t>
        </w:r>
        <w:proofErr w:type="spellEnd"/>
        <w:r w:rsidRPr="0014090C">
          <w:rPr>
            <w:rStyle w:val="ac"/>
            <w:b/>
            <w:bCs/>
            <w:lang w:val="ru-RU"/>
          </w:rPr>
          <w:t>12</w:t>
        </w:r>
      </w:hyperlink>
      <w:hyperlink r:id="rId132" w:anchor="comment-4466" w:history="1">
        <w:r w:rsidRPr="0014090C">
          <w:rPr>
            <w:rStyle w:val="ac"/>
            <w:lang w:val="ru-RU"/>
          </w:rPr>
          <w:t>02.12.2021 в 07:56</w:t>
        </w:r>
      </w:hyperlink>
    </w:p>
    <w:p w14:paraId="335A3ABE" w14:textId="77777777" w:rsidR="0014090C" w:rsidRPr="0014090C" w:rsidRDefault="0014090C" w:rsidP="0014090C">
      <w:pPr>
        <w:rPr>
          <w:lang w:val="ru-RU"/>
        </w:rPr>
      </w:pPr>
      <w:r w:rsidRPr="0014090C">
        <w:rPr>
          <w:lang w:val="ru-RU"/>
        </w:rPr>
        <w:t>Добрый день.</w:t>
      </w:r>
      <w:r w:rsidRPr="0014090C">
        <w:rPr>
          <w:lang w:val="ru-RU"/>
        </w:rPr>
        <w:br/>
        <w:t xml:space="preserve">1. Это вопрос вкуса. У меня </w:t>
      </w:r>
      <w:r w:rsidRPr="0014090C">
        <w:t>VPN</w:t>
      </w:r>
      <w:r w:rsidRPr="0014090C">
        <w:rPr>
          <w:lang w:val="ru-RU"/>
        </w:rPr>
        <w:t xml:space="preserve"> используется для объединения нескольких </w:t>
      </w:r>
      <w:proofErr w:type="spellStart"/>
      <w:r w:rsidRPr="0014090C">
        <w:rPr>
          <w:lang w:val="ru-RU"/>
        </w:rPr>
        <w:t>кинетиков</w:t>
      </w:r>
      <w:proofErr w:type="spellEnd"/>
      <w:r w:rsidRPr="0014090C">
        <w:rPr>
          <w:lang w:val="ru-RU"/>
        </w:rPr>
        <w:t xml:space="preserve"> в единую сеть, чтобы, например, иметь возможность подключаться к сетевому диску на “главном” роутере с дачи. Смысла подключать устройства к </w:t>
      </w:r>
      <w:r w:rsidRPr="0014090C">
        <w:t>MQTT</w:t>
      </w:r>
      <w:r w:rsidRPr="0014090C">
        <w:rPr>
          <w:lang w:val="ru-RU"/>
        </w:rPr>
        <w:t xml:space="preserve"> через </w:t>
      </w:r>
      <w:r w:rsidRPr="0014090C">
        <w:t>VPN</w:t>
      </w:r>
      <w:r w:rsidRPr="0014090C">
        <w:rPr>
          <w:lang w:val="ru-RU"/>
        </w:rPr>
        <w:t xml:space="preserve"> лично для себя не вижу вообще, ну а для смартфонов – так ведь большую часть времени я вообще не локальной сети, а на работе. Но если вам так удобнее, почему нет.</w:t>
      </w:r>
      <w:r w:rsidRPr="0014090C">
        <w:rPr>
          <w:lang w:val="ru-RU"/>
        </w:rPr>
        <w:br/>
        <w:t xml:space="preserve">Чтобы упомянуть такую возможность, нужно с этим вначале более-менее разбираться, а уж потом описывать. А у меня нет на это ни времени, ни желания. Сейчас допилил свою прошивку для </w:t>
      </w:r>
      <w:r w:rsidRPr="0014090C">
        <w:t>ESP</w:t>
      </w:r>
      <w:r w:rsidRPr="0014090C">
        <w:rPr>
          <w:lang w:val="ru-RU"/>
        </w:rPr>
        <w:t xml:space="preserve">32, вот по ней будет большая статья. На </w:t>
      </w:r>
      <w:proofErr w:type="spellStart"/>
      <w:r w:rsidRPr="0014090C">
        <w:rPr>
          <w:lang w:val="ru-RU"/>
        </w:rPr>
        <w:t>кинетик</w:t>
      </w:r>
      <w:proofErr w:type="spellEnd"/>
      <w:r w:rsidRPr="0014090C">
        <w:rPr>
          <w:lang w:val="ru-RU"/>
        </w:rPr>
        <w:t xml:space="preserve"> уже времени нет. Понимаете, я всего лишь поделился своим опытом. Смысла продвигать это дальше для меня нет. Если у Вас есть желание – Вы можете подготовить материал, а я опубликую ссылку на него, или включу в текст с указанием Вашего авторства, и всем будет хорошо.</w:t>
      </w:r>
      <w:r w:rsidRPr="0014090C">
        <w:rPr>
          <w:lang w:val="ru-RU"/>
        </w:rPr>
        <w:br/>
        <w:t>2. Скорее всего это так. Но я не специалист в таких тонкостях.</w:t>
      </w:r>
      <w:r w:rsidRPr="0014090C">
        <w:rPr>
          <w:lang w:val="ru-RU"/>
        </w:rPr>
        <w:br/>
        <w:t xml:space="preserve">3. Да, </w:t>
      </w:r>
      <w:proofErr w:type="spellStart"/>
      <w:r w:rsidRPr="0014090C">
        <w:rPr>
          <w:lang w:val="ru-RU"/>
        </w:rPr>
        <w:t>имеено</w:t>
      </w:r>
      <w:proofErr w:type="spellEnd"/>
      <w:r w:rsidRPr="0014090C">
        <w:rPr>
          <w:lang w:val="ru-RU"/>
        </w:rPr>
        <w:t xml:space="preserve"> так. “</w:t>
      </w:r>
      <w:proofErr w:type="spellStart"/>
      <w:r w:rsidRPr="0014090C">
        <w:t>mosquitto</w:t>
      </w:r>
      <w:proofErr w:type="spellEnd"/>
      <w:r w:rsidRPr="0014090C">
        <w:rPr>
          <w:lang w:val="ru-RU"/>
        </w:rPr>
        <w:t>-</w:t>
      </w:r>
      <w:proofErr w:type="spellStart"/>
      <w:r w:rsidRPr="0014090C">
        <w:t>ssl</w:t>
      </w:r>
      <w:proofErr w:type="spellEnd"/>
      <w:r w:rsidRPr="0014090C">
        <w:rPr>
          <w:lang w:val="ru-RU"/>
        </w:rPr>
        <w:t xml:space="preserve">” нормально работает и на 1883 и на 8883 порту одновременно. У меня устройства на </w:t>
      </w:r>
      <w:r w:rsidRPr="0014090C">
        <w:t>ESP</w:t>
      </w:r>
      <w:r w:rsidRPr="0014090C">
        <w:rPr>
          <w:lang w:val="ru-RU"/>
        </w:rPr>
        <w:t xml:space="preserve">8266 внутри сети как раз без </w:t>
      </w:r>
      <w:r w:rsidRPr="0014090C">
        <w:t>SSL</w:t>
      </w:r>
      <w:r w:rsidRPr="0014090C">
        <w:rPr>
          <w:lang w:val="ru-RU"/>
        </w:rPr>
        <w:t xml:space="preserve"> и подключаются, чтобы не мучаться с сертификатами. А планшет – “панель управления” так же локально подключается уже к 8883. Смартфоны уже через мост к </w:t>
      </w:r>
      <w:proofErr w:type="spellStart"/>
      <w:r w:rsidRPr="0014090C">
        <w:t>wqtt</w:t>
      </w:r>
      <w:proofErr w:type="spellEnd"/>
      <w:r w:rsidRPr="0014090C">
        <w:rPr>
          <w:lang w:val="ru-RU"/>
        </w:rPr>
        <w:t>.</w:t>
      </w:r>
      <w:r w:rsidRPr="0014090C">
        <w:rPr>
          <w:lang w:val="ru-RU"/>
        </w:rPr>
        <w:br/>
        <w:t>Посему не вижу необходимости ставить “</w:t>
      </w:r>
      <w:proofErr w:type="spellStart"/>
      <w:r w:rsidRPr="0014090C">
        <w:t>mosquitto</w:t>
      </w:r>
      <w:proofErr w:type="spellEnd"/>
      <w:r w:rsidRPr="0014090C">
        <w:rPr>
          <w:lang w:val="ru-RU"/>
        </w:rPr>
        <w:t>-</w:t>
      </w:r>
      <w:proofErr w:type="spellStart"/>
      <w:r w:rsidRPr="0014090C">
        <w:t>nossl</w:t>
      </w:r>
      <w:proofErr w:type="spellEnd"/>
      <w:r w:rsidRPr="0014090C">
        <w:rPr>
          <w:lang w:val="ru-RU"/>
        </w:rPr>
        <w:t>” вообще.</w:t>
      </w:r>
      <w:r w:rsidRPr="0014090C">
        <w:rPr>
          <w:lang w:val="ru-RU"/>
        </w:rPr>
        <w:br/>
        <w:t xml:space="preserve">4. </w:t>
      </w:r>
      <w:r w:rsidRPr="0014090C">
        <w:t>Blynk</w:t>
      </w:r>
      <w:r w:rsidRPr="0014090C">
        <w:rPr>
          <w:lang w:val="ru-RU"/>
        </w:rPr>
        <w:t xml:space="preserve"> у меня стоит на домашнем сервере, но…. </w:t>
      </w:r>
      <w:r w:rsidRPr="0014090C">
        <w:t>Blynk</w:t>
      </w:r>
      <w:r w:rsidRPr="0014090C">
        <w:rPr>
          <w:lang w:val="ru-RU"/>
        </w:rPr>
        <w:t xml:space="preserve"> клиент сейчас есть только для </w:t>
      </w:r>
      <w:r w:rsidRPr="0014090C">
        <w:t>Arduino</w:t>
      </w:r>
      <w:r w:rsidRPr="0014090C">
        <w:rPr>
          <w:lang w:val="ru-RU"/>
        </w:rPr>
        <w:t xml:space="preserve">, а я от него отказался. Делать свой клиент </w:t>
      </w:r>
      <w:r w:rsidRPr="0014090C">
        <w:t>Blynk</w:t>
      </w:r>
      <w:r w:rsidRPr="0014090C">
        <w:rPr>
          <w:lang w:val="ru-RU"/>
        </w:rPr>
        <w:t xml:space="preserve"> для </w:t>
      </w:r>
      <w:r w:rsidRPr="0014090C">
        <w:t>ESP</w:t>
      </w:r>
      <w:r w:rsidRPr="0014090C">
        <w:rPr>
          <w:lang w:val="ru-RU"/>
        </w:rPr>
        <w:t>-</w:t>
      </w:r>
      <w:r w:rsidRPr="0014090C">
        <w:t>IDF</w:t>
      </w:r>
      <w:r w:rsidRPr="0014090C">
        <w:rPr>
          <w:lang w:val="ru-RU"/>
        </w:rPr>
        <w:t xml:space="preserve"> нет желания. Да и возможностей </w:t>
      </w:r>
      <w:proofErr w:type="spellStart"/>
      <w:r w:rsidRPr="0014090C">
        <w:t>Mqtt</w:t>
      </w:r>
      <w:proofErr w:type="spellEnd"/>
      <w:r w:rsidRPr="0014090C">
        <w:rPr>
          <w:lang w:val="ru-RU"/>
        </w:rPr>
        <w:t xml:space="preserve"> </w:t>
      </w:r>
      <w:r w:rsidRPr="0014090C">
        <w:t>Dash</w:t>
      </w:r>
      <w:r w:rsidRPr="0014090C">
        <w:rPr>
          <w:lang w:val="ru-RU"/>
        </w:rPr>
        <w:t xml:space="preserve"> пока хватает с запасом.</w:t>
      </w:r>
    </w:p>
    <w:p w14:paraId="278C5CC6" w14:textId="77777777" w:rsidR="0014090C" w:rsidRPr="0014090C" w:rsidRDefault="0014090C" w:rsidP="0014090C">
      <w:hyperlink r:id="rId133" w:anchor="respond" w:history="1">
        <w:proofErr w:type="spellStart"/>
        <w:r w:rsidRPr="0014090C">
          <w:rPr>
            <w:rStyle w:val="ac"/>
          </w:rPr>
          <w:t>Ответить</w:t>
        </w:r>
        <w:proofErr w:type="spellEnd"/>
      </w:hyperlink>
    </w:p>
    <w:p w14:paraId="4ECFD1EC" w14:textId="416EBC1E" w:rsidR="0014090C" w:rsidRPr="0014090C" w:rsidRDefault="0014090C" w:rsidP="0014090C">
      <w:pPr>
        <w:numPr>
          <w:ilvl w:val="0"/>
          <w:numId w:val="6"/>
        </w:numPr>
      </w:pPr>
      <w:r w:rsidRPr="0014090C">
        <w:drawing>
          <wp:inline distT="0" distB="0" distL="0" distR="0" wp14:anchorId="04B6DAE1" wp14:editId="25581C98">
            <wp:extent cx="476250" cy="476250"/>
            <wp:effectExtent l="0" t="0" r="0" b="0"/>
            <wp:docPr id="1675319813" name="Рисунок 130"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9813" name="Рисунок 130"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5B53B34" w14:textId="77777777" w:rsidR="0014090C" w:rsidRPr="0014090C" w:rsidRDefault="0014090C" w:rsidP="0014090C">
      <w:pPr>
        <w:rPr>
          <w:lang w:val="ru-RU"/>
        </w:rPr>
      </w:pPr>
      <w:proofErr w:type="spellStart"/>
      <w:r w:rsidRPr="0014090C">
        <w:rPr>
          <w:b/>
          <w:bCs/>
        </w:rPr>
        <w:t>VovanPitersky</w:t>
      </w:r>
      <w:proofErr w:type="spellEnd"/>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iot</w:instrText>
      </w:r>
      <w:r w:rsidRPr="0014090C">
        <w:rPr>
          <w:lang w:val="ru-RU"/>
        </w:rPr>
        <w:instrText>/</w:instrText>
      </w:r>
      <w:r w:rsidRPr="0014090C">
        <w:instrText>keenetic</w:instrText>
      </w:r>
      <w:r w:rsidRPr="0014090C">
        <w:rPr>
          <w:lang w:val="ru-RU"/>
        </w:rPr>
        <w:instrText>-</w:instrText>
      </w:r>
      <w:r w:rsidRPr="0014090C">
        <w:instrText>mqtt</w:instrText>
      </w:r>
      <w:r w:rsidRPr="0014090C">
        <w:rPr>
          <w:lang w:val="ru-RU"/>
        </w:rPr>
        <w:instrText>/" \</w:instrText>
      </w:r>
      <w:r w:rsidRPr="0014090C">
        <w:instrText>l</w:instrText>
      </w:r>
      <w:r w:rsidRPr="0014090C">
        <w:rPr>
          <w:lang w:val="ru-RU"/>
        </w:rPr>
        <w:instrText xml:space="preserve"> "</w:instrText>
      </w:r>
      <w:r w:rsidRPr="0014090C">
        <w:instrText>comment</w:instrText>
      </w:r>
      <w:r w:rsidRPr="0014090C">
        <w:rPr>
          <w:lang w:val="ru-RU"/>
        </w:rPr>
        <w:instrText>-4386"</w:instrText>
      </w:r>
      <w:r w:rsidRPr="0014090C">
        <w:fldChar w:fldCharType="separate"/>
      </w:r>
      <w:r w:rsidRPr="0014090C">
        <w:rPr>
          <w:rStyle w:val="ac"/>
          <w:lang w:val="ru-RU"/>
        </w:rPr>
        <w:t>22.11.2021 в 17:45</w:t>
      </w:r>
      <w:r w:rsidRPr="0014090C">
        <w:fldChar w:fldCharType="end"/>
      </w:r>
    </w:p>
    <w:p w14:paraId="64AD0604" w14:textId="77777777" w:rsidR="0014090C" w:rsidRPr="0014090C" w:rsidRDefault="0014090C" w:rsidP="0014090C">
      <w:pPr>
        <w:rPr>
          <w:lang w:val="ru-RU"/>
        </w:rPr>
      </w:pPr>
      <w:r w:rsidRPr="0014090C">
        <w:rPr>
          <w:lang w:val="ru-RU"/>
        </w:rPr>
        <w:t xml:space="preserve">ОГРОМНОЕ спасибо за статью, я с мая ходил вокруг </w:t>
      </w:r>
      <w:proofErr w:type="spellStart"/>
      <w:r w:rsidRPr="0014090C">
        <w:t>keenetica</w:t>
      </w:r>
      <w:proofErr w:type="spellEnd"/>
      <w:r w:rsidRPr="0014090C">
        <w:rPr>
          <w:lang w:val="ru-RU"/>
        </w:rPr>
        <w:t xml:space="preserve"> и хотел поднять на нём брокер, но понимал, что знаний не хватает, а нормального руководства в </w:t>
      </w:r>
      <w:proofErr w:type="spellStart"/>
      <w:r w:rsidRPr="0014090C">
        <w:rPr>
          <w:lang w:val="ru-RU"/>
        </w:rPr>
        <w:t>инете</w:t>
      </w:r>
      <w:proofErr w:type="spellEnd"/>
      <w:r w:rsidRPr="0014090C">
        <w:rPr>
          <w:lang w:val="ru-RU"/>
        </w:rPr>
        <w:t xml:space="preserve"> – НЕТ!</w:t>
      </w:r>
      <w:r w:rsidRPr="0014090C">
        <w:rPr>
          <w:lang w:val="ru-RU"/>
        </w:rPr>
        <w:br/>
        <w:t xml:space="preserve">так и крутился брокер на стареньком </w:t>
      </w:r>
      <w:proofErr w:type="spellStart"/>
      <w:r w:rsidRPr="0014090C">
        <w:rPr>
          <w:lang w:val="ru-RU"/>
        </w:rPr>
        <w:t>андроит</w:t>
      </w:r>
      <w:proofErr w:type="spellEnd"/>
      <w:r w:rsidRPr="0014090C">
        <w:rPr>
          <w:lang w:val="ru-RU"/>
        </w:rPr>
        <w:t xml:space="preserve">-телефоне через программу </w:t>
      </w:r>
      <w:r w:rsidRPr="0014090C">
        <w:t>MQTT</w:t>
      </w:r>
      <w:r w:rsidRPr="0014090C">
        <w:rPr>
          <w:lang w:val="ru-RU"/>
        </w:rPr>
        <w:t xml:space="preserve"> </w:t>
      </w:r>
      <w:r w:rsidRPr="0014090C">
        <w:t>Broker</w:t>
      </w:r>
      <w:r w:rsidRPr="0014090C">
        <w:rPr>
          <w:lang w:val="ru-RU"/>
        </w:rPr>
        <w:t xml:space="preserve"> </w:t>
      </w:r>
      <w:r w:rsidRPr="0014090C">
        <w:t>App</w:t>
      </w:r>
      <w:r w:rsidRPr="0014090C">
        <w:rPr>
          <w:lang w:val="ru-RU"/>
        </w:rPr>
        <w:t xml:space="preserve"> с тормозами и периодическими отключениями (((</w:t>
      </w:r>
      <w:r w:rsidRPr="0014090C">
        <w:rPr>
          <w:lang w:val="ru-RU"/>
        </w:rPr>
        <w:br/>
        <w:t xml:space="preserve">С помощью Вас настроил брокер </w:t>
      </w:r>
      <w:proofErr w:type="spellStart"/>
      <w:r w:rsidRPr="0014090C">
        <w:t>keenetic</w:t>
      </w:r>
      <w:proofErr w:type="spellEnd"/>
      <w:r w:rsidRPr="0014090C">
        <w:rPr>
          <w:lang w:val="ru-RU"/>
        </w:rPr>
        <w:t xml:space="preserve"> за одну ночь, еще раз ОГРОМНОЕ спасибо!</w:t>
      </w:r>
    </w:p>
    <w:p w14:paraId="5CCCB645" w14:textId="77777777" w:rsidR="0014090C" w:rsidRPr="0014090C" w:rsidRDefault="0014090C" w:rsidP="0014090C">
      <w:hyperlink r:id="rId134" w:anchor="respond" w:history="1">
        <w:proofErr w:type="spellStart"/>
        <w:r w:rsidRPr="0014090C">
          <w:rPr>
            <w:rStyle w:val="ac"/>
          </w:rPr>
          <w:t>Ответить</w:t>
        </w:r>
        <w:proofErr w:type="spellEnd"/>
      </w:hyperlink>
    </w:p>
    <w:p w14:paraId="347967B5" w14:textId="77777777" w:rsidR="0014090C" w:rsidRPr="0014090C" w:rsidRDefault="0014090C" w:rsidP="0014090C">
      <w:pPr>
        <w:numPr>
          <w:ilvl w:val="0"/>
          <w:numId w:val="6"/>
        </w:numPr>
      </w:pPr>
    </w:p>
    <w:p w14:paraId="308C6126" w14:textId="5EC223DE" w:rsidR="0014090C" w:rsidRPr="0014090C" w:rsidRDefault="0014090C" w:rsidP="0014090C">
      <w:pPr>
        <w:numPr>
          <w:ilvl w:val="1"/>
          <w:numId w:val="6"/>
        </w:numPr>
      </w:pPr>
      <w:r w:rsidRPr="0014090C">
        <w:drawing>
          <wp:inline distT="0" distB="0" distL="0" distR="0" wp14:anchorId="75F7ABE6" wp14:editId="404DB4EE">
            <wp:extent cx="476250" cy="476250"/>
            <wp:effectExtent l="0" t="0" r="0" b="0"/>
            <wp:docPr id="780848429" name="Рисунок 129"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8429" name="Рисунок 129"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477B2D8" w14:textId="77777777" w:rsidR="0014090C" w:rsidRPr="0014090C" w:rsidRDefault="0014090C" w:rsidP="0014090C">
      <w:pPr>
        <w:rPr>
          <w:lang w:val="ru-RU"/>
        </w:rPr>
      </w:pPr>
      <w:hyperlink r:id="rId135" w:history="1">
        <w:proofErr w:type="spellStart"/>
        <w:r w:rsidRPr="0014090C">
          <w:rPr>
            <w:rStyle w:val="ac"/>
            <w:b/>
            <w:bCs/>
          </w:rPr>
          <w:t>kotyara</w:t>
        </w:r>
        <w:proofErr w:type="spellEnd"/>
        <w:r w:rsidRPr="0014090C">
          <w:rPr>
            <w:rStyle w:val="ac"/>
            <w:b/>
            <w:bCs/>
            <w:lang w:val="ru-RU"/>
          </w:rPr>
          <w:t>12</w:t>
        </w:r>
      </w:hyperlink>
      <w:hyperlink r:id="rId136" w:anchor="comment-4398" w:history="1">
        <w:r w:rsidRPr="0014090C">
          <w:rPr>
            <w:rStyle w:val="ac"/>
            <w:lang w:val="ru-RU"/>
          </w:rPr>
          <w:t>22.11.2021 в 18:00</w:t>
        </w:r>
      </w:hyperlink>
    </w:p>
    <w:p w14:paraId="4F14B93F" w14:textId="77777777" w:rsidR="0014090C" w:rsidRPr="0014090C" w:rsidRDefault="0014090C" w:rsidP="0014090C">
      <w:r w:rsidRPr="0014090C">
        <w:rPr>
          <w:lang w:val="ru-RU"/>
        </w:rPr>
        <w:t>Благодарю. Очень рад, что статья оказалась полезной.</w:t>
      </w:r>
      <w:r w:rsidRPr="0014090C">
        <w:rPr>
          <w:lang w:val="ru-RU"/>
        </w:rPr>
        <w:br/>
        <w:t xml:space="preserve">Заходите ещё, планирую серию статей по программированию </w:t>
      </w:r>
      <w:r w:rsidRPr="0014090C">
        <w:t xml:space="preserve">ESP32 </w:t>
      </w:r>
      <w:proofErr w:type="spellStart"/>
      <w:r w:rsidRPr="0014090C">
        <w:t>под</w:t>
      </w:r>
      <w:proofErr w:type="spellEnd"/>
      <w:r w:rsidRPr="0014090C">
        <w:t xml:space="preserve"> ESP-IDF</w:t>
      </w:r>
    </w:p>
    <w:p w14:paraId="6913893D" w14:textId="77777777" w:rsidR="0014090C" w:rsidRPr="0014090C" w:rsidRDefault="0014090C" w:rsidP="0014090C">
      <w:hyperlink r:id="rId137" w:anchor="respond" w:history="1">
        <w:proofErr w:type="spellStart"/>
        <w:r w:rsidRPr="0014090C">
          <w:rPr>
            <w:rStyle w:val="ac"/>
          </w:rPr>
          <w:t>Ответить</w:t>
        </w:r>
        <w:proofErr w:type="spellEnd"/>
      </w:hyperlink>
    </w:p>
    <w:p w14:paraId="2D84E3D2" w14:textId="29977B08" w:rsidR="0014090C" w:rsidRPr="0014090C" w:rsidRDefault="0014090C" w:rsidP="0014090C">
      <w:pPr>
        <w:numPr>
          <w:ilvl w:val="0"/>
          <w:numId w:val="6"/>
        </w:numPr>
      </w:pPr>
      <w:r w:rsidRPr="0014090C">
        <w:drawing>
          <wp:inline distT="0" distB="0" distL="0" distR="0" wp14:anchorId="398A7F4E" wp14:editId="0022F3C5">
            <wp:extent cx="476250" cy="476250"/>
            <wp:effectExtent l="0" t="0" r="0" b="0"/>
            <wp:docPr id="519898722" name="Рисунок 128"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98722" name="Рисунок 128"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E24B007" w14:textId="77777777" w:rsidR="0014090C" w:rsidRPr="0014090C" w:rsidRDefault="0014090C" w:rsidP="0014090C">
      <w:pPr>
        <w:rPr>
          <w:lang w:val="ru-RU"/>
        </w:rPr>
      </w:pPr>
      <w:proofErr w:type="spellStart"/>
      <w:r w:rsidRPr="0014090C">
        <w:rPr>
          <w:b/>
          <w:bCs/>
        </w:rPr>
        <w:t>VovanPitersky</w:t>
      </w:r>
      <w:proofErr w:type="spellEnd"/>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iot</w:instrText>
      </w:r>
      <w:r w:rsidRPr="0014090C">
        <w:rPr>
          <w:lang w:val="ru-RU"/>
        </w:rPr>
        <w:instrText>/</w:instrText>
      </w:r>
      <w:r w:rsidRPr="0014090C">
        <w:instrText>keenetic</w:instrText>
      </w:r>
      <w:r w:rsidRPr="0014090C">
        <w:rPr>
          <w:lang w:val="ru-RU"/>
        </w:rPr>
        <w:instrText>-</w:instrText>
      </w:r>
      <w:r w:rsidRPr="0014090C">
        <w:instrText>mqtt</w:instrText>
      </w:r>
      <w:r w:rsidRPr="0014090C">
        <w:rPr>
          <w:lang w:val="ru-RU"/>
        </w:rPr>
        <w:instrText>/" \</w:instrText>
      </w:r>
      <w:r w:rsidRPr="0014090C">
        <w:instrText>l</w:instrText>
      </w:r>
      <w:r w:rsidRPr="0014090C">
        <w:rPr>
          <w:lang w:val="ru-RU"/>
        </w:rPr>
        <w:instrText xml:space="preserve"> "</w:instrText>
      </w:r>
      <w:r w:rsidRPr="0014090C">
        <w:instrText>comment</w:instrText>
      </w:r>
      <w:r w:rsidRPr="0014090C">
        <w:rPr>
          <w:lang w:val="ru-RU"/>
        </w:rPr>
        <w:instrText>-4387"</w:instrText>
      </w:r>
      <w:r w:rsidRPr="0014090C">
        <w:fldChar w:fldCharType="separate"/>
      </w:r>
      <w:r w:rsidRPr="0014090C">
        <w:rPr>
          <w:rStyle w:val="ac"/>
          <w:lang w:val="ru-RU"/>
        </w:rPr>
        <w:t>22.11.2021 в 17:45</w:t>
      </w:r>
      <w:r w:rsidRPr="0014090C">
        <w:fldChar w:fldCharType="end"/>
      </w:r>
    </w:p>
    <w:p w14:paraId="4081D3FC" w14:textId="77777777" w:rsidR="0014090C" w:rsidRPr="0014090C" w:rsidRDefault="0014090C" w:rsidP="0014090C">
      <w:pPr>
        <w:rPr>
          <w:lang w:val="ru-RU"/>
        </w:rPr>
      </w:pPr>
      <w:proofErr w:type="spellStart"/>
      <w:r w:rsidRPr="0014090C">
        <w:rPr>
          <w:lang w:val="ru-RU"/>
        </w:rPr>
        <w:t>ПыСы</w:t>
      </w:r>
      <w:proofErr w:type="spellEnd"/>
      <w:r w:rsidRPr="0014090C">
        <w:rPr>
          <w:lang w:val="ru-RU"/>
        </w:rPr>
        <w:t xml:space="preserve">: Вы случайно с погодной станции </w:t>
      </w:r>
      <w:proofErr w:type="spellStart"/>
      <w:r w:rsidRPr="0014090C">
        <w:t>Qingping</w:t>
      </w:r>
      <w:proofErr w:type="spellEnd"/>
      <w:r w:rsidRPr="0014090C">
        <w:rPr>
          <w:lang w:val="ru-RU"/>
        </w:rPr>
        <w:t xml:space="preserve"> </w:t>
      </w:r>
      <w:r w:rsidRPr="0014090C">
        <w:t>Air</w:t>
      </w:r>
      <w:r w:rsidRPr="0014090C">
        <w:rPr>
          <w:lang w:val="ru-RU"/>
        </w:rPr>
        <w:t xml:space="preserve"> </w:t>
      </w:r>
      <w:r w:rsidRPr="0014090C">
        <w:t>Monitor</w:t>
      </w:r>
      <w:r w:rsidRPr="0014090C">
        <w:rPr>
          <w:lang w:val="ru-RU"/>
        </w:rPr>
        <w:t xml:space="preserve"> </w:t>
      </w:r>
      <w:r w:rsidRPr="0014090C">
        <w:t>publish</w:t>
      </w:r>
      <w:r w:rsidRPr="0014090C">
        <w:rPr>
          <w:lang w:val="ru-RU"/>
        </w:rPr>
        <w:t>-топики на локальный брокер не заворачивали? :-)))) Ну мало ли )))))</w:t>
      </w:r>
    </w:p>
    <w:p w14:paraId="4FAE4369" w14:textId="77777777" w:rsidR="0014090C" w:rsidRPr="0014090C" w:rsidRDefault="0014090C" w:rsidP="0014090C">
      <w:hyperlink r:id="rId138" w:anchor="respond" w:history="1">
        <w:proofErr w:type="spellStart"/>
        <w:r w:rsidRPr="0014090C">
          <w:rPr>
            <w:rStyle w:val="ac"/>
          </w:rPr>
          <w:t>Ответить</w:t>
        </w:r>
        <w:proofErr w:type="spellEnd"/>
      </w:hyperlink>
    </w:p>
    <w:p w14:paraId="6B5CFD51" w14:textId="77777777" w:rsidR="0014090C" w:rsidRPr="0014090C" w:rsidRDefault="0014090C" w:rsidP="0014090C">
      <w:pPr>
        <w:numPr>
          <w:ilvl w:val="0"/>
          <w:numId w:val="6"/>
        </w:numPr>
      </w:pPr>
    </w:p>
    <w:p w14:paraId="696EF506" w14:textId="5CB05190" w:rsidR="0014090C" w:rsidRPr="0014090C" w:rsidRDefault="0014090C" w:rsidP="0014090C">
      <w:pPr>
        <w:numPr>
          <w:ilvl w:val="1"/>
          <w:numId w:val="6"/>
        </w:numPr>
      </w:pPr>
      <w:r w:rsidRPr="0014090C">
        <w:drawing>
          <wp:inline distT="0" distB="0" distL="0" distR="0" wp14:anchorId="1142AAC8" wp14:editId="57EE6FDB">
            <wp:extent cx="476250" cy="476250"/>
            <wp:effectExtent l="0" t="0" r="0" b="0"/>
            <wp:docPr id="1224127527" name="Рисунок 127"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27527" name="Рисунок 127"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0BAD6E5" w14:textId="77777777" w:rsidR="0014090C" w:rsidRPr="0014090C" w:rsidRDefault="0014090C" w:rsidP="0014090C">
      <w:pPr>
        <w:rPr>
          <w:lang w:val="ru-RU"/>
        </w:rPr>
      </w:pPr>
      <w:hyperlink r:id="rId139" w:history="1">
        <w:proofErr w:type="spellStart"/>
        <w:r w:rsidRPr="0014090C">
          <w:rPr>
            <w:rStyle w:val="ac"/>
            <w:b/>
            <w:bCs/>
          </w:rPr>
          <w:t>kotyara</w:t>
        </w:r>
        <w:proofErr w:type="spellEnd"/>
        <w:r w:rsidRPr="0014090C">
          <w:rPr>
            <w:rStyle w:val="ac"/>
            <w:b/>
            <w:bCs/>
            <w:lang w:val="ru-RU"/>
          </w:rPr>
          <w:t>12</w:t>
        </w:r>
      </w:hyperlink>
      <w:hyperlink r:id="rId140" w:anchor="comment-4402" w:history="1">
        <w:r w:rsidRPr="0014090C">
          <w:rPr>
            <w:rStyle w:val="ac"/>
            <w:lang w:val="ru-RU"/>
          </w:rPr>
          <w:t>22.11.2021 в 18:25</w:t>
        </w:r>
      </w:hyperlink>
    </w:p>
    <w:p w14:paraId="7AD308B9" w14:textId="77777777" w:rsidR="0014090C" w:rsidRPr="0014090C" w:rsidRDefault="0014090C" w:rsidP="0014090C">
      <w:pPr>
        <w:rPr>
          <w:lang w:val="ru-RU"/>
        </w:rPr>
      </w:pPr>
      <w:r w:rsidRPr="0014090C">
        <w:rPr>
          <w:lang w:val="ru-RU"/>
        </w:rPr>
        <w:t>Нет, не знаком с такой</w:t>
      </w:r>
    </w:p>
    <w:p w14:paraId="0D0292E0" w14:textId="77777777" w:rsidR="0014090C" w:rsidRPr="0014090C" w:rsidRDefault="0014090C" w:rsidP="0014090C">
      <w:hyperlink r:id="rId141" w:anchor="respond" w:history="1">
        <w:proofErr w:type="spellStart"/>
        <w:r w:rsidRPr="0014090C">
          <w:rPr>
            <w:rStyle w:val="ac"/>
          </w:rPr>
          <w:t>Ответить</w:t>
        </w:r>
        <w:proofErr w:type="spellEnd"/>
      </w:hyperlink>
    </w:p>
    <w:p w14:paraId="36C963FB" w14:textId="75594DA8" w:rsidR="0014090C" w:rsidRPr="0014090C" w:rsidRDefault="0014090C" w:rsidP="0014090C">
      <w:pPr>
        <w:numPr>
          <w:ilvl w:val="0"/>
          <w:numId w:val="6"/>
        </w:numPr>
      </w:pPr>
      <w:r w:rsidRPr="0014090C">
        <w:drawing>
          <wp:inline distT="0" distB="0" distL="0" distR="0" wp14:anchorId="459E6D28" wp14:editId="7146139A">
            <wp:extent cx="476250" cy="476250"/>
            <wp:effectExtent l="0" t="0" r="0" b="0"/>
            <wp:docPr id="1096321877" name="Рисунок 126" descr="Изображение выглядит как текст, защитные очки, зрелищ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21877" name="Рисунок 126" descr="Изображение выглядит как текст, защитные очки, зрелище&#10;&#10;Автоматически созданное описание"/>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70D6E65" w14:textId="77777777" w:rsidR="0014090C" w:rsidRPr="0014090C" w:rsidRDefault="0014090C" w:rsidP="0014090C">
      <w:pPr>
        <w:rPr>
          <w:lang w:val="ru-RU"/>
        </w:rPr>
      </w:pPr>
      <w:r w:rsidRPr="0014090C">
        <w:rPr>
          <w:b/>
          <w:bCs/>
          <w:lang w:val="ru-RU"/>
        </w:rPr>
        <w:lastRenderedPageBreak/>
        <w:t>Дмитрий</w:t>
      </w:r>
      <w:hyperlink r:id="rId143" w:anchor="comment-5159" w:history="1">
        <w:r w:rsidRPr="0014090C">
          <w:rPr>
            <w:rStyle w:val="ac"/>
            <w:lang w:val="ru-RU"/>
          </w:rPr>
          <w:t>21.05.2022 в 11:37</w:t>
        </w:r>
      </w:hyperlink>
    </w:p>
    <w:p w14:paraId="09510D35" w14:textId="77777777" w:rsidR="0014090C" w:rsidRPr="0014090C" w:rsidRDefault="0014090C" w:rsidP="0014090C">
      <w:pPr>
        <w:rPr>
          <w:lang w:val="ru-RU"/>
        </w:rPr>
      </w:pPr>
      <w:r w:rsidRPr="0014090C">
        <w:rPr>
          <w:lang w:val="ru-RU"/>
        </w:rPr>
        <w:t xml:space="preserve">Добрый день! Установил </w:t>
      </w:r>
      <w:proofErr w:type="spellStart"/>
      <w:r w:rsidRPr="0014090C">
        <w:t>mosquitto</w:t>
      </w:r>
      <w:proofErr w:type="spellEnd"/>
      <w:r w:rsidRPr="0014090C">
        <w:rPr>
          <w:lang w:val="ru-RU"/>
        </w:rPr>
        <w:t>-</w:t>
      </w:r>
      <w:proofErr w:type="spellStart"/>
      <w:r w:rsidRPr="0014090C">
        <w:t>nossl</w:t>
      </w:r>
      <w:proofErr w:type="spellEnd"/>
      <w:r w:rsidRPr="0014090C">
        <w:rPr>
          <w:lang w:val="ru-RU"/>
        </w:rPr>
        <w:t xml:space="preserve"> – 2.0.13-1. Всё запускается, брокер работает. Но при попытке сформировать файл с паролями</w:t>
      </w:r>
      <w:r w:rsidRPr="0014090C">
        <w:rPr>
          <w:lang w:val="ru-RU"/>
        </w:rPr>
        <w:br/>
        <w:t xml:space="preserve">~ # </w:t>
      </w:r>
      <w:proofErr w:type="spellStart"/>
      <w:r w:rsidRPr="0014090C">
        <w:t>mosquitto</w:t>
      </w:r>
      <w:proofErr w:type="spellEnd"/>
      <w:r w:rsidRPr="0014090C">
        <w:rPr>
          <w:lang w:val="ru-RU"/>
        </w:rPr>
        <w:t>_</w:t>
      </w:r>
      <w:r w:rsidRPr="0014090C">
        <w:t>passwd</w:t>
      </w:r>
      <w:r w:rsidRPr="0014090C">
        <w:rPr>
          <w:lang w:val="ru-RU"/>
        </w:rPr>
        <w:br/>
        <w:t>-</w:t>
      </w:r>
      <w:proofErr w:type="spellStart"/>
      <w:r w:rsidRPr="0014090C">
        <w:t>sh</w:t>
      </w:r>
      <w:proofErr w:type="spellEnd"/>
      <w:r w:rsidRPr="0014090C">
        <w:rPr>
          <w:lang w:val="ru-RU"/>
        </w:rPr>
        <w:t xml:space="preserve">: </w:t>
      </w:r>
      <w:proofErr w:type="spellStart"/>
      <w:r w:rsidRPr="0014090C">
        <w:t>mosquitto</w:t>
      </w:r>
      <w:proofErr w:type="spellEnd"/>
      <w:r w:rsidRPr="0014090C">
        <w:rPr>
          <w:lang w:val="ru-RU"/>
        </w:rPr>
        <w:t>_</w:t>
      </w:r>
      <w:r w:rsidRPr="0014090C">
        <w:t>passwd</w:t>
      </w:r>
      <w:r w:rsidRPr="0014090C">
        <w:rPr>
          <w:lang w:val="ru-RU"/>
        </w:rPr>
        <w:t xml:space="preserve">: </w:t>
      </w:r>
      <w:r w:rsidRPr="0014090C">
        <w:t>not</w:t>
      </w:r>
      <w:r w:rsidRPr="0014090C">
        <w:rPr>
          <w:lang w:val="ru-RU"/>
        </w:rPr>
        <w:t xml:space="preserve"> </w:t>
      </w:r>
      <w:r w:rsidRPr="0014090C">
        <w:t>found</w:t>
      </w:r>
    </w:p>
    <w:p w14:paraId="05746F0B" w14:textId="77777777" w:rsidR="0014090C" w:rsidRPr="0014090C" w:rsidRDefault="0014090C" w:rsidP="0014090C">
      <w:pPr>
        <w:rPr>
          <w:lang w:val="ru-RU"/>
        </w:rPr>
      </w:pPr>
      <w:r w:rsidRPr="0014090C">
        <w:rPr>
          <w:lang w:val="ru-RU"/>
        </w:rPr>
        <w:t xml:space="preserve">поиском </w:t>
      </w:r>
      <w:proofErr w:type="spellStart"/>
      <w:r w:rsidRPr="0014090C">
        <w:rPr>
          <w:lang w:val="ru-RU"/>
        </w:rPr>
        <w:t>бинарник</w:t>
      </w:r>
      <w:proofErr w:type="spellEnd"/>
      <w:r w:rsidRPr="0014090C">
        <w:rPr>
          <w:lang w:val="ru-RU"/>
        </w:rPr>
        <w:t xml:space="preserve"> </w:t>
      </w:r>
      <w:proofErr w:type="spellStart"/>
      <w:r w:rsidRPr="0014090C">
        <w:t>mosquitto</w:t>
      </w:r>
      <w:proofErr w:type="spellEnd"/>
      <w:r w:rsidRPr="0014090C">
        <w:rPr>
          <w:lang w:val="ru-RU"/>
        </w:rPr>
        <w:t>_</w:t>
      </w:r>
      <w:r w:rsidRPr="0014090C">
        <w:t>passwd</w:t>
      </w:r>
      <w:r w:rsidRPr="0014090C">
        <w:rPr>
          <w:lang w:val="ru-RU"/>
        </w:rPr>
        <w:t xml:space="preserve"> не находит(</w:t>
      </w:r>
    </w:p>
    <w:p w14:paraId="5ED4A2BB" w14:textId="77777777" w:rsidR="0014090C" w:rsidRPr="0014090C" w:rsidRDefault="0014090C" w:rsidP="0014090C">
      <w:hyperlink r:id="rId144" w:anchor="respond" w:history="1">
        <w:proofErr w:type="spellStart"/>
        <w:r w:rsidRPr="0014090C">
          <w:rPr>
            <w:rStyle w:val="ac"/>
          </w:rPr>
          <w:t>Ответить</w:t>
        </w:r>
        <w:proofErr w:type="spellEnd"/>
      </w:hyperlink>
    </w:p>
    <w:p w14:paraId="1E73C072" w14:textId="77777777" w:rsidR="0014090C" w:rsidRPr="0014090C" w:rsidRDefault="0014090C" w:rsidP="0014090C">
      <w:pPr>
        <w:numPr>
          <w:ilvl w:val="0"/>
          <w:numId w:val="6"/>
        </w:numPr>
      </w:pPr>
    </w:p>
    <w:p w14:paraId="59AA8717" w14:textId="1FE34C25" w:rsidR="0014090C" w:rsidRPr="0014090C" w:rsidRDefault="0014090C" w:rsidP="0014090C">
      <w:pPr>
        <w:numPr>
          <w:ilvl w:val="1"/>
          <w:numId w:val="6"/>
        </w:numPr>
      </w:pPr>
      <w:r w:rsidRPr="0014090C">
        <w:drawing>
          <wp:inline distT="0" distB="0" distL="0" distR="0" wp14:anchorId="69CE81B4" wp14:editId="286AEA84">
            <wp:extent cx="476250" cy="476250"/>
            <wp:effectExtent l="0" t="0" r="0" b="0"/>
            <wp:docPr id="471658441" name="Рисунок 125"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58441" name="Рисунок 125"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E0D679A" w14:textId="77777777" w:rsidR="0014090C" w:rsidRPr="0014090C" w:rsidRDefault="0014090C" w:rsidP="0014090C">
      <w:pPr>
        <w:rPr>
          <w:lang w:val="ru-RU"/>
        </w:rPr>
      </w:pPr>
      <w:hyperlink r:id="rId145" w:history="1">
        <w:proofErr w:type="spellStart"/>
        <w:r w:rsidRPr="0014090C">
          <w:rPr>
            <w:rStyle w:val="ac"/>
            <w:b/>
            <w:bCs/>
          </w:rPr>
          <w:t>kotyara</w:t>
        </w:r>
        <w:proofErr w:type="spellEnd"/>
        <w:r w:rsidRPr="0014090C">
          <w:rPr>
            <w:rStyle w:val="ac"/>
            <w:b/>
            <w:bCs/>
            <w:lang w:val="ru-RU"/>
          </w:rPr>
          <w:t>12</w:t>
        </w:r>
      </w:hyperlink>
      <w:hyperlink r:id="rId146" w:anchor="comment-5160" w:history="1">
        <w:r w:rsidRPr="0014090C">
          <w:rPr>
            <w:rStyle w:val="ac"/>
            <w:lang w:val="ru-RU"/>
          </w:rPr>
          <w:t>21.05.2022 в 11:41</w:t>
        </w:r>
      </w:hyperlink>
    </w:p>
    <w:p w14:paraId="634C6E83" w14:textId="77777777" w:rsidR="0014090C" w:rsidRPr="0014090C" w:rsidRDefault="0014090C" w:rsidP="0014090C">
      <w:pPr>
        <w:rPr>
          <w:lang w:val="ru-RU"/>
        </w:rPr>
      </w:pPr>
      <w:r w:rsidRPr="0014090C">
        <w:rPr>
          <w:lang w:val="ru-RU"/>
        </w:rPr>
        <w:t>Добрый день.</w:t>
      </w:r>
      <w:r w:rsidRPr="0014090C">
        <w:rPr>
          <w:lang w:val="ru-RU"/>
        </w:rPr>
        <w:br/>
        <w:t xml:space="preserve">В пакете </w:t>
      </w:r>
      <w:r w:rsidRPr="0014090C">
        <w:t>NOSSL</w:t>
      </w:r>
      <w:r w:rsidRPr="0014090C">
        <w:rPr>
          <w:lang w:val="ru-RU"/>
        </w:rPr>
        <w:t xml:space="preserve"> этого файла просто нет. Вероятно, пароли там можно хранить в открытом виде, но формат мне не известен.</w:t>
      </w:r>
      <w:r w:rsidRPr="0014090C">
        <w:rPr>
          <w:lang w:val="ru-RU"/>
        </w:rPr>
        <w:br/>
        <w:t xml:space="preserve">Либо ставьте пакет с </w:t>
      </w:r>
      <w:r w:rsidRPr="0014090C">
        <w:t>SSL</w:t>
      </w:r>
      <w:r w:rsidRPr="0014090C">
        <w:rPr>
          <w:lang w:val="ru-RU"/>
        </w:rPr>
        <w:t xml:space="preserve"> (особенно если Вы планируете настроить мост к внешнему серверу – там он будет просто необходим), либо погуглите, как создать файл с паролями в этом случае.</w:t>
      </w:r>
    </w:p>
    <w:p w14:paraId="06388344" w14:textId="77777777" w:rsidR="0014090C" w:rsidRPr="0014090C" w:rsidRDefault="0014090C" w:rsidP="0014090C">
      <w:hyperlink r:id="rId147" w:anchor="respond" w:history="1">
        <w:proofErr w:type="spellStart"/>
        <w:r w:rsidRPr="0014090C">
          <w:rPr>
            <w:rStyle w:val="ac"/>
          </w:rPr>
          <w:t>Ответить</w:t>
        </w:r>
        <w:proofErr w:type="spellEnd"/>
      </w:hyperlink>
    </w:p>
    <w:p w14:paraId="41107BDA" w14:textId="74BCE17C" w:rsidR="0014090C" w:rsidRPr="0014090C" w:rsidRDefault="0014090C" w:rsidP="0014090C">
      <w:pPr>
        <w:numPr>
          <w:ilvl w:val="0"/>
          <w:numId w:val="6"/>
        </w:numPr>
      </w:pPr>
      <w:r w:rsidRPr="0014090C">
        <w:drawing>
          <wp:inline distT="0" distB="0" distL="0" distR="0" wp14:anchorId="3252BEFE" wp14:editId="28B38F43">
            <wp:extent cx="476250" cy="476250"/>
            <wp:effectExtent l="0" t="0" r="0" b="0"/>
            <wp:docPr id="1960066496" name="Рисунок 124"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66496" name="Рисунок 124"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06C4438" w14:textId="77777777" w:rsidR="0014090C" w:rsidRPr="0014090C" w:rsidRDefault="0014090C" w:rsidP="0014090C">
      <w:pPr>
        <w:rPr>
          <w:lang w:val="ru-RU"/>
        </w:rPr>
      </w:pPr>
      <w:r w:rsidRPr="0014090C">
        <w:rPr>
          <w:b/>
          <w:bCs/>
        </w:rPr>
        <w:t>Vladislav</w:t>
      </w:r>
      <w:hyperlink r:id="rId149" w:anchor="comment-5395" w:history="1">
        <w:r w:rsidRPr="0014090C">
          <w:rPr>
            <w:rStyle w:val="ac"/>
            <w:lang w:val="ru-RU"/>
          </w:rPr>
          <w:t>20.12.2022 в 12:12</w:t>
        </w:r>
      </w:hyperlink>
    </w:p>
    <w:p w14:paraId="4481F302" w14:textId="77777777" w:rsidR="0014090C" w:rsidRPr="0014090C" w:rsidRDefault="0014090C" w:rsidP="0014090C">
      <w:pPr>
        <w:rPr>
          <w:lang w:val="ru-RU"/>
        </w:rPr>
      </w:pPr>
      <w:r w:rsidRPr="0014090C">
        <w:rPr>
          <w:lang w:val="ru-RU"/>
        </w:rPr>
        <w:t xml:space="preserve">не пробовали поднять сервер </w:t>
      </w:r>
      <w:proofErr w:type="spellStart"/>
      <w:r w:rsidRPr="0014090C">
        <w:t>sstp</w:t>
      </w:r>
      <w:proofErr w:type="spellEnd"/>
      <w:r w:rsidRPr="0014090C">
        <w:rPr>
          <w:lang w:val="ru-RU"/>
        </w:rPr>
        <w:t xml:space="preserve"> на </w:t>
      </w:r>
      <w:proofErr w:type="spellStart"/>
      <w:r w:rsidRPr="0014090C">
        <w:rPr>
          <w:lang w:val="ru-RU"/>
        </w:rPr>
        <w:t>кенетике</w:t>
      </w:r>
      <w:proofErr w:type="spellEnd"/>
      <w:r w:rsidRPr="0014090C">
        <w:rPr>
          <w:lang w:val="ru-RU"/>
        </w:rPr>
        <w:t xml:space="preserve"> и </w:t>
      </w:r>
      <w:proofErr w:type="spellStart"/>
      <w:r w:rsidRPr="0014090C">
        <w:rPr>
          <w:lang w:val="ru-RU"/>
        </w:rPr>
        <w:t>чз</w:t>
      </w:r>
      <w:proofErr w:type="spellEnd"/>
      <w:r w:rsidRPr="0014090C">
        <w:rPr>
          <w:lang w:val="ru-RU"/>
        </w:rPr>
        <w:t xml:space="preserve"> него подключаться к </w:t>
      </w:r>
      <w:proofErr w:type="spellStart"/>
      <w:r w:rsidRPr="0014090C">
        <w:t>mosquitto</w:t>
      </w:r>
      <w:proofErr w:type="spellEnd"/>
      <w:r w:rsidRPr="0014090C">
        <w:rPr>
          <w:lang w:val="ru-RU"/>
        </w:rPr>
        <w:t xml:space="preserve"> удаленно?</w:t>
      </w:r>
    </w:p>
    <w:p w14:paraId="48546553" w14:textId="77777777" w:rsidR="0014090C" w:rsidRPr="0014090C" w:rsidRDefault="0014090C" w:rsidP="0014090C">
      <w:hyperlink r:id="rId150" w:anchor="respond" w:history="1">
        <w:proofErr w:type="spellStart"/>
        <w:r w:rsidRPr="0014090C">
          <w:rPr>
            <w:rStyle w:val="ac"/>
          </w:rPr>
          <w:t>Ответить</w:t>
        </w:r>
        <w:proofErr w:type="spellEnd"/>
      </w:hyperlink>
    </w:p>
    <w:p w14:paraId="68BFF392" w14:textId="77777777" w:rsidR="0014090C" w:rsidRPr="0014090C" w:rsidRDefault="0014090C" w:rsidP="0014090C">
      <w:pPr>
        <w:numPr>
          <w:ilvl w:val="0"/>
          <w:numId w:val="6"/>
        </w:numPr>
      </w:pPr>
    </w:p>
    <w:p w14:paraId="26F020C0" w14:textId="5FD486CD" w:rsidR="0014090C" w:rsidRPr="0014090C" w:rsidRDefault="0014090C" w:rsidP="0014090C">
      <w:pPr>
        <w:numPr>
          <w:ilvl w:val="1"/>
          <w:numId w:val="6"/>
        </w:numPr>
      </w:pPr>
      <w:r w:rsidRPr="0014090C">
        <w:drawing>
          <wp:inline distT="0" distB="0" distL="0" distR="0" wp14:anchorId="2B75DFA1" wp14:editId="0B8BD7DB">
            <wp:extent cx="476250" cy="476250"/>
            <wp:effectExtent l="0" t="0" r="0" b="0"/>
            <wp:docPr id="657219931" name="Рисунок 123"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9931" name="Рисунок 123"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5253120" w14:textId="77777777" w:rsidR="0014090C" w:rsidRPr="0014090C" w:rsidRDefault="0014090C" w:rsidP="0014090C">
      <w:pPr>
        <w:rPr>
          <w:lang w:val="ru-RU"/>
        </w:rPr>
      </w:pPr>
      <w:hyperlink r:id="rId151" w:history="1">
        <w:proofErr w:type="spellStart"/>
        <w:r w:rsidRPr="0014090C">
          <w:rPr>
            <w:rStyle w:val="ac"/>
            <w:b/>
            <w:bCs/>
          </w:rPr>
          <w:t>kotyara</w:t>
        </w:r>
        <w:proofErr w:type="spellEnd"/>
        <w:r w:rsidRPr="0014090C">
          <w:rPr>
            <w:rStyle w:val="ac"/>
            <w:b/>
            <w:bCs/>
            <w:lang w:val="ru-RU"/>
          </w:rPr>
          <w:t>12</w:t>
        </w:r>
      </w:hyperlink>
      <w:hyperlink r:id="rId152" w:anchor="comment-5396" w:history="1">
        <w:r w:rsidRPr="0014090C">
          <w:rPr>
            <w:rStyle w:val="ac"/>
            <w:lang w:val="ru-RU"/>
          </w:rPr>
          <w:t>20.12.2022 в 12:17</w:t>
        </w:r>
      </w:hyperlink>
    </w:p>
    <w:p w14:paraId="5EDA8E7C" w14:textId="77777777" w:rsidR="0014090C" w:rsidRPr="0014090C" w:rsidRDefault="0014090C" w:rsidP="0014090C">
      <w:r w:rsidRPr="0014090C">
        <w:rPr>
          <w:lang w:val="ru-RU"/>
        </w:rPr>
        <w:t xml:space="preserve">Частично, у меня настроен туннель между двумя роутерами </w:t>
      </w:r>
      <w:proofErr w:type="spellStart"/>
      <w:r w:rsidRPr="0014090C">
        <w:t>keenetic</w:t>
      </w:r>
      <w:proofErr w:type="spellEnd"/>
      <w:r w:rsidRPr="0014090C">
        <w:rPr>
          <w:lang w:val="ru-RU"/>
        </w:rPr>
        <w:t>.</w:t>
      </w:r>
      <w:r w:rsidRPr="0014090C">
        <w:rPr>
          <w:lang w:val="ru-RU"/>
        </w:rPr>
        <w:br/>
        <w:t>Я через него из сети дачи к домашнему серверу подключаюсь.</w:t>
      </w:r>
      <w:r w:rsidRPr="0014090C">
        <w:rPr>
          <w:lang w:val="ru-RU"/>
        </w:rPr>
        <w:br/>
        <w:t xml:space="preserve">Но к </w:t>
      </w:r>
      <w:proofErr w:type="spellStart"/>
      <w:r w:rsidRPr="0014090C">
        <w:t>mosquitto</w:t>
      </w:r>
      <w:proofErr w:type="spellEnd"/>
      <w:r w:rsidRPr="0014090C">
        <w:rPr>
          <w:lang w:val="ru-RU"/>
        </w:rPr>
        <w:t xml:space="preserve"> не пробовал, так как на обоих он уже есть и как бы особой надобности нет.</w:t>
      </w:r>
      <w:r w:rsidRPr="0014090C">
        <w:rPr>
          <w:lang w:val="ru-RU"/>
        </w:rPr>
        <w:br/>
      </w:r>
      <w:proofErr w:type="spellStart"/>
      <w:r w:rsidRPr="0014090C">
        <w:t>Они</w:t>
      </w:r>
      <w:proofErr w:type="spellEnd"/>
      <w:r w:rsidRPr="0014090C">
        <w:t xml:space="preserve"> </w:t>
      </w:r>
      <w:proofErr w:type="spellStart"/>
      <w:r w:rsidRPr="0014090C">
        <w:t>через</w:t>
      </w:r>
      <w:proofErr w:type="spellEnd"/>
      <w:r w:rsidRPr="0014090C">
        <w:t xml:space="preserve"> </w:t>
      </w:r>
      <w:proofErr w:type="spellStart"/>
      <w:r w:rsidRPr="0014090C">
        <w:t>мосты</w:t>
      </w:r>
      <w:proofErr w:type="spellEnd"/>
      <w:r w:rsidRPr="0014090C">
        <w:t xml:space="preserve"> </w:t>
      </w:r>
      <w:proofErr w:type="spellStart"/>
      <w:r w:rsidRPr="0014090C">
        <w:t>синхронизируются</w:t>
      </w:r>
      <w:proofErr w:type="spellEnd"/>
      <w:r w:rsidRPr="0014090C">
        <w:t xml:space="preserve"> “</w:t>
      </w:r>
      <w:proofErr w:type="spellStart"/>
      <w:r w:rsidRPr="0014090C">
        <w:t>как</w:t>
      </w:r>
      <w:proofErr w:type="spellEnd"/>
      <w:r w:rsidRPr="0014090C">
        <w:t xml:space="preserve"> </w:t>
      </w:r>
      <w:proofErr w:type="spellStart"/>
      <w:r w:rsidRPr="0014090C">
        <w:t>надо</w:t>
      </w:r>
      <w:proofErr w:type="spellEnd"/>
      <w:r w:rsidRPr="0014090C">
        <w:t>”.</w:t>
      </w:r>
    </w:p>
    <w:p w14:paraId="0199208A" w14:textId="77777777" w:rsidR="0014090C" w:rsidRPr="0014090C" w:rsidRDefault="0014090C" w:rsidP="0014090C">
      <w:hyperlink r:id="rId153" w:anchor="respond" w:history="1">
        <w:proofErr w:type="spellStart"/>
        <w:r w:rsidRPr="0014090C">
          <w:rPr>
            <w:rStyle w:val="ac"/>
          </w:rPr>
          <w:t>Ответить</w:t>
        </w:r>
        <w:proofErr w:type="spellEnd"/>
      </w:hyperlink>
    </w:p>
    <w:p w14:paraId="6A81FA6A" w14:textId="5D2C701B" w:rsidR="0014090C" w:rsidRPr="0014090C" w:rsidRDefault="0014090C" w:rsidP="0014090C">
      <w:pPr>
        <w:numPr>
          <w:ilvl w:val="0"/>
          <w:numId w:val="6"/>
        </w:numPr>
      </w:pPr>
      <w:r w:rsidRPr="0014090C">
        <w:lastRenderedPageBreak/>
        <w:drawing>
          <wp:inline distT="0" distB="0" distL="0" distR="0" wp14:anchorId="6410F6A8" wp14:editId="0EE4B039">
            <wp:extent cx="476250" cy="476250"/>
            <wp:effectExtent l="0" t="0" r="0" b="0"/>
            <wp:docPr id="188130445" name="Рисунок 122"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0445" name="Рисунок 122"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7709BC3" w14:textId="77777777" w:rsidR="0014090C" w:rsidRPr="0014090C" w:rsidRDefault="0014090C" w:rsidP="0014090C">
      <w:pPr>
        <w:rPr>
          <w:lang w:val="ru-RU"/>
        </w:rPr>
      </w:pPr>
      <w:r w:rsidRPr="0014090C">
        <w:rPr>
          <w:b/>
          <w:bCs/>
          <w:lang w:val="ru-RU"/>
        </w:rPr>
        <w:t>Павел</w:t>
      </w:r>
      <w:hyperlink r:id="rId154" w:anchor="comment-5445" w:history="1">
        <w:r w:rsidRPr="0014090C">
          <w:rPr>
            <w:rStyle w:val="ac"/>
            <w:lang w:val="ru-RU"/>
          </w:rPr>
          <w:t>03.01.2023 в 19:30</w:t>
        </w:r>
      </w:hyperlink>
    </w:p>
    <w:p w14:paraId="56145251" w14:textId="77777777" w:rsidR="0014090C" w:rsidRPr="0014090C" w:rsidRDefault="0014090C" w:rsidP="0014090C">
      <w:pPr>
        <w:rPr>
          <w:lang w:val="ru-RU"/>
        </w:rPr>
      </w:pPr>
      <w:r w:rsidRPr="0014090C">
        <w:rPr>
          <w:lang w:val="ru-RU"/>
        </w:rPr>
        <w:t>Здравствуйте! периодически, при перезагрузке, теряется мостовое соединение. в чем может быть проблема?</w:t>
      </w:r>
    </w:p>
    <w:p w14:paraId="64A6DC65" w14:textId="77777777" w:rsidR="0014090C" w:rsidRPr="0014090C" w:rsidRDefault="0014090C" w:rsidP="0014090C">
      <w:hyperlink r:id="rId155" w:anchor="respond" w:history="1">
        <w:proofErr w:type="spellStart"/>
        <w:r w:rsidRPr="0014090C">
          <w:rPr>
            <w:rStyle w:val="ac"/>
          </w:rPr>
          <w:t>Ответить</w:t>
        </w:r>
        <w:proofErr w:type="spellEnd"/>
      </w:hyperlink>
    </w:p>
    <w:p w14:paraId="7061E8E7" w14:textId="77777777" w:rsidR="0014090C" w:rsidRPr="0014090C" w:rsidRDefault="0014090C" w:rsidP="0014090C">
      <w:pPr>
        <w:numPr>
          <w:ilvl w:val="0"/>
          <w:numId w:val="6"/>
        </w:numPr>
      </w:pPr>
    </w:p>
    <w:p w14:paraId="7730DA6E" w14:textId="2338262D" w:rsidR="0014090C" w:rsidRPr="0014090C" w:rsidRDefault="0014090C" w:rsidP="0014090C">
      <w:pPr>
        <w:numPr>
          <w:ilvl w:val="1"/>
          <w:numId w:val="6"/>
        </w:numPr>
      </w:pPr>
      <w:r w:rsidRPr="0014090C">
        <w:drawing>
          <wp:inline distT="0" distB="0" distL="0" distR="0" wp14:anchorId="79D37CB2" wp14:editId="76492F01">
            <wp:extent cx="476250" cy="476250"/>
            <wp:effectExtent l="0" t="0" r="0" b="0"/>
            <wp:docPr id="206728558" name="Рисунок 121"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8558" name="Рисунок 121"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838992F" w14:textId="77777777" w:rsidR="0014090C" w:rsidRPr="0014090C" w:rsidRDefault="0014090C" w:rsidP="0014090C">
      <w:pPr>
        <w:rPr>
          <w:lang w:val="ru-RU"/>
        </w:rPr>
      </w:pPr>
      <w:hyperlink r:id="rId156" w:history="1">
        <w:proofErr w:type="spellStart"/>
        <w:r w:rsidRPr="0014090C">
          <w:rPr>
            <w:rStyle w:val="ac"/>
            <w:b/>
            <w:bCs/>
          </w:rPr>
          <w:t>kotyara</w:t>
        </w:r>
        <w:proofErr w:type="spellEnd"/>
        <w:r w:rsidRPr="0014090C">
          <w:rPr>
            <w:rStyle w:val="ac"/>
            <w:b/>
            <w:bCs/>
            <w:lang w:val="ru-RU"/>
          </w:rPr>
          <w:t>12</w:t>
        </w:r>
      </w:hyperlink>
      <w:hyperlink r:id="rId157" w:anchor="comment-5446" w:history="1">
        <w:r w:rsidRPr="0014090C">
          <w:rPr>
            <w:rStyle w:val="ac"/>
            <w:lang w:val="ru-RU"/>
          </w:rPr>
          <w:t>03.01.2023 в 20:29</w:t>
        </w:r>
      </w:hyperlink>
    </w:p>
    <w:p w14:paraId="1E597738" w14:textId="77777777" w:rsidR="0014090C" w:rsidRPr="0014090C" w:rsidRDefault="0014090C" w:rsidP="0014090C">
      <w:pPr>
        <w:rPr>
          <w:lang w:val="ru-RU"/>
        </w:rPr>
      </w:pPr>
      <w:r w:rsidRPr="0014090C">
        <w:rPr>
          <w:lang w:val="ru-RU"/>
        </w:rPr>
        <w:t>Сложно сказать, причин может быть масса. Посмотрите лог сервера, там что пишет?</w:t>
      </w:r>
    </w:p>
    <w:p w14:paraId="693F5C55" w14:textId="77777777" w:rsidR="0014090C" w:rsidRPr="0014090C" w:rsidRDefault="0014090C" w:rsidP="0014090C">
      <w:hyperlink r:id="rId158" w:anchor="respond" w:history="1">
        <w:proofErr w:type="spellStart"/>
        <w:r w:rsidRPr="0014090C">
          <w:rPr>
            <w:rStyle w:val="ac"/>
          </w:rPr>
          <w:t>Ответить</w:t>
        </w:r>
        <w:proofErr w:type="spellEnd"/>
      </w:hyperlink>
    </w:p>
    <w:p w14:paraId="3EC62389" w14:textId="4A7C7016" w:rsidR="0014090C" w:rsidRPr="0014090C" w:rsidRDefault="0014090C" w:rsidP="0014090C">
      <w:pPr>
        <w:numPr>
          <w:ilvl w:val="0"/>
          <w:numId w:val="6"/>
        </w:numPr>
      </w:pPr>
      <w:r w:rsidRPr="0014090C">
        <w:drawing>
          <wp:inline distT="0" distB="0" distL="0" distR="0" wp14:anchorId="4163A78F" wp14:editId="709D3152">
            <wp:extent cx="476250" cy="476250"/>
            <wp:effectExtent l="0" t="0" r="0" b="0"/>
            <wp:docPr id="1202489377" name="Рисунок 120"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89377" name="Рисунок 120"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24E25DF" w14:textId="77777777" w:rsidR="0014090C" w:rsidRPr="0014090C" w:rsidRDefault="0014090C" w:rsidP="0014090C">
      <w:pPr>
        <w:rPr>
          <w:lang w:val="ru-RU"/>
        </w:rPr>
      </w:pPr>
      <w:r w:rsidRPr="0014090C">
        <w:rPr>
          <w:b/>
          <w:bCs/>
          <w:lang w:val="ru-RU"/>
        </w:rPr>
        <w:t>Павел</w:t>
      </w:r>
      <w:hyperlink r:id="rId159" w:anchor="comment-5447" w:history="1">
        <w:r w:rsidRPr="0014090C">
          <w:rPr>
            <w:rStyle w:val="ac"/>
            <w:lang w:val="ru-RU"/>
          </w:rPr>
          <w:t>03.01.2023 в 20:41</w:t>
        </w:r>
      </w:hyperlink>
    </w:p>
    <w:p w14:paraId="1B0FB375" w14:textId="77777777" w:rsidR="0014090C" w:rsidRPr="0014090C" w:rsidRDefault="0014090C" w:rsidP="0014090C">
      <w:r w:rsidRPr="0014090C">
        <w:rPr>
          <w:lang w:val="ru-RU"/>
        </w:rPr>
        <w:t>было пару раз такие записи, в остальном, вроде, все нормально.</w:t>
      </w:r>
      <w:r w:rsidRPr="0014090C">
        <w:rPr>
          <w:lang w:val="ru-RU"/>
        </w:rPr>
        <w:br/>
      </w:r>
      <w:proofErr w:type="spellStart"/>
      <w:r w:rsidRPr="0014090C">
        <w:t>Янв</w:t>
      </w:r>
      <w:proofErr w:type="spellEnd"/>
      <w:r w:rsidRPr="0014090C">
        <w:t xml:space="preserve"> 3 16:59:28</w:t>
      </w:r>
      <w:r w:rsidRPr="0014090C">
        <w:br/>
      </w:r>
      <w:proofErr w:type="spellStart"/>
      <w:r w:rsidRPr="0014090C">
        <w:t>mosquitto</w:t>
      </w:r>
      <w:proofErr w:type="spellEnd"/>
      <w:r w:rsidRPr="0014090C">
        <w:t>[475]</w:t>
      </w:r>
      <w:r w:rsidRPr="0014090C">
        <w:br/>
        <w:t>2023-01-03 16:59:28: Connecting bridge oracle (158.101.194.241:1883)</w:t>
      </w:r>
      <w:r w:rsidRPr="0014090C">
        <w:br/>
      </w:r>
      <w:proofErr w:type="spellStart"/>
      <w:r w:rsidRPr="0014090C">
        <w:t>Янв</w:t>
      </w:r>
      <w:proofErr w:type="spellEnd"/>
      <w:r w:rsidRPr="0014090C">
        <w:t xml:space="preserve"> 3 16:59:28</w:t>
      </w:r>
      <w:r w:rsidRPr="0014090C">
        <w:br/>
      </w:r>
      <w:proofErr w:type="spellStart"/>
      <w:r w:rsidRPr="0014090C">
        <w:t>mosquitto</w:t>
      </w:r>
      <w:proofErr w:type="spellEnd"/>
      <w:r w:rsidRPr="0014090C">
        <w:t>[483]</w:t>
      </w:r>
      <w:r w:rsidRPr="0014090C">
        <w:br/>
        <w:t>2023-01-03 16:59:28: Error: Address already in use</w:t>
      </w:r>
    </w:p>
    <w:p w14:paraId="44644201" w14:textId="77777777" w:rsidR="0014090C" w:rsidRPr="0014090C" w:rsidRDefault="0014090C" w:rsidP="0014090C">
      <w:hyperlink r:id="rId160" w:anchor="respond" w:history="1">
        <w:proofErr w:type="spellStart"/>
        <w:r w:rsidRPr="0014090C">
          <w:rPr>
            <w:rStyle w:val="ac"/>
          </w:rPr>
          <w:t>Ответить</w:t>
        </w:r>
        <w:proofErr w:type="spellEnd"/>
      </w:hyperlink>
    </w:p>
    <w:p w14:paraId="55450A89" w14:textId="77777777" w:rsidR="0014090C" w:rsidRPr="0014090C" w:rsidRDefault="0014090C" w:rsidP="0014090C">
      <w:pPr>
        <w:numPr>
          <w:ilvl w:val="0"/>
          <w:numId w:val="6"/>
        </w:numPr>
      </w:pPr>
    </w:p>
    <w:p w14:paraId="54B2125E" w14:textId="5C259C4E" w:rsidR="0014090C" w:rsidRPr="0014090C" w:rsidRDefault="0014090C" w:rsidP="0014090C">
      <w:pPr>
        <w:numPr>
          <w:ilvl w:val="1"/>
          <w:numId w:val="6"/>
        </w:numPr>
      </w:pPr>
      <w:r w:rsidRPr="0014090C">
        <w:drawing>
          <wp:inline distT="0" distB="0" distL="0" distR="0" wp14:anchorId="271FEC32" wp14:editId="43D84D98">
            <wp:extent cx="476250" cy="476250"/>
            <wp:effectExtent l="0" t="0" r="0" b="0"/>
            <wp:docPr id="1687925293"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E778FDE" w14:textId="77777777" w:rsidR="0014090C" w:rsidRPr="0014090C" w:rsidRDefault="0014090C" w:rsidP="0014090C">
      <w:pPr>
        <w:rPr>
          <w:lang w:val="ru-RU"/>
        </w:rPr>
      </w:pPr>
      <w:hyperlink r:id="rId161" w:history="1">
        <w:proofErr w:type="spellStart"/>
        <w:r w:rsidRPr="0014090C">
          <w:rPr>
            <w:rStyle w:val="ac"/>
            <w:b/>
            <w:bCs/>
          </w:rPr>
          <w:t>kotyara</w:t>
        </w:r>
        <w:proofErr w:type="spellEnd"/>
        <w:r w:rsidRPr="0014090C">
          <w:rPr>
            <w:rStyle w:val="ac"/>
            <w:b/>
            <w:bCs/>
            <w:lang w:val="ru-RU"/>
          </w:rPr>
          <w:t>12</w:t>
        </w:r>
      </w:hyperlink>
      <w:hyperlink r:id="rId162" w:anchor="comment-5450" w:history="1">
        <w:r w:rsidRPr="0014090C">
          <w:rPr>
            <w:rStyle w:val="ac"/>
            <w:lang w:val="ru-RU"/>
          </w:rPr>
          <w:t>03.01.2023 в 20:48</w:t>
        </w:r>
      </w:hyperlink>
    </w:p>
    <w:p w14:paraId="5BD70AD1" w14:textId="77777777" w:rsidR="0014090C" w:rsidRPr="0014090C" w:rsidRDefault="0014090C" w:rsidP="0014090C">
      <w:pPr>
        <w:rPr>
          <w:lang w:val="ru-RU"/>
        </w:rPr>
      </w:pPr>
      <w:r w:rsidRPr="0014090C">
        <w:rPr>
          <w:lang w:val="ru-RU"/>
        </w:rPr>
        <w:t>Может у вас сразу два настроенных моста?</w:t>
      </w:r>
    </w:p>
    <w:p w14:paraId="63C6E597" w14:textId="77777777" w:rsidR="0014090C" w:rsidRPr="0014090C" w:rsidRDefault="0014090C" w:rsidP="0014090C">
      <w:hyperlink r:id="rId163" w:anchor="respond" w:history="1">
        <w:proofErr w:type="spellStart"/>
        <w:r w:rsidRPr="0014090C">
          <w:rPr>
            <w:rStyle w:val="ac"/>
          </w:rPr>
          <w:t>Ответить</w:t>
        </w:r>
        <w:proofErr w:type="spellEnd"/>
      </w:hyperlink>
    </w:p>
    <w:p w14:paraId="6062C0BF" w14:textId="77777777" w:rsidR="0014090C" w:rsidRPr="0014090C" w:rsidRDefault="0014090C" w:rsidP="0014090C">
      <w:pPr>
        <w:numPr>
          <w:ilvl w:val="1"/>
          <w:numId w:val="6"/>
        </w:numPr>
      </w:pPr>
    </w:p>
    <w:p w14:paraId="478958FF" w14:textId="1186236E" w:rsidR="0014090C" w:rsidRPr="0014090C" w:rsidRDefault="0014090C" w:rsidP="0014090C">
      <w:pPr>
        <w:numPr>
          <w:ilvl w:val="2"/>
          <w:numId w:val="6"/>
        </w:numPr>
      </w:pPr>
      <w:r w:rsidRPr="0014090C">
        <w:lastRenderedPageBreak/>
        <w:drawing>
          <wp:inline distT="0" distB="0" distL="0" distR="0" wp14:anchorId="0EB50C70" wp14:editId="597A0FA6">
            <wp:extent cx="476250" cy="476250"/>
            <wp:effectExtent l="0" t="0" r="0" b="0"/>
            <wp:docPr id="1957104565" name="Рисунок 118"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04565" name="Рисунок 118"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B2800E8" w14:textId="77777777" w:rsidR="0014090C" w:rsidRPr="0014090C" w:rsidRDefault="0014090C" w:rsidP="0014090C">
      <w:pPr>
        <w:rPr>
          <w:lang w:val="ru-RU"/>
        </w:rPr>
      </w:pPr>
      <w:r w:rsidRPr="0014090C">
        <w:rPr>
          <w:b/>
          <w:bCs/>
          <w:lang w:val="ru-RU"/>
        </w:rPr>
        <w:t>Павел</w:t>
      </w:r>
      <w:hyperlink r:id="rId164" w:anchor="comment-5452" w:history="1">
        <w:r w:rsidRPr="0014090C">
          <w:rPr>
            <w:rStyle w:val="ac"/>
            <w:lang w:val="ru-RU"/>
          </w:rPr>
          <w:t>03.01.2023 в 20:51</w:t>
        </w:r>
      </w:hyperlink>
    </w:p>
    <w:p w14:paraId="48B7AF0E" w14:textId="77777777" w:rsidR="0014090C" w:rsidRPr="0014090C" w:rsidRDefault="0014090C" w:rsidP="0014090C">
      <w:pPr>
        <w:rPr>
          <w:lang w:val="ru-RU"/>
        </w:rPr>
      </w:pPr>
      <w:r w:rsidRPr="0014090C">
        <w:rPr>
          <w:lang w:val="ru-RU"/>
        </w:rPr>
        <w:t>настраивал один. мне бы, чтобы, хоть один нормально работал)</w:t>
      </w:r>
    </w:p>
    <w:p w14:paraId="49C37FC8" w14:textId="77777777" w:rsidR="0014090C" w:rsidRPr="0014090C" w:rsidRDefault="0014090C" w:rsidP="0014090C">
      <w:hyperlink r:id="rId165" w:anchor="respond" w:history="1">
        <w:proofErr w:type="spellStart"/>
        <w:r w:rsidRPr="0014090C">
          <w:rPr>
            <w:rStyle w:val="ac"/>
          </w:rPr>
          <w:t>Ответить</w:t>
        </w:r>
        <w:proofErr w:type="spellEnd"/>
      </w:hyperlink>
    </w:p>
    <w:p w14:paraId="6C09F15F" w14:textId="77777777" w:rsidR="0014090C" w:rsidRPr="0014090C" w:rsidRDefault="0014090C" w:rsidP="0014090C">
      <w:pPr>
        <w:numPr>
          <w:ilvl w:val="2"/>
          <w:numId w:val="6"/>
        </w:numPr>
      </w:pPr>
    </w:p>
    <w:p w14:paraId="547DC1EC" w14:textId="00608C64" w:rsidR="0014090C" w:rsidRPr="0014090C" w:rsidRDefault="0014090C" w:rsidP="0014090C">
      <w:pPr>
        <w:numPr>
          <w:ilvl w:val="3"/>
          <w:numId w:val="6"/>
        </w:numPr>
      </w:pPr>
      <w:r w:rsidRPr="0014090C">
        <w:drawing>
          <wp:inline distT="0" distB="0" distL="0" distR="0" wp14:anchorId="52AAE919" wp14:editId="3AB72CB2">
            <wp:extent cx="476250" cy="476250"/>
            <wp:effectExtent l="0" t="0" r="0" b="0"/>
            <wp:docPr id="1896284060" name="Рисунок 117"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4060" name="Рисунок 117"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78550AD" w14:textId="77777777" w:rsidR="0014090C" w:rsidRPr="0014090C" w:rsidRDefault="0014090C" w:rsidP="0014090C">
      <w:pPr>
        <w:rPr>
          <w:lang w:val="ru-RU"/>
        </w:rPr>
      </w:pPr>
      <w:hyperlink r:id="rId166" w:history="1">
        <w:proofErr w:type="spellStart"/>
        <w:r w:rsidRPr="0014090C">
          <w:rPr>
            <w:rStyle w:val="ac"/>
            <w:b/>
            <w:bCs/>
          </w:rPr>
          <w:t>kotyara</w:t>
        </w:r>
        <w:proofErr w:type="spellEnd"/>
        <w:r w:rsidRPr="0014090C">
          <w:rPr>
            <w:rStyle w:val="ac"/>
            <w:b/>
            <w:bCs/>
            <w:lang w:val="ru-RU"/>
          </w:rPr>
          <w:t>12</w:t>
        </w:r>
      </w:hyperlink>
      <w:hyperlink r:id="rId167" w:anchor="comment-5453" w:history="1">
        <w:r w:rsidRPr="0014090C">
          <w:rPr>
            <w:rStyle w:val="ac"/>
            <w:lang w:val="ru-RU"/>
          </w:rPr>
          <w:t>03.01.2023 в 20:55</w:t>
        </w:r>
      </w:hyperlink>
    </w:p>
    <w:p w14:paraId="5074E3CC" w14:textId="77777777" w:rsidR="0014090C" w:rsidRPr="0014090C" w:rsidRDefault="0014090C" w:rsidP="0014090C">
      <w:r w:rsidRPr="0014090C">
        <w:rPr>
          <w:lang w:val="ru-RU"/>
        </w:rPr>
        <w:t>Я имею в виду, что вы могли добавить в файл конфигурации два мостовых соединения и они мешают друг другу.</w:t>
      </w:r>
      <w:r w:rsidRPr="0014090C">
        <w:rPr>
          <w:lang w:val="ru-RU"/>
        </w:rPr>
        <w:br/>
        <w:t>Может у вас мост зацикливается из-за правила</w:t>
      </w:r>
      <w:r w:rsidRPr="0014090C">
        <w:rPr>
          <w:lang w:val="ru-RU"/>
        </w:rPr>
        <w:br/>
      </w:r>
      <w:r w:rsidRPr="0014090C">
        <w:t>topic</w:t>
      </w:r>
      <w:r w:rsidRPr="0014090C">
        <w:rPr>
          <w:lang w:val="ru-RU"/>
        </w:rPr>
        <w:t xml:space="preserve"> # </w:t>
      </w:r>
      <w:r w:rsidRPr="0014090C">
        <w:t>both</w:t>
      </w:r>
      <w:r w:rsidRPr="0014090C">
        <w:rPr>
          <w:lang w:val="ru-RU"/>
        </w:rPr>
        <w:br/>
        <w:t xml:space="preserve">? </w:t>
      </w:r>
      <w:proofErr w:type="spellStart"/>
      <w:r w:rsidRPr="0014090C">
        <w:t>Не</w:t>
      </w:r>
      <w:proofErr w:type="spellEnd"/>
      <w:r w:rsidRPr="0014090C">
        <w:t xml:space="preserve"> </w:t>
      </w:r>
      <w:proofErr w:type="spellStart"/>
      <w:r w:rsidRPr="0014090C">
        <w:t>допускали</w:t>
      </w:r>
      <w:proofErr w:type="spellEnd"/>
      <w:r w:rsidRPr="0014090C">
        <w:t xml:space="preserve"> </w:t>
      </w:r>
      <w:proofErr w:type="spellStart"/>
      <w:r w:rsidRPr="0014090C">
        <w:t>такую</w:t>
      </w:r>
      <w:proofErr w:type="spellEnd"/>
      <w:r w:rsidRPr="0014090C">
        <w:t xml:space="preserve"> </w:t>
      </w:r>
      <w:proofErr w:type="spellStart"/>
      <w:r w:rsidRPr="0014090C">
        <w:t>возможность</w:t>
      </w:r>
      <w:proofErr w:type="spellEnd"/>
      <w:r w:rsidRPr="0014090C">
        <w:t>?</w:t>
      </w:r>
    </w:p>
    <w:p w14:paraId="2F53F921" w14:textId="77777777" w:rsidR="0014090C" w:rsidRPr="0014090C" w:rsidRDefault="0014090C" w:rsidP="0014090C">
      <w:hyperlink r:id="rId168" w:anchor="respond" w:history="1">
        <w:proofErr w:type="spellStart"/>
        <w:r w:rsidRPr="0014090C">
          <w:rPr>
            <w:rStyle w:val="ac"/>
          </w:rPr>
          <w:t>Ответить</w:t>
        </w:r>
        <w:proofErr w:type="spellEnd"/>
      </w:hyperlink>
    </w:p>
    <w:p w14:paraId="43892FAB" w14:textId="70BE081F" w:rsidR="0014090C" w:rsidRPr="0014090C" w:rsidRDefault="0014090C" w:rsidP="0014090C">
      <w:pPr>
        <w:numPr>
          <w:ilvl w:val="0"/>
          <w:numId w:val="6"/>
        </w:numPr>
      </w:pPr>
      <w:r w:rsidRPr="0014090C">
        <w:drawing>
          <wp:inline distT="0" distB="0" distL="0" distR="0" wp14:anchorId="01BD37B5" wp14:editId="203A76E4">
            <wp:extent cx="476250" cy="476250"/>
            <wp:effectExtent l="0" t="0" r="0" b="0"/>
            <wp:docPr id="1033667830" name="Рисунок 116"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7830" name="Рисунок 116"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0F6944F" w14:textId="77777777" w:rsidR="0014090C" w:rsidRPr="0014090C" w:rsidRDefault="0014090C" w:rsidP="0014090C">
      <w:pPr>
        <w:rPr>
          <w:lang w:val="ru-RU"/>
        </w:rPr>
      </w:pPr>
      <w:r w:rsidRPr="0014090C">
        <w:rPr>
          <w:b/>
          <w:bCs/>
          <w:lang w:val="ru-RU"/>
        </w:rPr>
        <w:t>Павел</w:t>
      </w:r>
      <w:hyperlink r:id="rId169" w:anchor="comment-5448" w:history="1">
        <w:r w:rsidRPr="0014090C">
          <w:rPr>
            <w:rStyle w:val="ac"/>
            <w:lang w:val="ru-RU"/>
          </w:rPr>
          <w:t>03.01.2023 в 20:41</w:t>
        </w:r>
      </w:hyperlink>
    </w:p>
    <w:p w14:paraId="0EA43E5E" w14:textId="77777777" w:rsidR="0014090C" w:rsidRPr="0014090C" w:rsidRDefault="0014090C" w:rsidP="0014090C">
      <w:pPr>
        <w:rPr>
          <w:lang w:val="ru-RU"/>
        </w:rPr>
      </w:pPr>
      <w:r w:rsidRPr="0014090C">
        <w:rPr>
          <w:lang w:val="ru-RU"/>
        </w:rPr>
        <w:t>сейчас попробую перезагрузить, чтобы пропал мост и посмотрю лог.</w:t>
      </w:r>
    </w:p>
    <w:p w14:paraId="4DF9614F" w14:textId="77777777" w:rsidR="0014090C" w:rsidRPr="0014090C" w:rsidRDefault="0014090C" w:rsidP="0014090C">
      <w:hyperlink r:id="rId170" w:anchor="respond" w:history="1">
        <w:proofErr w:type="spellStart"/>
        <w:r w:rsidRPr="0014090C">
          <w:rPr>
            <w:rStyle w:val="ac"/>
          </w:rPr>
          <w:t>Ответить</w:t>
        </w:r>
        <w:proofErr w:type="spellEnd"/>
      </w:hyperlink>
    </w:p>
    <w:p w14:paraId="7316EBC6" w14:textId="435C7974" w:rsidR="0014090C" w:rsidRPr="0014090C" w:rsidRDefault="0014090C" w:rsidP="0014090C">
      <w:pPr>
        <w:numPr>
          <w:ilvl w:val="0"/>
          <w:numId w:val="6"/>
        </w:numPr>
      </w:pPr>
      <w:r w:rsidRPr="0014090C">
        <w:drawing>
          <wp:inline distT="0" distB="0" distL="0" distR="0" wp14:anchorId="530EC324" wp14:editId="7DEFD494">
            <wp:extent cx="476250" cy="476250"/>
            <wp:effectExtent l="0" t="0" r="0" b="0"/>
            <wp:docPr id="13192405" name="Рисунок 115"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05" name="Рисунок 115"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1600BCE" w14:textId="77777777" w:rsidR="0014090C" w:rsidRPr="0014090C" w:rsidRDefault="0014090C" w:rsidP="0014090C">
      <w:r w:rsidRPr="0014090C">
        <w:rPr>
          <w:b/>
          <w:bCs/>
        </w:rPr>
        <w:t>Павел</w:t>
      </w:r>
      <w:hyperlink r:id="rId171" w:anchor="comment-5449" w:history="1">
        <w:r w:rsidRPr="0014090C">
          <w:rPr>
            <w:rStyle w:val="ac"/>
          </w:rPr>
          <w:t>03.01.2023 в 20:47</w:t>
        </w:r>
      </w:hyperlink>
    </w:p>
    <w:p w14:paraId="6CB1C7DB" w14:textId="77777777" w:rsidR="0014090C" w:rsidRPr="0014090C" w:rsidRDefault="0014090C" w:rsidP="0014090C">
      <w:r w:rsidRPr="0014090C">
        <w:rPr>
          <w:lang w:val="ru-RU"/>
        </w:rPr>
        <w:t>ну вот, мост пропал, записей по мосту нет никаких</w:t>
      </w:r>
      <w:r w:rsidRPr="0014090C">
        <w:rPr>
          <w:lang w:val="ru-RU"/>
        </w:rPr>
        <w:br/>
      </w:r>
      <w:proofErr w:type="spellStart"/>
      <w:r w:rsidRPr="0014090C">
        <w:rPr>
          <w:lang w:val="ru-RU"/>
        </w:rPr>
        <w:t>Янв</w:t>
      </w:r>
      <w:proofErr w:type="spellEnd"/>
      <w:r w:rsidRPr="0014090C">
        <w:rPr>
          <w:lang w:val="ru-RU"/>
        </w:rPr>
        <w:t xml:space="preserve"> 3 19:45:03</w:t>
      </w:r>
      <w:r w:rsidRPr="0014090C">
        <w:rPr>
          <w:lang w:val="ru-RU"/>
        </w:rPr>
        <w:br/>
      </w:r>
      <w:proofErr w:type="spellStart"/>
      <w:r w:rsidRPr="0014090C">
        <w:t>mosquitto</w:t>
      </w:r>
      <w:proofErr w:type="spellEnd"/>
      <w:r w:rsidRPr="0014090C">
        <w:rPr>
          <w:lang w:val="ru-RU"/>
        </w:rPr>
        <w:t>[480]</w:t>
      </w:r>
      <w:r w:rsidRPr="0014090C">
        <w:rPr>
          <w:lang w:val="ru-RU"/>
        </w:rPr>
        <w:br/>
        <w:t xml:space="preserve">2023-01-03 19:45:03: </w:t>
      </w:r>
      <w:r w:rsidRPr="0014090C">
        <w:t>New</w:t>
      </w:r>
      <w:r w:rsidRPr="0014090C">
        <w:rPr>
          <w:lang w:val="ru-RU"/>
        </w:rPr>
        <w:t xml:space="preserve"> </w:t>
      </w:r>
      <w:r w:rsidRPr="0014090C">
        <w:t>connection</w:t>
      </w:r>
      <w:r w:rsidRPr="0014090C">
        <w:rPr>
          <w:lang w:val="ru-RU"/>
        </w:rPr>
        <w:t xml:space="preserve"> </w:t>
      </w:r>
      <w:r w:rsidRPr="0014090C">
        <w:t>from</w:t>
      </w:r>
      <w:r w:rsidRPr="0014090C">
        <w:rPr>
          <w:lang w:val="ru-RU"/>
        </w:rPr>
        <w:t xml:space="preserve"> 192.168.1.38:37468 </w:t>
      </w:r>
      <w:r w:rsidRPr="0014090C">
        <w:t>on</w:t>
      </w:r>
      <w:r w:rsidRPr="0014090C">
        <w:rPr>
          <w:lang w:val="ru-RU"/>
        </w:rPr>
        <w:t xml:space="preserve"> </w:t>
      </w:r>
      <w:r w:rsidRPr="0014090C">
        <w:t>port</w:t>
      </w:r>
      <w:r w:rsidRPr="0014090C">
        <w:rPr>
          <w:lang w:val="ru-RU"/>
        </w:rPr>
        <w:t xml:space="preserve"> 1883.</w:t>
      </w:r>
      <w:r w:rsidRPr="0014090C">
        <w:rPr>
          <w:lang w:val="ru-RU"/>
        </w:rPr>
        <w:br/>
      </w:r>
      <w:proofErr w:type="spellStart"/>
      <w:r w:rsidRPr="0014090C">
        <w:t>Янв</w:t>
      </w:r>
      <w:proofErr w:type="spellEnd"/>
      <w:r w:rsidRPr="0014090C">
        <w:t xml:space="preserve"> 3 19:45:03</w:t>
      </w:r>
      <w:r w:rsidRPr="0014090C">
        <w:br/>
      </w:r>
      <w:proofErr w:type="spellStart"/>
      <w:r w:rsidRPr="0014090C">
        <w:t>mosquitto</w:t>
      </w:r>
      <w:proofErr w:type="spellEnd"/>
      <w:r w:rsidRPr="0014090C">
        <w:t>[480]</w:t>
      </w:r>
      <w:r w:rsidRPr="0014090C">
        <w:br/>
        <w:t>2023-01-03 19:45:03: New client connected from 192.168.1.38:37468 as Client-89519 (p2, c1, k60, u’arduiner69′).</w:t>
      </w:r>
      <w:r w:rsidRPr="0014090C">
        <w:br/>
      </w:r>
      <w:proofErr w:type="spellStart"/>
      <w:r w:rsidRPr="0014090C">
        <w:t>Янв</w:t>
      </w:r>
      <w:proofErr w:type="spellEnd"/>
      <w:r w:rsidRPr="0014090C">
        <w:t xml:space="preserve"> 3 19:45:15</w:t>
      </w:r>
      <w:r w:rsidRPr="0014090C">
        <w:br/>
      </w:r>
      <w:proofErr w:type="spellStart"/>
      <w:r w:rsidRPr="0014090C">
        <w:t>mosquitto</w:t>
      </w:r>
      <w:proofErr w:type="spellEnd"/>
      <w:r w:rsidRPr="0014090C">
        <w:t>[480]</w:t>
      </w:r>
      <w:r w:rsidRPr="0014090C">
        <w:br/>
      </w:r>
      <w:r w:rsidRPr="0014090C">
        <w:lastRenderedPageBreak/>
        <w:t>2023-01-03 19:45:15: Client Client-89519 closed its connection.</w:t>
      </w:r>
      <w:r w:rsidRPr="0014090C">
        <w:br/>
      </w:r>
      <w:proofErr w:type="spellStart"/>
      <w:r w:rsidRPr="0014090C">
        <w:t>Янв</w:t>
      </w:r>
      <w:proofErr w:type="spellEnd"/>
      <w:r w:rsidRPr="0014090C">
        <w:t xml:space="preserve"> 3 19:45:47</w:t>
      </w:r>
      <w:r w:rsidRPr="0014090C">
        <w:br/>
      </w:r>
      <w:proofErr w:type="spellStart"/>
      <w:r w:rsidRPr="0014090C">
        <w:t>mosquitto</w:t>
      </w:r>
      <w:proofErr w:type="spellEnd"/>
      <w:r w:rsidRPr="0014090C">
        <w:t>[480]</w:t>
      </w:r>
      <w:r w:rsidRPr="0014090C">
        <w:br/>
        <w:t>2023-01-03 19:45:47: New connection from 192.168.1.38:37470 on port 1883.</w:t>
      </w:r>
      <w:r w:rsidRPr="0014090C">
        <w:br/>
      </w:r>
      <w:proofErr w:type="spellStart"/>
      <w:r w:rsidRPr="0014090C">
        <w:t>Янв</w:t>
      </w:r>
      <w:proofErr w:type="spellEnd"/>
      <w:r w:rsidRPr="0014090C">
        <w:t xml:space="preserve"> 3 19:45:48</w:t>
      </w:r>
      <w:r w:rsidRPr="0014090C">
        <w:br/>
      </w:r>
      <w:proofErr w:type="spellStart"/>
      <w:r w:rsidRPr="0014090C">
        <w:t>mosquitto</w:t>
      </w:r>
      <w:proofErr w:type="spellEnd"/>
      <w:r w:rsidRPr="0014090C">
        <w:t>[480]</w:t>
      </w:r>
      <w:r w:rsidRPr="0014090C">
        <w:br/>
        <w:t>2023-01-03 19:45:48: New client connected from 192.168.1.38:37470 as Client-89519 (p2, c1, k60, u’arduiner69′).</w:t>
      </w:r>
    </w:p>
    <w:p w14:paraId="7B4D1D95" w14:textId="77777777" w:rsidR="0014090C" w:rsidRPr="0014090C" w:rsidRDefault="0014090C" w:rsidP="0014090C">
      <w:hyperlink r:id="rId172" w:anchor="respond" w:history="1">
        <w:proofErr w:type="spellStart"/>
        <w:r w:rsidRPr="0014090C">
          <w:rPr>
            <w:rStyle w:val="ac"/>
          </w:rPr>
          <w:t>Ответить</w:t>
        </w:r>
        <w:proofErr w:type="spellEnd"/>
      </w:hyperlink>
    </w:p>
    <w:p w14:paraId="5874D53D" w14:textId="77777777" w:rsidR="0014090C" w:rsidRPr="0014090C" w:rsidRDefault="0014090C" w:rsidP="0014090C">
      <w:pPr>
        <w:numPr>
          <w:ilvl w:val="0"/>
          <w:numId w:val="6"/>
        </w:numPr>
      </w:pPr>
    </w:p>
    <w:p w14:paraId="15256599" w14:textId="37FAF768" w:rsidR="0014090C" w:rsidRPr="0014090C" w:rsidRDefault="0014090C" w:rsidP="0014090C">
      <w:pPr>
        <w:numPr>
          <w:ilvl w:val="1"/>
          <w:numId w:val="6"/>
        </w:numPr>
      </w:pPr>
      <w:r w:rsidRPr="0014090C">
        <w:drawing>
          <wp:inline distT="0" distB="0" distL="0" distR="0" wp14:anchorId="7861123F" wp14:editId="74BB241A">
            <wp:extent cx="476250" cy="476250"/>
            <wp:effectExtent l="0" t="0" r="0" b="0"/>
            <wp:docPr id="650292882" name="Рисунок 114"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92882" name="Рисунок 114"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6B7494A" w14:textId="77777777" w:rsidR="0014090C" w:rsidRPr="0014090C" w:rsidRDefault="0014090C" w:rsidP="0014090C">
      <w:pPr>
        <w:rPr>
          <w:lang w:val="ru-RU"/>
        </w:rPr>
      </w:pPr>
      <w:hyperlink r:id="rId173" w:history="1">
        <w:proofErr w:type="spellStart"/>
        <w:r w:rsidRPr="0014090C">
          <w:rPr>
            <w:rStyle w:val="ac"/>
            <w:b/>
            <w:bCs/>
          </w:rPr>
          <w:t>kotyara</w:t>
        </w:r>
        <w:proofErr w:type="spellEnd"/>
        <w:r w:rsidRPr="0014090C">
          <w:rPr>
            <w:rStyle w:val="ac"/>
            <w:b/>
            <w:bCs/>
            <w:lang w:val="ru-RU"/>
          </w:rPr>
          <w:t>12</w:t>
        </w:r>
      </w:hyperlink>
      <w:hyperlink r:id="rId174" w:anchor="comment-5451" w:history="1">
        <w:r w:rsidRPr="0014090C">
          <w:rPr>
            <w:rStyle w:val="ac"/>
            <w:lang w:val="ru-RU"/>
          </w:rPr>
          <w:t>03.01.2023 в 20:49</w:t>
        </w:r>
      </w:hyperlink>
    </w:p>
    <w:p w14:paraId="50838A40" w14:textId="77777777" w:rsidR="0014090C" w:rsidRPr="0014090C" w:rsidRDefault="0014090C" w:rsidP="0014090C">
      <w:pPr>
        <w:rPr>
          <w:lang w:val="ru-RU"/>
        </w:rPr>
      </w:pPr>
      <w:r w:rsidRPr="0014090C">
        <w:rPr>
          <w:lang w:val="ru-RU"/>
        </w:rPr>
        <w:t>Смотрите тогда в логах удаленного брокера…</w:t>
      </w:r>
    </w:p>
    <w:p w14:paraId="615BA871" w14:textId="77777777" w:rsidR="0014090C" w:rsidRPr="0014090C" w:rsidRDefault="0014090C" w:rsidP="0014090C">
      <w:hyperlink r:id="rId175" w:anchor="respond" w:history="1">
        <w:proofErr w:type="spellStart"/>
        <w:r w:rsidRPr="0014090C">
          <w:rPr>
            <w:rStyle w:val="ac"/>
          </w:rPr>
          <w:t>Ответить</w:t>
        </w:r>
        <w:proofErr w:type="spellEnd"/>
      </w:hyperlink>
    </w:p>
    <w:p w14:paraId="1459E62C" w14:textId="7107EF43" w:rsidR="0014090C" w:rsidRPr="0014090C" w:rsidRDefault="0014090C" w:rsidP="0014090C">
      <w:pPr>
        <w:numPr>
          <w:ilvl w:val="0"/>
          <w:numId w:val="6"/>
        </w:numPr>
      </w:pPr>
      <w:r w:rsidRPr="0014090C">
        <w:drawing>
          <wp:inline distT="0" distB="0" distL="0" distR="0" wp14:anchorId="3F05E762" wp14:editId="4A6500D7">
            <wp:extent cx="476250" cy="476250"/>
            <wp:effectExtent l="0" t="0" r="0" b="0"/>
            <wp:docPr id="539138119" name="Рисунок 113"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38119" name="Рисунок 113"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7DFE7C5" w14:textId="77777777" w:rsidR="0014090C" w:rsidRPr="0014090C" w:rsidRDefault="0014090C" w:rsidP="0014090C">
      <w:r w:rsidRPr="0014090C">
        <w:rPr>
          <w:b/>
          <w:bCs/>
        </w:rPr>
        <w:t>Павел</w:t>
      </w:r>
      <w:hyperlink r:id="rId176" w:anchor="comment-5454" w:history="1">
        <w:r w:rsidRPr="0014090C">
          <w:rPr>
            <w:rStyle w:val="ac"/>
          </w:rPr>
          <w:t>03.01.2023 в 20:58</w:t>
        </w:r>
      </w:hyperlink>
    </w:p>
    <w:p w14:paraId="43CB5CD6" w14:textId="77777777" w:rsidR="0014090C" w:rsidRPr="0014090C" w:rsidRDefault="0014090C" w:rsidP="0014090C">
      <w:proofErr w:type="spellStart"/>
      <w:r w:rsidRPr="0014090C">
        <w:t>сейчас</w:t>
      </w:r>
      <w:proofErr w:type="spellEnd"/>
      <w:r w:rsidRPr="0014090C">
        <w:t xml:space="preserve"> </w:t>
      </w:r>
      <w:proofErr w:type="spellStart"/>
      <w:r w:rsidRPr="0014090C">
        <w:t>при</w:t>
      </w:r>
      <w:proofErr w:type="spellEnd"/>
      <w:r w:rsidRPr="0014090C">
        <w:t xml:space="preserve"> </w:t>
      </w:r>
      <w:proofErr w:type="spellStart"/>
      <w:r w:rsidRPr="0014090C">
        <w:t>выкл</w:t>
      </w:r>
      <w:proofErr w:type="spellEnd"/>
      <w:r w:rsidRPr="0014090C">
        <w:t xml:space="preserve"> и </w:t>
      </w:r>
      <w:proofErr w:type="spellStart"/>
      <w:r w:rsidRPr="0014090C">
        <w:t>вкл</w:t>
      </w:r>
      <w:proofErr w:type="spellEnd"/>
      <w:r w:rsidRPr="0014090C">
        <w:t xml:space="preserve"> </w:t>
      </w:r>
      <w:proofErr w:type="spellStart"/>
      <w:r w:rsidRPr="0014090C">
        <w:t>появилась</w:t>
      </w:r>
      <w:proofErr w:type="spellEnd"/>
      <w:r w:rsidRPr="0014090C">
        <w:t xml:space="preserve"> </w:t>
      </w:r>
      <w:proofErr w:type="spellStart"/>
      <w:r w:rsidRPr="0014090C">
        <w:t>еще</w:t>
      </w:r>
      <w:proofErr w:type="spellEnd"/>
      <w:r w:rsidRPr="0014090C">
        <w:t xml:space="preserve"> </w:t>
      </w:r>
      <w:proofErr w:type="spellStart"/>
      <w:r w:rsidRPr="0014090C">
        <w:t>одна</w:t>
      </w:r>
      <w:proofErr w:type="spellEnd"/>
      <w:r w:rsidRPr="0014090C">
        <w:t xml:space="preserve"> </w:t>
      </w:r>
      <w:proofErr w:type="spellStart"/>
      <w:r w:rsidRPr="0014090C">
        <w:t>запись</w:t>
      </w:r>
      <w:proofErr w:type="spellEnd"/>
      <w:r w:rsidRPr="0014090C">
        <w:br/>
      </w:r>
      <w:proofErr w:type="spellStart"/>
      <w:r w:rsidRPr="0014090C">
        <w:t>Янв</w:t>
      </w:r>
      <w:proofErr w:type="spellEnd"/>
      <w:r w:rsidRPr="0014090C">
        <w:t xml:space="preserve"> 3 16:59:28</w:t>
      </w:r>
      <w:r w:rsidRPr="0014090C">
        <w:br/>
      </w:r>
      <w:proofErr w:type="spellStart"/>
      <w:r w:rsidRPr="0014090C">
        <w:t>mosquitto</w:t>
      </w:r>
      <w:proofErr w:type="spellEnd"/>
      <w:r w:rsidRPr="0014090C">
        <w:t>[480]</w:t>
      </w:r>
      <w:r w:rsidRPr="0014090C">
        <w:br/>
        <w:t>2023-01-03 16:59:28: Connecting bridge oracle (158.101.194.241:1883)</w:t>
      </w:r>
      <w:r w:rsidRPr="0014090C">
        <w:br/>
      </w:r>
      <w:proofErr w:type="spellStart"/>
      <w:r w:rsidRPr="0014090C">
        <w:t>Янв</w:t>
      </w:r>
      <w:proofErr w:type="spellEnd"/>
      <w:r w:rsidRPr="0014090C">
        <w:t xml:space="preserve"> 3 16:59:28</w:t>
      </w:r>
      <w:r w:rsidRPr="0014090C">
        <w:br/>
      </w:r>
      <w:proofErr w:type="spellStart"/>
      <w:r w:rsidRPr="0014090C">
        <w:t>mosquitto</w:t>
      </w:r>
      <w:proofErr w:type="spellEnd"/>
      <w:r w:rsidRPr="0014090C">
        <w:t>[474]</w:t>
      </w:r>
      <w:r w:rsidRPr="0014090C">
        <w:br/>
        <w:t>2023-01-03 16:59:28: Error: Address already in use</w:t>
      </w:r>
      <w:r w:rsidRPr="0014090C">
        <w:br/>
      </w:r>
      <w:proofErr w:type="spellStart"/>
      <w:r w:rsidRPr="0014090C">
        <w:t>Янв</w:t>
      </w:r>
      <w:proofErr w:type="spellEnd"/>
      <w:r w:rsidRPr="0014090C">
        <w:t xml:space="preserve"> 3 16:59:28</w:t>
      </w:r>
      <w:r w:rsidRPr="0014090C">
        <w:br/>
      </w:r>
      <w:proofErr w:type="spellStart"/>
      <w:r w:rsidRPr="0014090C">
        <w:t>mosquitto</w:t>
      </w:r>
      <w:proofErr w:type="spellEnd"/>
      <w:r w:rsidRPr="0014090C">
        <w:t>[480]</w:t>
      </w:r>
      <w:r w:rsidRPr="0014090C">
        <w:br/>
        <w:t xml:space="preserve">2023-01-03 16:59:28: Expiring client </w:t>
      </w:r>
      <w:proofErr w:type="spellStart"/>
      <w:r w:rsidRPr="0014090C">
        <w:t>bridge_local</w:t>
      </w:r>
      <w:proofErr w:type="spellEnd"/>
      <w:r w:rsidRPr="0014090C">
        <w:t xml:space="preserve"> due to timeout.</w:t>
      </w:r>
    </w:p>
    <w:p w14:paraId="6BB569A3" w14:textId="77777777" w:rsidR="0014090C" w:rsidRPr="0014090C" w:rsidRDefault="0014090C" w:rsidP="0014090C">
      <w:hyperlink r:id="rId177" w:anchor="respond" w:history="1">
        <w:proofErr w:type="spellStart"/>
        <w:r w:rsidRPr="0014090C">
          <w:rPr>
            <w:rStyle w:val="ac"/>
          </w:rPr>
          <w:t>Ответить</w:t>
        </w:r>
        <w:proofErr w:type="spellEnd"/>
      </w:hyperlink>
    </w:p>
    <w:p w14:paraId="29A281A3" w14:textId="77777777" w:rsidR="0014090C" w:rsidRPr="0014090C" w:rsidRDefault="0014090C" w:rsidP="0014090C">
      <w:pPr>
        <w:numPr>
          <w:ilvl w:val="0"/>
          <w:numId w:val="6"/>
        </w:numPr>
      </w:pPr>
    </w:p>
    <w:p w14:paraId="5A540196" w14:textId="408AC836" w:rsidR="0014090C" w:rsidRPr="0014090C" w:rsidRDefault="0014090C" w:rsidP="0014090C">
      <w:pPr>
        <w:numPr>
          <w:ilvl w:val="1"/>
          <w:numId w:val="6"/>
        </w:numPr>
      </w:pPr>
      <w:r w:rsidRPr="0014090C">
        <w:drawing>
          <wp:inline distT="0" distB="0" distL="0" distR="0" wp14:anchorId="608A750A" wp14:editId="1FDE1AA3">
            <wp:extent cx="476250" cy="476250"/>
            <wp:effectExtent l="0" t="0" r="0" b="0"/>
            <wp:docPr id="197621096" name="Рисунок 112"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1096" name="Рисунок 112"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3CDBA3F" w14:textId="77777777" w:rsidR="0014090C" w:rsidRPr="0014090C" w:rsidRDefault="0014090C" w:rsidP="0014090C">
      <w:pPr>
        <w:rPr>
          <w:lang w:val="ru-RU"/>
        </w:rPr>
      </w:pPr>
      <w:hyperlink r:id="rId178" w:history="1">
        <w:proofErr w:type="spellStart"/>
        <w:r w:rsidRPr="0014090C">
          <w:rPr>
            <w:rStyle w:val="ac"/>
            <w:b/>
            <w:bCs/>
          </w:rPr>
          <w:t>kotyara</w:t>
        </w:r>
        <w:proofErr w:type="spellEnd"/>
        <w:r w:rsidRPr="0014090C">
          <w:rPr>
            <w:rStyle w:val="ac"/>
            <w:b/>
            <w:bCs/>
            <w:lang w:val="ru-RU"/>
          </w:rPr>
          <w:t>12</w:t>
        </w:r>
      </w:hyperlink>
      <w:hyperlink r:id="rId179" w:anchor="comment-5455" w:history="1">
        <w:r w:rsidRPr="0014090C">
          <w:rPr>
            <w:rStyle w:val="ac"/>
            <w:lang w:val="ru-RU"/>
          </w:rPr>
          <w:t>03.01.2023 в 21:05</w:t>
        </w:r>
      </w:hyperlink>
    </w:p>
    <w:p w14:paraId="666EEC29" w14:textId="77777777" w:rsidR="0014090C" w:rsidRPr="0014090C" w:rsidRDefault="0014090C" w:rsidP="0014090C">
      <w:r w:rsidRPr="0014090C">
        <w:rPr>
          <w:lang w:val="ru-RU"/>
        </w:rPr>
        <w:t xml:space="preserve">А что пишет </w:t>
      </w:r>
      <w:r w:rsidRPr="0014090C">
        <w:t>google</w:t>
      </w:r>
      <w:r w:rsidRPr="0014090C">
        <w:rPr>
          <w:lang w:val="ru-RU"/>
        </w:rPr>
        <w:t>? Например ссылка:</w:t>
      </w:r>
      <w:r w:rsidRPr="0014090C">
        <w:t> </w:t>
      </w:r>
      <w:hyperlink r:id="rId180" w:history="1">
        <w:r w:rsidRPr="0014090C">
          <w:rPr>
            <w:rStyle w:val="ac"/>
          </w:rPr>
          <w:t>https</w:t>
        </w:r>
        <w:r w:rsidRPr="0014090C">
          <w:rPr>
            <w:rStyle w:val="ac"/>
            <w:lang w:val="ru-RU"/>
          </w:rPr>
          <w:t>://</w:t>
        </w:r>
        <w:proofErr w:type="spellStart"/>
        <w:r w:rsidRPr="0014090C">
          <w:rPr>
            <w:rStyle w:val="ac"/>
          </w:rPr>
          <w:t>github</w:t>
        </w:r>
        <w:proofErr w:type="spellEnd"/>
        <w:r w:rsidRPr="0014090C">
          <w:rPr>
            <w:rStyle w:val="ac"/>
            <w:lang w:val="ru-RU"/>
          </w:rPr>
          <w:t>.</w:t>
        </w:r>
        <w:r w:rsidRPr="0014090C">
          <w:rPr>
            <w:rStyle w:val="ac"/>
          </w:rPr>
          <w:t>com</w:t>
        </w:r>
        <w:r w:rsidRPr="0014090C">
          <w:rPr>
            <w:rStyle w:val="ac"/>
            <w:lang w:val="ru-RU"/>
          </w:rPr>
          <w:t>/</w:t>
        </w:r>
        <w:r w:rsidRPr="0014090C">
          <w:rPr>
            <w:rStyle w:val="ac"/>
          </w:rPr>
          <w:t>eclipse</w:t>
        </w:r>
        <w:r w:rsidRPr="0014090C">
          <w:rPr>
            <w:rStyle w:val="ac"/>
            <w:lang w:val="ru-RU"/>
          </w:rPr>
          <w:t>/</w:t>
        </w:r>
        <w:proofErr w:type="spellStart"/>
        <w:r w:rsidRPr="0014090C">
          <w:rPr>
            <w:rStyle w:val="ac"/>
          </w:rPr>
          <w:t>mosquitto</w:t>
        </w:r>
        <w:proofErr w:type="spellEnd"/>
        <w:r w:rsidRPr="0014090C">
          <w:rPr>
            <w:rStyle w:val="ac"/>
            <w:lang w:val="ru-RU"/>
          </w:rPr>
          <w:t>/</w:t>
        </w:r>
        <w:r w:rsidRPr="0014090C">
          <w:rPr>
            <w:rStyle w:val="ac"/>
          </w:rPr>
          <w:t>issues</w:t>
        </w:r>
        <w:r w:rsidRPr="0014090C">
          <w:rPr>
            <w:rStyle w:val="ac"/>
            <w:lang w:val="ru-RU"/>
          </w:rPr>
          <w:t>/2634</w:t>
        </w:r>
      </w:hyperlink>
      <w:r w:rsidRPr="0014090C">
        <w:rPr>
          <w:lang w:val="ru-RU"/>
        </w:rPr>
        <w:t xml:space="preserve">. </w:t>
      </w:r>
      <w:proofErr w:type="spellStart"/>
      <w:r w:rsidRPr="0014090C">
        <w:t>Похоже</w:t>
      </w:r>
      <w:proofErr w:type="spellEnd"/>
      <w:r w:rsidRPr="0014090C">
        <w:t xml:space="preserve">, </w:t>
      </w:r>
      <w:proofErr w:type="spellStart"/>
      <w:r w:rsidRPr="0014090C">
        <w:t>это</w:t>
      </w:r>
      <w:proofErr w:type="spellEnd"/>
      <w:r w:rsidRPr="0014090C">
        <w:t xml:space="preserve"> </w:t>
      </w:r>
      <w:proofErr w:type="spellStart"/>
      <w:r w:rsidRPr="0014090C">
        <w:t>проблема</w:t>
      </w:r>
      <w:proofErr w:type="spellEnd"/>
      <w:r w:rsidRPr="0014090C">
        <w:t xml:space="preserve"> в </w:t>
      </w:r>
      <w:proofErr w:type="spellStart"/>
      <w:r w:rsidRPr="0014090C">
        <w:t>новой</w:t>
      </w:r>
      <w:proofErr w:type="spellEnd"/>
      <w:r w:rsidRPr="0014090C">
        <w:t xml:space="preserve"> </w:t>
      </w:r>
      <w:proofErr w:type="spellStart"/>
      <w:r w:rsidRPr="0014090C">
        <w:t>версии</w:t>
      </w:r>
      <w:proofErr w:type="spellEnd"/>
      <w:r w:rsidRPr="0014090C">
        <w:t>..</w:t>
      </w:r>
    </w:p>
    <w:p w14:paraId="4866C29A" w14:textId="77777777" w:rsidR="0014090C" w:rsidRPr="0014090C" w:rsidRDefault="0014090C" w:rsidP="0014090C">
      <w:r w:rsidRPr="0014090C">
        <w:lastRenderedPageBreak/>
        <w:t>PS</w:t>
      </w:r>
      <w:r w:rsidRPr="0014090C">
        <w:rPr>
          <w:lang w:val="ru-RU"/>
        </w:rPr>
        <w:t xml:space="preserve">: Я не специалист по брокерам и мостам… Я так же как все, надергал из разных неполных и противоречивых статей информации, проверил, свел все воедино и написал, как мне кажется, целостное руководство. Которое помогаем моим читателям, надеюсь и вам. Но крутым специалистом в этой области, я увы, не стал. Я стараюсь больше своего времени посвящать </w:t>
      </w:r>
      <w:r w:rsidRPr="0014090C">
        <w:t>ESP</w:t>
      </w:r>
      <w:r w:rsidRPr="0014090C">
        <w:rPr>
          <w:lang w:val="ru-RU"/>
        </w:rPr>
        <w:t>-</w:t>
      </w:r>
      <w:r w:rsidRPr="0014090C">
        <w:t>IDF</w:t>
      </w:r>
      <w:r w:rsidRPr="0014090C">
        <w:rPr>
          <w:lang w:val="ru-RU"/>
        </w:rPr>
        <w:t xml:space="preserve">. А </w:t>
      </w:r>
      <w:proofErr w:type="spellStart"/>
      <w:r w:rsidRPr="0014090C">
        <w:t>mosqutto</w:t>
      </w:r>
      <w:proofErr w:type="spellEnd"/>
      <w:r w:rsidRPr="0014090C">
        <w:rPr>
          <w:lang w:val="ru-RU"/>
        </w:rPr>
        <w:t xml:space="preserve"> – ну настроил 4 раза, ну работает… </w:t>
      </w:r>
      <w:proofErr w:type="spellStart"/>
      <w:r w:rsidRPr="0014090C">
        <w:t>Зачем</w:t>
      </w:r>
      <w:proofErr w:type="spellEnd"/>
      <w:r w:rsidRPr="0014090C">
        <w:t xml:space="preserve"> </w:t>
      </w:r>
      <w:proofErr w:type="spellStart"/>
      <w:r w:rsidRPr="0014090C">
        <w:t>мне</w:t>
      </w:r>
      <w:proofErr w:type="spellEnd"/>
      <w:r w:rsidRPr="0014090C">
        <w:t xml:space="preserve"> </w:t>
      </w:r>
      <w:proofErr w:type="spellStart"/>
      <w:r w:rsidRPr="0014090C">
        <w:t>его</w:t>
      </w:r>
      <w:proofErr w:type="spellEnd"/>
      <w:r w:rsidRPr="0014090C">
        <w:t xml:space="preserve"> </w:t>
      </w:r>
      <w:proofErr w:type="spellStart"/>
      <w:r w:rsidRPr="0014090C">
        <w:t>дальше</w:t>
      </w:r>
      <w:proofErr w:type="spellEnd"/>
      <w:r w:rsidRPr="0014090C">
        <w:t xml:space="preserve"> </w:t>
      </w:r>
      <w:proofErr w:type="spellStart"/>
      <w:r w:rsidRPr="0014090C">
        <w:t>то</w:t>
      </w:r>
      <w:proofErr w:type="spellEnd"/>
      <w:r w:rsidRPr="0014090C">
        <w:t xml:space="preserve"> </w:t>
      </w:r>
      <w:proofErr w:type="spellStart"/>
      <w:r w:rsidRPr="0014090C">
        <w:t>копать</w:t>
      </w:r>
      <w:proofErr w:type="spellEnd"/>
      <w:r w:rsidRPr="0014090C">
        <w:t>?</w:t>
      </w:r>
    </w:p>
    <w:p w14:paraId="29446264" w14:textId="77777777" w:rsidR="0014090C" w:rsidRPr="0014090C" w:rsidRDefault="0014090C" w:rsidP="0014090C">
      <w:hyperlink r:id="rId181" w:anchor="respond" w:history="1">
        <w:proofErr w:type="spellStart"/>
        <w:r w:rsidRPr="0014090C">
          <w:rPr>
            <w:rStyle w:val="ac"/>
          </w:rPr>
          <w:t>Ответить</w:t>
        </w:r>
        <w:proofErr w:type="spellEnd"/>
      </w:hyperlink>
    </w:p>
    <w:p w14:paraId="3F7F6501" w14:textId="366EFF3B" w:rsidR="0014090C" w:rsidRPr="0014090C" w:rsidRDefault="0014090C" w:rsidP="0014090C">
      <w:pPr>
        <w:numPr>
          <w:ilvl w:val="0"/>
          <w:numId w:val="6"/>
        </w:numPr>
      </w:pPr>
      <w:r w:rsidRPr="0014090C">
        <w:drawing>
          <wp:inline distT="0" distB="0" distL="0" distR="0" wp14:anchorId="3AB8E3B0" wp14:editId="26B0B396">
            <wp:extent cx="476250" cy="476250"/>
            <wp:effectExtent l="0" t="0" r="0" b="0"/>
            <wp:docPr id="199472753" name="Рисунок 111"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2753" name="Рисунок 111"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552A691" w14:textId="77777777" w:rsidR="0014090C" w:rsidRPr="0014090C" w:rsidRDefault="0014090C" w:rsidP="0014090C">
      <w:pPr>
        <w:rPr>
          <w:lang w:val="ru-RU"/>
        </w:rPr>
      </w:pPr>
      <w:r w:rsidRPr="0014090C">
        <w:rPr>
          <w:b/>
          <w:bCs/>
          <w:lang w:val="ru-RU"/>
        </w:rPr>
        <w:t>Павел</w:t>
      </w:r>
      <w:hyperlink r:id="rId182" w:anchor="comment-5456" w:history="1">
        <w:r w:rsidRPr="0014090C">
          <w:rPr>
            <w:rStyle w:val="ac"/>
            <w:lang w:val="ru-RU"/>
          </w:rPr>
          <w:t>03.01.2023 в 21:09</w:t>
        </w:r>
      </w:hyperlink>
    </w:p>
    <w:p w14:paraId="1ECCBBEE" w14:textId="77777777" w:rsidR="0014090C" w:rsidRPr="0014090C" w:rsidRDefault="0014090C" w:rsidP="0014090C">
      <w:pPr>
        <w:rPr>
          <w:lang w:val="ru-RU"/>
        </w:rPr>
      </w:pPr>
      <w:r w:rsidRPr="0014090C">
        <w:rPr>
          <w:lang w:val="ru-RU"/>
        </w:rPr>
        <w:t>да так то, вроде, все работает. спасибо огромное за статью! сам бы никогда не справился)</w:t>
      </w:r>
    </w:p>
    <w:p w14:paraId="2F52563B" w14:textId="77777777" w:rsidR="0014090C" w:rsidRPr="0014090C" w:rsidRDefault="0014090C" w:rsidP="0014090C">
      <w:hyperlink r:id="rId183" w:anchor="respond" w:history="1">
        <w:proofErr w:type="spellStart"/>
        <w:r w:rsidRPr="0014090C">
          <w:rPr>
            <w:rStyle w:val="ac"/>
          </w:rPr>
          <w:t>Ответить</w:t>
        </w:r>
        <w:proofErr w:type="spellEnd"/>
      </w:hyperlink>
    </w:p>
    <w:p w14:paraId="04C2D4D4" w14:textId="7D29393F" w:rsidR="0014090C" w:rsidRPr="0014090C" w:rsidRDefault="0014090C" w:rsidP="0014090C">
      <w:pPr>
        <w:numPr>
          <w:ilvl w:val="0"/>
          <w:numId w:val="6"/>
        </w:numPr>
      </w:pPr>
      <w:r w:rsidRPr="0014090C">
        <w:drawing>
          <wp:inline distT="0" distB="0" distL="0" distR="0" wp14:anchorId="6203B5B8" wp14:editId="64787B90">
            <wp:extent cx="476250" cy="476250"/>
            <wp:effectExtent l="0" t="0" r="0" b="0"/>
            <wp:docPr id="1532122138"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16B6FC1" w14:textId="77777777" w:rsidR="0014090C" w:rsidRPr="0014090C" w:rsidRDefault="0014090C" w:rsidP="0014090C">
      <w:pPr>
        <w:rPr>
          <w:lang w:val="ru-RU"/>
        </w:rPr>
      </w:pPr>
      <w:proofErr w:type="spellStart"/>
      <w:r w:rsidRPr="0014090C">
        <w:rPr>
          <w:b/>
          <w:bCs/>
        </w:rPr>
        <w:t>nvv</w:t>
      </w:r>
      <w:proofErr w:type="spellEnd"/>
      <w:r w:rsidRPr="0014090C">
        <w:rPr>
          <w:b/>
          <w:bCs/>
          <w:lang w:val="ru-RU"/>
        </w:rPr>
        <w:t>13</w:t>
      </w:r>
      <w:hyperlink r:id="rId184" w:anchor="comment-5461" w:history="1">
        <w:r w:rsidRPr="0014090C">
          <w:rPr>
            <w:rStyle w:val="ac"/>
            <w:lang w:val="ru-RU"/>
          </w:rPr>
          <w:t>05.01.2023 в 19:57</w:t>
        </w:r>
      </w:hyperlink>
    </w:p>
    <w:p w14:paraId="51AB156E" w14:textId="77777777" w:rsidR="0014090C" w:rsidRPr="0014090C" w:rsidRDefault="0014090C" w:rsidP="0014090C">
      <w:pPr>
        <w:rPr>
          <w:lang w:val="ru-RU"/>
        </w:rPr>
      </w:pPr>
      <w:r w:rsidRPr="0014090C">
        <w:rPr>
          <w:lang w:val="ru-RU"/>
        </w:rPr>
        <w:t xml:space="preserve">Спасибо! отличная статья, делал до </w:t>
      </w:r>
      <w:proofErr w:type="spellStart"/>
      <w:r w:rsidRPr="0014090C">
        <w:t>ssl</w:t>
      </w:r>
      <w:proofErr w:type="spellEnd"/>
      <w:r w:rsidRPr="0014090C">
        <w:rPr>
          <w:lang w:val="ru-RU"/>
        </w:rPr>
        <w:br/>
        <w:t>проверял так:</w:t>
      </w:r>
    </w:p>
    <w:p w14:paraId="2B620064" w14:textId="77777777" w:rsidR="0014090C" w:rsidRPr="0014090C" w:rsidRDefault="0014090C" w:rsidP="0014090C">
      <w:pPr>
        <w:rPr>
          <w:lang w:val="ru-RU"/>
        </w:rPr>
      </w:pPr>
      <w:r w:rsidRPr="0014090C">
        <w:rPr>
          <w:lang w:val="ru-RU"/>
        </w:rPr>
        <w:t>в терминале (внешняя машина с клиентом) подписываемся на топик</w:t>
      </w:r>
      <w:r w:rsidRPr="0014090C">
        <w:rPr>
          <w:lang w:val="ru-RU"/>
        </w:rPr>
        <w:br/>
      </w:r>
      <w:proofErr w:type="spellStart"/>
      <w:r w:rsidRPr="0014090C">
        <w:t>mosquitto</w:t>
      </w:r>
      <w:proofErr w:type="spellEnd"/>
      <w:r w:rsidRPr="0014090C">
        <w:rPr>
          <w:lang w:val="ru-RU"/>
        </w:rPr>
        <w:t>_</w:t>
      </w:r>
      <w:r w:rsidRPr="0014090C">
        <w:t>sub</w:t>
      </w:r>
      <w:r w:rsidRPr="0014090C">
        <w:rPr>
          <w:lang w:val="ru-RU"/>
        </w:rPr>
        <w:t xml:space="preserve"> -</w:t>
      </w:r>
      <w:r w:rsidRPr="0014090C">
        <w:t>h</w:t>
      </w:r>
      <w:r w:rsidRPr="0014090C">
        <w:rPr>
          <w:lang w:val="ru-RU"/>
        </w:rPr>
        <w:t xml:space="preserve"> 192.168.1.1 -</w:t>
      </w:r>
      <w:r w:rsidRPr="0014090C">
        <w:t>u</w:t>
      </w:r>
      <w:r w:rsidRPr="0014090C">
        <w:rPr>
          <w:lang w:val="ru-RU"/>
        </w:rPr>
        <w:t xml:space="preserve"> </w:t>
      </w:r>
      <w:r w:rsidRPr="0014090C">
        <w:t>user</w:t>
      </w:r>
      <w:r w:rsidRPr="0014090C">
        <w:rPr>
          <w:lang w:val="ru-RU"/>
        </w:rPr>
        <w:t>1 -</w:t>
      </w:r>
      <w:r w:rsidRPr="0014090C">
        <w:t>P</w:t>
      </w:r>
      <w:r w:rsidRPr="0014090C">
        <w:rPr>
          <w:lang w:val="ru-RU"/>
        </w:rPr>
        <w:t xml:space="preserve"> </w:t>
      </w:r>
      <w:r w:rsidRPr="0014090C">
        <w:t>pass</w:t>
      </w:r>
      <w:r w:rsidRPr="0014090C">
        <w:rPr>
          <w:lang w:val="ru-RU"/>
        </w:rPr>
        <w:t>1 -</w:t>
      </w:r>
      <w:r w:rsidRPr="0014090C">
        <w:t>d</w:t>
      </w:r>
      <w:r w:rsidRPr="0014090C">
        <w:rPr>
          <w:lang w:val="ru-RU"/>
        </w:rPr>
        <w:t xml:space="preserve"> -</w:t>
      </w:r>
      <w:r w:rsidRPr="0014090C">
        <w:t>t</w:t>
      </w:r>
      <w:r w:rsidRPr="0014090C">
        <w:rPr>
          <w:lang w:val="ru-RU"/>
        </w:rPr>
        <w:t xml:space="preserve"> </w:t>
      </w:r>
      <w:r w:rsidRPr="0014090C">
        <w:t>hello</w:t>
      </w:r>
      <w:r w:rsidRPr="0014090C">
        <w:rPr>
          <w:lang w:val="ru-RU"/>
        </w:rPr>
        <w:t>/</w:t>
      </w:r>
      <w:r w:rsidRPr="0014090C">
        <w:t>world</w:t>
      </w:r>
    </w:p>
    <w:p w14:paraId="69B5D797" w14:textId="77777777" w:rsidR="0014090C" w:rsidRPr="0014090C" w:rsidRDefault="0014090C" w:rsidP="0014090C">
      <w:r w:rsidRPr="0014090C">
        <w:t xml:space="preserve">в </w:t>
      </w:r>
      <w:proofErr w:type="spellStart"/>
      <w:r w:rsidRPr="0014090C">
        <w:t>другом</w:t>
      </w:r>
      <w:proofErr w:type="spellEnd"/>
      <w:r w:rsidRPr="0014090C">
        <w:t xml:space="preserve"> </w:t>
      </w:r>
      <w:proofErr w:type="spellStart"/>
      <w:r w:rsidRPr="0014090C">
        <w:t>терминале</w:t>
      </w:r>
      <w:proofErr w:type="spellEnd"/>
      <w:r w:rsidRPr="0014090C">
        <w:t xml:space="preserve">, </w:t>
      </w:r>
      <w:proofErr w:type="spellStart"/>
      <w:r w:rsidRPr="0014090C">
        <w:t>посылаем</w:t>
      </w:r>
      <w:proofErr w:type="spellEnd"/>
      <w:r w:rsidRPr="0014090C">
        <w:t xml:space="preserve"> </w:t>
      </w:r>
      <w:proofErr w:type="spellStart"/>
      <w:r w:rsidRPr="0014090C">
        <w:t>сообщение</w:t>
      </w:r>
      <w:proofErr w:type="spellEnd"/>
      <w:r w:rsidRPr="0014090C">
        <w:br/>
      </w:r>
      <w:proofErr w:type="spellStart"/>
      <w:r w:rsidRPr="0014090C">
        <w:t>mosquitto_pub</w:t>
      </w:r>
      <w:proofErr w:type="spellEnd"/>
      <w:r w:rsidRPr="0014090C">
        <w:t xml:space="preserve"> -h 192.168.1.1 -u user1 -P pass1 -d -t hello/world -m “Hello from Terminal window 2!”</w:t>
      </w:r>
    </w:p>
    <w:p w14:paraId="001C9ED7" w14:textId="77777777" w:rsidR="0014090C" w:rsidRPr="0014090C" w:rsidRDefault="0014090C" w:rsidP="0014090C">
      <w:hyperlink r:id="rId185" w:anchor="respond" w:history="1">
        <w:proofErr w:type="spellStart"/>
        <w:r w:rsidRPr="0014090C">
          <w:rPr>
            <w:rStyle w:val="ac"/>
          </w:rPr>
          <w:t>Ответить</w:t>
        </w:r>
        <w:proofErr w:type="spellEnd"/>
      </w:hyperlink>
    </w:p>
    <w:p w14:paraId="65064F8E" w14:textId="3BE30338" w:rsidR="0014090C" w:rsidRPr="0014090C" w:rsidRDefault="0014090C" w:rsidP="0014090C">
      <w:pPr>
        <w:numPr>
          <w:ilvl w:val="0"/>
          <w:numId w:val="6"/>
        </w:numPr>
      </w:pPr>
      <w:r w:rsidRPr="0014090C">
        <w:drawing>
          <wp:inline distT="0" distB="0" distL="0" distR="0" wp14:anchorId="435F4B6E" wp14:editId="39278340">
            <wp:extent cx="476250" cy="476250"/>
            <wp:effectExtent l="0" t="0" r="0" b="0"/>
            <wp:docPr id="33340338"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E26F64B" w14:textId="77777777" w:rsidR="0014090C" w:rsidRPr="0014090C" w:rsidRDefault="0014090C" w:rsidP="0014090C">
      <w:pPr>
        <w:rPr>
          <w:lang w:val="ru-RU"/>
        </w:rPr>
      </w:pPr>
      <w:r w:rsidRPr="0014090C">
        <w:rPr>
          <w:b/>
          <w:bCs/>
          <w:lang w:val="ru-RU"/>
        </w:rPr>
        <w:t>Алекчей</w:t>
      </w:r>
      <w:hyperlink r:id="rId186" w:anchor="comment-5472" w:history="1">
        <w:r w:rsidRPr="0014090C">
          <w:rPr>
            <w:rStyle w:val="ac"/>
            <w:lang w:val="ru-RU"/>
          </w:rPr>
          <w:t>08.01.2023 в 21:14</w:t>
        </w:r>
      </w:hyperlink>
    </w:p>
    <w:p w14:paraId="77C37F33" w14:textId="77777777" w:rsidR="0014090C" w:rsidRPr="0014090C" w:rsidRDefault="0014090C" w:rsidP="0014090C">
      <w:r w:rsidRPr="0014090C">
        <w:rPr>
          <w:lang w:val="ru-RU"/>
        </w:rPr>
        <w:t>Добрый день!</w:t>
      </w:r>
      <w:r w:rsidRPr="0014090C">
        <w:rPr>
          <w:lang w:val="ru-RU"/>
        </w:rPr>
        <w:br/>
        <w:t xml:space="preserve">Не получается по инструкции пройти п.3 “Установка репозитория </w:t>
      </w:r>
      <w:proofErr w:type="spellStart"/>
      <w:r w:rsidRPr="0014090C">
        <w:t>Entware</w:t>
      </w:r>
      <w:proofErr w:type="spellEnd"/>
      <w:r w:rsidRPr="0014090C">
        <w:rPr>
          <w:lang w:val="ru-RU"/>
        </w:rPr>
        <w:t xml:space="preserve"> на </w:t>
      </w:r>
      <w:r w:rsidRPr="0014090C">
        <w:t>USB</w:t>
      </w:r>
      <w:r w:rsidRPr="0014090C">
        <w:rPr>
          <w:lang w:val="ru-RU"/>
        </w:rPr>
        <w:t>-накопитель”.</w:t>
      </w:r>
      <w:r w:rsidRPr="0014090C">
        <w:rPr>
          <w:lang w:val="ru-RU"/>
        </w:rPr>
        <w:br/>
        <w:t>В журнале появляются совсем не такие записи:</w:t>
      </w:r>
      <w:r w:rsidRPr="0014090C">
        <w:rPr>
          <w:lang w:val="ru-RU"/>
        </w:rPr>
        <w:br/>
        <w:t>[</w:t>
      </w:r>
      <w:r w:rsidRPr="0014090C">
        <w:t>I</w:t>
      </w:r>
      <w:r w:rsidRPr="0014090C">
        <w:rPr>
          <w:lang w:val="ru-RU"/>
        </w:rPr>
        <w:t xml:space="preserve">] </w:t>
      </w:r>
      <w:r w:rsidRPr="0014090C">
        <w:t>Jan</w:t>
      </w:r>
      <w:r w:rsidRPr="0014090C">
        <w:rPr>
          <w:lang w:val="ru-RU"/>
        </w:rPr>
        <w:t xml:space="preserve"> 8 20:55:38 </w:t>
      </w:r>
      <w:proofErr w:type="spellStart"/>
      <w:r w:rsidRPr="0014090C">
        <w:t>ndm</w:t>
      </w:r>
      <w:proofErr w:type="spellEnd"/>
      <w:r w:rsidRPr="0014090C">
        <w:rPr>
          <w:lang w:val="ru-RU"/>
        </w:rPr>
        <w:t xml:space="preserve">: </w:t>
      </w:r>
      <w:proofErr w:type="spellStart"/>
      <w:r w:rsidRPr="0014090C">
        <w:t>Cifs</w:t>
      </w:r>
      <w:proofErr w:type="spellEnd"/>
      <w:r w:rsidRPr="0014090C">
        <w:rPr>
          <w:lang w:val="ru-RU"/>
        </w:rPr>
        <w:t>::</w:t>
      </w:r>
      <w:proofErr w:type="spellStart"/>
      <w:r w:rsidRPr="0014090C">
        <w:t>ServerTsmb</w:t>
      </w:r>
      <w:proofErr w:type="spellEnd"/>
      <w:r w:rsidRPr="0014090C">
        <w:rPr>
          <w:lang w:val="ru-RU"/>
        </w:rPr>
        <w:t xml:space="preserve">: </w:t>
      </w:r>
      <w:r w:rsidRPr="0014090C">
        <w:t>added</w:t>
      </w:r>
      <w:r w:rsidRPr="0014090C">
        <w:rPr>
          <w:lang w:val="ru-RU"/>
        </w:rPr>
        <w:t xml:space="preserve"> </w:t>
      </w:r>
      <w:r w:rsidRPr="0014090C">
        <w:t>share</w:t>
      </w:r>
      <w:r w:rsidRPr="0014090C">
        <w:rPr>
          <w:lang w:val="ru-RU"/>
        </w:rPr>
        <w:t xml:space="preserve"> “</w:t>
      </w:r>
      <w:r w:rsidRPr="0014090C">
        <w:t>MQTT</w:t>
      </w:r>
      <w:r w:rsidRPr="0014090C">
        <w:rPr>
          <w:lang w:val="ru-RU"/>
        </w:rPr>
        <w:t>_64”.</w:t>
      </w:r>
      <w:r w:rsidRPr="0014090C">
        <w:rPr>
          <w:lang w:val="ru-RU"/>
        </w:rPr>
        <w:br/>
      </w:r>
      <w:r w:rsidRPr="0014090C">
        <w:t xml:space="preserve">[I] Jan 8 20:55:38 </w:t>
      </w:r>
      <w:proofErr w:type="spellStart"/>
      <w:r w:rsidRPr="0014090C">
        <w:t>ndm</w:t>
      </w:r>
      <w:proofErr w:type="spellEnd"/>
      <w:r w:rsidRPr="0014090C">
        <w:t xml:space="preserve">: </w:t>
      </w:r>
      <w:proofErr w:type="spellStart"/>
      <w:r w:rsidRPr="0014090C">
        <w:t>Cifs</w:t>
      </w:r>
      <w:proofErr w:type="spellEnd"/>
      <w:r w:rsidRPr="0014090C">
        <w:t>::</w:t>
      </w:r>
      <w:proofErr w:type="spellStart"/>
      <w:r w:rsidRPr="0014090C">
        <w:t>ServerTsmb</w:t>
      </w:r>
      <w:proofErr w:type="spellEnd"/>
      <w:r w:rsidRPr="0014090C">
        <w:t>: automount enabled.</w:t>
      </w:r>
      <w:r w:rsidRPr="0014090C">
        <w:br/>
        <w:t xml:space="preserve">[I] Jan 8 20:55:38 </w:t>
      </w:r>
      <w:proofErr w:type="spellStart"/>
      <w:r w:rsidRPr="0014090C">
        <w:t>ndm</w:t>
      </w:r>
      <w:proofErr w:type="spellEnd"/>
      <w:r w:rsidRPr="0014090C">
        <w:t xml:space="preserve">: </w:t>
      </w:r>
      <w:proofErr w:type="spellStart"/>
      <w:r w:rsidRPr="0014090C">
        <w:t>Cifs</w:t>
      </w:r>
      <w:proofErr w:type="spellEnd"/>
      <w:r w:rsidRPr="0014090C">
        <w:t>::</w:t>
      </w:r>
      <w:proofErr w:type="spellStart"/>
      <w:r w:rsidRPr="0014090C">
        <w:t>ServerTsmb</w:t>
      </w:r>
      <w:proofErr w:type="spellEnd"/>
      <w:r w:rsidRPr="0014090C">
        <w:t>: permissive mode enabled.</w:t>
      </w:r>
      <w:r w:rsidRPr="0014090C">
        <w:br/>
        <w:t xml:space="preserve">[I] Jan 8 20:55:38 </w:t>
      </w:r>
      <w:proofErr w:type="spellStart"/>
      <w:r w:rsidRPr="0014090C">
        <w:t>ndm</w:t>
      </w:r>
      <w:proofErr w:type="spellEnd"/>
      <w:r w:rsidRPr="0014090C">
        <w:t>: Core::System::</w:t>
      </w:r>
      <w:proofErr w:type="spellStart"/>
      <w:r w:rsidRPr="0014090C">
        <w:t>StartupConfig</w:t>
      </w:r>
      <w:proofErr w:type="spellEnd"/>
      <w:r w:rsidRPr="0014090C">
        <w:t>: saving (http/</w:t>
      </w:r>
      <w:proofErr w:type="spellStart"/>
      <w:r w:rsidRPr="0014090C">
        <w:t>rci</w:t>
      </w:r>
      <w:proofErr w:type="spellEnd"/>
      <w:r w:rsidRPr="0014090C">
        <w:t>).</w:t>
      </w:r>
      <w:r w:rsidRPr="0014090C">
        <w:br/>
        <w:t>[I] Jan 8 20:55:40 kernel: TSMB module version 3020.9.24.13 started from process 27056!</w:t>
      </w:r>
      <w:r w:rsidRPr="0014090C">
        <w:br/>
        <w:t xml:space="preserve">[I] Jan 8 20:55:42 </w:t>
      </w:r>
      <w:proofErr w:type="spellStart"/>
      <w:r w:rsidRPr="0014090C">
        <w:t>ndm</w:t>
      </w:r>
      <w:proofErr w:type="spellEnd"/>
      <w:r w:rsidRPr="0014090C">
        <w:t>: Core::System::</w:t>
      </w:r>
      <w:proofErr w:type="spellStart"/>
      <w:r w:rsidRPr="0014090C">
        <w:t>StartupConfig</w:t>
      </w:r>
      <w:proofErr w:type="spellEnd"/>
      <w:r w:rsidRPr="0014090C">
        <w:t>: configuration saved.</w:t>
      </w:r>
      <w:r w:rsidRPr="0014090C">
        <w:br/>
        <w:t xml:space="preserve">[I] Jan 8 20:55:45 </w:t>
      </w:r>
      <w:proofErr w:type="spellStart"/>
      <w:r w:rsidRPr="0014090C">
        <w:t>ndm</w:t>
      </w:r>
      <w:proofErr w:type="spellEnd"/>
      <w:r w:rsidRPr="0014090C">
        <w:t xml:space="preserve">: </w:t>
      </w:r>
      <w:proofErr w:type="spellStart"/>
      <w:r w:rsidRPr="0014090C">
        <w:t>Cifs</w:t>
      </w:r>
      <w:proofErr w:type="spellEnd"/>
      <w:r w:rsidRPr="0014090C">
        <w:t>::</w:t>
      </w:r>
      <w:proofErr w:type="spellStart"/>
      <w:r w:rsidRPr="0014090C">
        <w:t>ServerTsmb</w:t>
      </w:r>
      <w:proofErr w:type="spellEnd"/>
      <w:r w:rsidRPr="0014090C">
        <w:t>: service started.</w:t>
      </w:r>
      <w:r w:rsidRPr="0014090C">
        <w:br/>
        <w:t xml:space="preserve">[I] Jan 8 20:56:17 </w:t>
      </w:r>
      <w:proofErr w:type="spellStart"/>
      <w:r w:rsidRPr="0014090C">
        <w:t>ndm</w:t>
      </w:r>
      <w:proofErr w:type="spellEnd"/>
      <w:r w:rsidRPr="0014090C">
        <w:t xml:space="preserve">: </w:t>
      </w:r>
      <w:proofErr w:type="spellStart"/>
      <w:r w:rsidRPr="0014090C">
        <w:t>Opkg</w:t>
      </w:r>
      <w:proofErr w:type="spellEnd"/>
      <w:r w:rsidRPr="0014090C">
        <w:t>::Manager: disk is unset.</w:t>
      </w:r>
      <w:r w:rsidRPr="0014090C">
        <w:br/>
      </w:r>
      <w:r w:rsidRPr="0014090C">
        <w:lastRenderedPageBreak/>
        <w:t xml:space="preserve">[I] Jan 8 20:56:17 </w:t>
      </w:r>
      <w:proofErr w:type="spellStart"/>
      <w:r w:rsidRPr="0014090C">
        <w:t>ndm</w:t>
      </w:r>
      <w:proofErr w:type="spellEnd"/>
      <w:r w:rsidRPr="0014090C">
        <w:t xml:space="preserve">: </w:t>
      </w:r>
      <w:proofErr w:type="spellStart"/>
      <w:r w:rsidRPr="0014090C">
        <w:t>Opkg</w:t>
      </w:r>
      <w:proofErr w:type="spellEnd"/>
      <w:r w:rsidRPr="0014090C">
        <w:t xml:space="preserve">::Manager: </w:t>
      </w:r>
      <w:proofErr w:type="spellStart"/>
      <w:r w:rsidRPr="0014090C">
        <w:t>init</w:t>
      </w:r>
      <w:proofErr w:type="spellEnd"/>
      <w:r w:rsidRPr="0014090C">
        <w:t xml:space="preserve"> script reset to default: /opt/</w:t>
      </w:r>
      <w:proofErr w:type="spellStart"/>
      <w:r w:rsidRPr="0014090C">
        <w:t>etc</w:t>
      </w:r>
      <w:proofErr w:type="spellEnd"/>
      <w:r w:rsidRPr="0014090C">
        <w:t>/</w:t>
      </w:r>
      <w:proofErr w:type="spellStart"/>
      <w:r w:rsidRPr="0014090C">
        <w:t>initrc</w:t>
      </w:r>
      <w:proofErr w:type="spellEnd"/>
      <w:r w:rsidRPr="0014090C">
        <w:t>.</w:t>
      </w:r>
      <w:r w:rsidRPr="0014090C">
        <w:br/>
        <w:t xml:space="preserve">[I] Jan 8 20:56:17 </w:t>
      </w:r>
      <w:proofErr w:type="spellStart"/>
      <w:r w:rsidRPr="0014090C">
        <w:t>ndm</w:t>
      </w:r>
      <w:proofErr w:type="spellEnd"/>
      <w:r w:rsidRPr="0014090C">
        <w:t>: Core::System::</w:t>
      </w:r>
      <w:proofErr w:type="spellStart"/>
      <w:r w:rsidRPr="0014090C">
        <w:t>StartupConfig</w:t>
      </w:r>
      <w:proofErr w:type="spellEnd"/>
      <w:r w:rsidRPr="0014090C">
        <w:t>: saving (http/</w:t>
      </w:r>
      <w:proofErr w:type="spellStart"/>
      <w:r w:rsidRPr="0014090C">
        <w:t>rci</w:t>
      </w:r>
      <w:proofErr w:type="spellEnd"/>
      <w:r w:rsidRPr="0014090C">
        <w:t>).</w:t>
      </w:r>
      <w:r w:rsidRPr="0014090C">
        <w:br/>
        <w:t xml:space="preserve">[I] Jan 8 20:56:20 </w:t>
      </w:r>
      <w:proofErr w:type="spellStart"/>
      <w:r w:rsidRPr="0014090C">
        <w:t>ndm</w:t>
      </w:r>
      <w:proofErr w:type="spellEnd"/>
      <w:r w:rsidRPr="0014090C">
        <w:t>: Core::System::</w:t>
      </w:r>
      <w:proofErr w:type="spellStart"/>
      <w:r w:rsidRPr="0014090C">
        <w:t>StartupConfig</w:t>
      </w:r>
      <w:proofErr w:type="spellEnd"/>
      <w:r w:rsidRPr="0014090C">
        <w:t>: configuration saved.</w:t>
      </w:r>
      <w:r w:rsidRPr="0014090C">
        <w:br/>
        <w:t xml:space="preserve">[I] Jan 8 20:56:31 </w:t>
      </w:r>
      <w:proofErr w:type="spellStart"/>
      <w:r w:rsidRPr="0014090C">
        <w:t>ndm</w:t>
      </w:r>
      <w:proofErr w:type="spellEnd"/>
      <w:r w:rsidRPr="0014090C">
        <w:t xml:space="preserve">: </w:t>
      </w:r>
      <w:proofErr w:type="spellStart"/>
      <w:r w:rsidRPr="0014090C">
        <w:t>Opkg</w:t>
      </w:r>
      <w:proofErr w:type="spellEnd"/>
      <w:r w:rsidRPr="0014090C">
        <w:t>::Manager: disk is set to: MQTT_64:/.</w:t>
      </w:r>
      <w:r w:rsidRPr="0014090C">
        <w:br/>
        <w:t xml:space="preserve">[I] Jan 8 20:56:31 </w:t>
      </w:r>
      <w:proofErr w:type="spellStart"/>
      <w:r w:rsidRPr="0014090C">
        <w:t>ndm</w:t>
      </w:r>
      <w:proofErr w:type="spellEnd"/>
      <w:r w:rsidRPr="0014090C">
        <w:t xml:space="preserve">: </w:t>
      </w:r>
      <w:proofErr w:type="spellStart"/>
      <w:r w:rsidRPr="0014090C">
        <w:t>Opkg</w:t>
      </w:r>
      <w:proofErr w:type="spellEnd"/>
      <w:r w:rsidRPr="0014090C">
        <w:t xml:space="preserve">::Manager: configured </w:t>
      </w:r>
      <w:proofErr w:type="spellStart"/>
      <w:r w:rsidRPr="0014090C">
        <w:t>init</w:t>
      </w:r>
      <w:proofErr w:type="spellEnd"/>
      <w:r w:rsidRPr="0014090C">
        <w:t xml:space="preserve"> script: “/opt/ opt/</w:t>
      </w:r>
      <w:proofErr w:type="spellStart"/>
      <w:r w:rsidRPr="0014090C">
        <w:t>etc</w:t>
      </w:r>
      <w:proofErr w:type="spellEnd"/>
      <w:r w:rsidRPr="0014090C">
        <w:t>/</w:t>
      </w:r>
      <w:proofErr w:type="spellStart"/>
      <w:r w:rsidRPr="0014090C">
        <w:t>init.d</w:t>
      </w:r>
      <w:proofErr w:type="spellEnd"/>
      <w:r w:rsidRPr="0014090C">
        <w:t>/</w:t>
      </w:r>
      <w:proofErr w:type="spellStart"/>
      <w:r w:rsidRPr="0014090C">
        <w:t>rc.unslung</w:t>
      </w:r>
      <w:proofErr w:type="spellEnd"/>
      <w:r w:rsidRPr="0014090C">
        <w:t>”.</w:t>
      </w:r>
      <w:r w:rsidRPr="0014090C">
        <w:br/>
        <w:t xml:space="preserve">[I] Jan 8 20:56:31 </w:t>
      </w:r>
      <w:proofErr w:type="spellStart"/>
      <w:r w:rsidRPr="0014090C">
        <w:t>ndm</w:t>
      </w:r>
      <w:proofErr w:type="spellEnd"/>
      <w:r w:rsidRPr="0014090C">
        <w:t>: Core::System::</w:t>
      </w:r>
      <w:proofErr w:type="spellStart"/>
      <w:r w:rsidRPr="0014090C">
        <w:t>StartupConfig</w:t>
      </w:r>
      <w:proofErr w:type="spellEnd"/>
      <w:r w:rsidRPr="0014090C">
        <w:t>: saving (http/</w:t>
      </w:r>
      <w:proofErr w:type="spellStart"/>
      <w:r w:rsidRPr="0014090C">
        <w:t>rci</w:t>
      </w:r>
      <w:proofErr w:type="spellEnd"/>
      <w:r w:rsidRPr="0014090C">
        <w:t>).</w:t>
      </w:r>
      <w:r w:rsidRPr="0014090C">
        <w:br/>
        <w:t xml:space="preserve">[I] Jan 8 20:56:31 kernel: EXT4-fs (sda1): re-mounted. </w:t>
      </w:r>
      <w:proofErr w:type="spellStart"/>
      <w:r w:rsidRPr="0014090C">
        <w:t>Opts</w:t>
      </w:r>
      <w:proofErr w:type="spellEnd"/>
      <w:r w:rsidRPr="0014090C">
        <w:t>: (null)</w:t>
      </w:r>
      <w:r w:rsidRPr="0014090C">
        <w:br/>
        <w:t xml:space="preserve">[I] Jan 8 20:56:31 </w:t>
      </w:r>
      <w:proofErr w:type="spellStart"/>
      <w:r w:rsidRPr="0014090C">
        <w:t>ndm</w:t>
      </w:r>
      <w:proofErr w:type="spellEnd"/>
      <w:r w:rsidRPr="0014090C">
        <w:t xml:space="preserve">: </w:t>
      </w:r>
      <w:proofErr w:type="spellStart"/>
      <w:r w:rsidRPr="0014090C">
        <w:t>Opkg</w:t>
      </w:r>
      <w:proofErr w:type="spellEnd"/>
      <w:r w:rsidRPr="0014090C">
        <w:t>::Manager: /</w:t>
      </w:r>
      <w:proofErr w:type="spellStart"/>
      <w:r w:rsidRPr="0014090C">
        <w:t>tmp</w:t>
      </w:r>
      <w:proofErr w:type="spellEnd"/>
      <w:r w:rsidRPr="0014090C">
        <w:t>/</w:t>
      </w:r>
      <w:proofErr w:type="spellStart"/>
      <w:r w:rsidRPr="0014090C">
        <w:t>mnt</w:t>
      </w:r>
      <w:proofErr w:type="spellEnd"/>
      <w:r w:rsidRPr="0014090C">
        <w:t>/d17fb948-8623-d901-4066-b9488623d901 mounted to /</w:t>
      </w:r>
      <w:proofErr w:type="spellStart"/>
      <w:r w:rsidRPr="0014090C">
        <w:t>tmp</w:t>
      </w:r>
      <w:proofErr w:type="spellEnd"/>
      <w:r w:rsidRPr="0014090C">
        <w:t>/</w:t>
      </w:r>
      <w:proofErr w:type="spellStart"/>
      <w:r w:rsidRPr="0014090C">
        <w:t>mnt</w:t>
      </w:r>
      <w:proofErr w:type="spellEnd"/>
      <w:r w:rsidRPr="0014090C">
        <w:t>/d17fb948-8623-d901-4066-b9488623d901.</w:t>
      </w:r>
      <w:r w:rsidRPr="0014090C">
        <w:br/>
        <w:t xml:space="preserve">[I] Jan 8 20:56:31 </w:t>
      </w:r>
      <w:proofErr w:type="spellStart"/>
      <w:r w:rsidRPr="0014090C">
        <w:t>ndm</w:t>
      </w:r>
      <w:proofErr w:type="spellEnd"/>
      <w:r w:rsidRPr="0014090C">
        <w:t xml:space="preserve">: </w:t>
      </w:r>
      <w:proofErr w:type="spellStart"/>
      <w:r w:rsidRPr="0014090C">
        <w:t>Opkg</w:t>
      </w:r>
      <w:proofErr w:type="spellEnd"/>
      <w:r w:rsidRPr="0014090C">
        <w:t>::Manager: /</w:t>
      </w:r>
      <w:proofErr w:type="spellStart"/>
      <w:r w:rsidRPr="0014090C">
        <w:t>tmp</w:t>
      </w:r>
      <w:proofErr w:type="spellEnd"/>
      <w:r w:rsidRPr="0014090C">
        <w:t>/</w:t>
      </w:r>
      <w:proofErr w:type="spellStart"/>
      <w:r w:rsidRPr="0014090C">
        <w:t>mnt</w:t>
      </w:r>
      <w:proofErr w:type="spellEnd"/>
      <w:r w:rsidRPr="0014090C">
        <w:t>/d17fb948-8623-d901-4066-b9488623d901 mounted to /opt/.</w:t>
      </w:r>
      <w:r w:rsidRPr="0014090C">
        <w:br/>
        <w:t xml:space="preserve">[I] Jan 8 20:56:31 </w:t>
      </w:r>
      <w:proofErr w:type="spellStart"/>
      <w:r w:rsidRPr="0014090C">
        <w:t>npkg</w:t>
      </w:r>
      <w:proofErr w:type="spellEnd"/>
      <w:r w:rsidRPr="0014090C">
        <w:t>: inflating “mipsel-installer.tar.gz”.</w:t>
      </w:r>
      <w:r w:rsidRPr="0014090C">
        <w:br/>
        <w:t xml:space="preserve">[I] Jan 8 20:56:32 </w:t>
      </w:r>
      <w:proofErr w:type="spellStart"/>
      <w:r w:rsidRPr="0014090C">
        <w:t>ndm</w:t>
      </w:r>
      <w:proofErr w:type="spellEnd"/>
      <w:r w:rsidRPr="0014090C">
        <w:t xml:space="preserve">: </w:t>
      </w:r>
      <w:proofErr w:type="spellStart"/>
      <w:r w:rsidRPr="0014090C">
        <w:t>Opkg</w:t>
      </w:r>
      <w:proofErr w:type="spellEnd"/>
      <w:r w:rsidRPr="0014090C">
        <w:t>::Manager: /</w:t>
      </w:r>
      <w:proofErr w:type="spellStart"/>
      <w:r w:rsidRPr="0014090C">
        <w:t>tmp</w:t>
      </w:r>
      <w:proofErr w:type="spellEnd"/>
      <w:r w:rsidRPr="0014090C">
        <w:t>/</w:t>
      </w:r>
      <w:proofErr w:type="spellStart"/>
      <w:r w:rsidRPr="0014090C">
        <w:t>mnt</w:t>
      </w:r>
      <w:proofErr w:type="spellEnd"/>
      <w:r w:rsidRPr="0014090C">
        <w:t>/d17fb948-8623-d901-4066-b9488623d901 initialized.</w:t>
      </w:r>
      <w:r w:rsidRPr="0014090C">
        <w:br/>
        <w:t xml:space="preserve">[E] Jan 8 20:56:32 </w:t>
      </w:r>
      <w:proofErr w:type="spellStart"/>
      <w:r w:rsidRPr="0014090C">
        <w:t>ndm</w:t>
      </w:r>
      <w:proofErr w:type="spellEnd"/>
      <w:r w:rsidRPr="0014090C">
        <w:t xml:space="preserve">: </w:t>
      </w:r>
      <w:proofErr w:type="spellStart"/>
      <w:r w:rsidRPr="0014090C">
        <w:t>Opkg</w:t>
      </w:r>
      <w:proofErr w:type="spellEnd"/>
      <w:r w:rsidRPr="0014090C">
        <w:t xml:space="preserve">::Manager: invalid </w:t>
      </w:r>
      <w:proofErr w:type="spellStart"/>
      <w:r w:rsidRPr="0014090C">
        <w:t>initrc</w:t>
      </w:r>
      <w:proofErr w:type="spellEnd"/>
      <w:r w:rsidRPr="0014090C">
        <w:t xml:space="preserve"> “/opt/ opt/</w:t>
      </w:r>
      <w:proofErr w:type="spellStart"/>
      <w:r w:rsidRPr="0014090C">
        <w:t>etc</w:t>
      </w:r>
      <w:proofErr w:type="spellEnd"/>
      <w:r w:rsidRPr="0014090C">
        <w:t>/</w:t>
      </w:r>
      <w:proofErr w:type="spellStart"/>
      <w:r w:rsidRPr="0014090C">
        <w:t>init.d</w:t>
      </w:r>
      <w:proofErr w:type="spellEnd"/>
      <w:r w:rsidRPr="0014090C">
        <w:t>/</w:t>
      </w:r>
      <w:proofErr w:type="spellStart"/>
      <w:r w:rsidRPr="0014090C">
        <w:t>rc.unslung</w:t>
      </w:r>
      <w:proofErr w:type="spellEnd"/>
      <w:r w:rsidRPr="0014090C">
        <w:t>”: no such file or directory, trying /opt/</w:t>
      </w:r>
      <w:proofErr w:type="spellStart"/>
      <w:r w:rsidRPr="0014090C">
        <w:t>etc</w:t>
      </w:r>
      <w:proofErr w:type="spellEnd"/>
      <w:r w:rsidRPr="0014090C">
        <w:t>/</w:t>
      </w:r>
      <w:proofErr w:type="spellStart"/>
      <w:r w:rsidRPr="0014090C">
        <w:t>init.d</w:t>
      </w:r>
      <w:proofErr w:type="spellEnd"/>
      <w:r w:rsidRPr="0014090C">
        <w:t>/.</w:t>
      </w:r>
      <w:r w:rsidRPr="0014090C">
        <w:br/>
      </w:r>
      <w:r w:rsidRPr="0014090C">
        <w:rPr>
          <w:lang w:val="ru-RU"/>
        </w:rPr>
        <w:t>[</w:t>
      </w:r>
      <w:r w:rsidRPr="0014090C">
        <w:t>I</w:t>
      </w:r>
      <w:r w:rsidRPr="0014090C">
        <w:rPr>
          <w:lang w:val="ru-RU"/>
        </w:rPr>
        <w:t xml:space="preserve">] </w:t>
      </w:r>
      <w:r w:rsidRPr="0014090C">
        <w:t>Jan</w:t>
      </w:r>
      <w:r w:rsidRPr="0014090C">
        <w:rPr>
          <w:lang w:val="ru-RU"/>
        </w:rPr>
        <w:t xml:space="preserve"> 8 20:56:32 </w:t>
      </w:r>
      <w:r w:rsidRPr="0014090C">
        <w:t>installer</w:t>
      </w:r>
      <w:r w:rsidRPr="0014090C">
        <w:rPr>
          <w:lang w:val="ru-RU"/>
        </w:rPr>
        <w:t>: [1/5] Начало установки системы пакетов “</w:t>
      </w:r>
      <w:proofErr w:type="spellStart"/>
      <w:r w:rsidRPr="0014090C">
        <w:t>Entware</w:t>
      </w:r>
      <w:proofErr w:type="spellEnd"/>
      <w:r w:rsidRPr="0014090C">
        <w:rPr>
          <w:lang w:val="ru-RU"/>
        </w:rPr>
        <w:t>”…</w:t>
      </w:r>
      <w:r w:rsidRPr="0014090C">
        <w:rPr>
          <w:lang w:val="ru-RU"/>
        </w:rPr>
        <w:br/>
        <w:t>[</w:t>
      </w:r>
      <w:r w:rsidRPr="0014090C">
        <w:t>I</w:t>
      </w:r>
      <w:r w:rsidRPr="0014090C">
        <w:rPr>
          <w:lang w:val="ru-RU"/>
        </w:rPr>
        <w:t xml:space="preserve">] </w:t>
      </w:r>
      <w:r w:rsidRPr="0014090C">
        <w:t>Jan</w:t>
      </w:r>
      <w:r w:rsidRPr="0014090C">
        <w:rPr>
          <w:lang w:val="ru-RU"/>
        </w:rPr>
        <w:t xml:space="preserve"> 8 20:56:32 </w:t>
      </w:r>
      <w:r w:rsidRPr="0014090C">
        <w:t>installer</w:t>
      </w:r>
      <w:r w:rsidRPr="0014090C">
        <w:rPr>
          <w:lang w:val="ru-RU"/>
        </w:rPr>
        <w:t xml:space="preserve">: </w:t>
      </w:r>
      <w:r w:rsidRPr="0014090C">
        <w:t>Info</w:t>
      </w:r>
      <w:r w:rsidRPr="0014090C">
        <w:rPr>
          <w:lang w:val="ru-RU"/>
        </w:rPr>
        <w:t>: Раздел пригоден для установки.</w:t>
      </w:r>
      <w:r w:rsidRPr="0014090C">
        <w:rPr>
          <w:lang w:val="ru-RU"/>
        </w:rPr>
        <w:br/>
      </w:r>
      <w:r w:rsidRPr="0014090C">
        <w:t>[I] Jan 8 20:56:32 installer: Info: “ping google.com”…</w:t>
      </w:r>
      <w:r w:rsidRPr="0014090C">
        <w:br/>
        <w:t xml:space="preserve">[I] Jan 8 20:56:35 </w:t>
      </w:r>
      <w:proofErr w:type="spellStart"/>
      <w:r w:rsidRPr="0014090C">
        <w:t>ndm</w:t>
      </w:r>
      <w:proofErr w:type="spellEnd"/>
      <w:r w:rsidRPr="0014090C">
        <w:t>: Core::System::</w:t>
      </w:r>
      <w:proofErr w:type="spellStart"/>
      <w:r w:rsidRPr="0014090C">
        <w:t>StartupConfig</w:t>
      </w:r>
      <w:proofErr w:type="spellEnd"/>
      <w:r w:rsidRPr="0014090C">
        <w:t>: configuration saved.</w:t>
      </w:r>
      <w:r w:rsidRPr="0014090C">
        <w:br/>
        <w:t xml:space="preserve">[I] Jan 8 20:56:44 installer: Critical error: </w:t>
      </w:r>
      <w:proofErr w:type="spellStart"/>
      <w:r w:rsidRPr="0014090C">
        <w:t>Ресурс</w:t>
      </w:r>
      <w:proofErr w:type="spellEnd"/>
      <w:r w:rsidRPr="0014090C">
        <w:t xml:space="preserve"> </w:t>
      </w:r>
      <w:proofErr w:type="spellStart"/>
      <w:r w:rsidRPr="0014090C">
        <w:t>недоступен</w:t>
      </w:r>
      <w:proofErr w:type="spellEnd"/>
      <w:r w:rsidRPr="0014090C">
        <w:t xml:space="preserve">. </w:t>
      </w:r>
      <w:proofErr w:type="spellStart"/>
      <w:r w:rsidRPr="0014090C">
        <w:t>Проверьте</w:t>
      </w:r>
      <w:proofErr w:type="spellEnd"/>
      <w:r w:rsidRPr="0014090C">
        <w:t xml:space="preserve"> </w:t>
      </w:r>
      <w:proofErr w:type="spellStart"/>
      <w:r w:rsidRPr="0014090C">
        <w:t>настройки</w:t>
      </w:r>
      <w:proofErr w:type="spellEnd"/>
      <w:r w:rsidRPr="0014090C">
        <w:t xml:space="preserve"> </w:t>
      </w:r>
      <w:proofErr w:type="spellStart"/>
      <w:r w:rsidRPr="0014090C">
        <w:t>сети</w:t>
      </w:r>
      <w:proofErr w:type="spellEnd"/>
      <w:r w:rsidRPr="0014090C">
        <w:t>.</w:t>
      </w:r>
      <w:r w:rsidRPr="0014090C">
        <w:br/>
        <w:t xml:space="preserve">[I] Jan 8 20:56:44 installer: </w:t>
      </w:r>
      <w:proofErr w:type="spellStart"/>
      <w:r w:rsidRPr="0014090C">
        <w:t>Выход</w:t>
      </w:r>
      <w:proofErr w:type="spellEnd"/>
      <w:r w:rsidRPr="0014090C">
        <w:t xml:space="preserve"> из </w:t>
      </w:r>
      <w:proofErr w:type="spellStart"/>
      <w:r w:rsidRPr="0014090C">
        <w:t>установки</w:t>
      </w:r>
      <w:proofErr w:type="spellEnd"/>
      <w:r w:rsidRPr="0014090C">
        <w:t>.</w:t>
      </w:r>
    </w:p>
    <w:p w14:paraId="21F3AD35" w14:textId="77777777" w:rsidR="0014090C" w:rsidRPr="0014090C" w:rsidRDefault="0014090C" w:rsidP="0014090C">
      <w:hyperlink r:id="rId187" w:anchor="respond" w:history="1">
        <w:proofErr w:type="spellStart"/>
        <w:r w:rsidRPr="0014090C">
          <w:rPr>
            <w:rStyle w:val="ac"/>
          </w:rPr>
          <w:t>Ответить</w:t>
        </w:r>
        <w:proofErr w:type="spellEnd"/>
      </w:hyperlink>
    </w:p>
    <w:p w14:paraId="1C489077" w14:textId="77777777" w:rsidR="0014090C" w:rsidRPr="0014090C" w:rsidRDefault="0014090C" w:rsidP="0014090C">
      <w:pPr>
        <w:numPr>
          <w:ilvl w:val="0"/>
          <w:numId w:val="6"/>
        </w:numPr>
      </w:pPr>
    </w:p>
    <w:p w14:paraId="26DAE047" w14:textId="1AF17305" w:rsidR="0014090C" w:rsidRPr="0014090C" w:rsidRDefault="0014090C" w:rsidP="0014090C">
      <w:pPr>
        <w:numPr>
          <w:ilvl w:val="1"/>
          <w:numId w:val="6"/>
        </w:numPr>
      </w:pPr>
      <w:r w:rsidRPr="0014090C">
        <w:drawing>
          <wp:inline distT="0" distB="0" distL="0" distR="0" wp14:anchorId="39DD90E8" wp14:editId="0630D895">
            <wp:extent cx="476250" cy="476250"/>
            <wp:effectExtent l="0" t="0" r="0" b="0"/>
            <wp:docPr id="576969137"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5DABC5D" w14:textId="77777777" w:rsidR="0014090C" w:rsidRPr="0014090C" w:rsidRDefault="0014090C" w:rsidP="0014090C">
      <w:pPr>
        <w:rPr>
          <w:lang w:val="ru-RU"/>
        </w:rPr>
      </w:pPr>
      <w:hyperlink r:id="rId188" w:history="1">
        <w:proofErr w:type="spellStart"/>
        <w:r w:rsidRPr="0014090C">
          <w:rPr>
            <w:rStyle w:val="ac"/>
            <w:b/>
            <w:bCs/>
          </w:rPr>
          <w:t>kotyara</w:t>
        </w:r>
        <w:proofErr w:type="spellEnd"/>
        <w:r w:rsidRPr="0014090C">
          <w:rPr>
            <w:rStyle w:val="ac"/>
            <w:b/>
            <w:bCs/>
            <w:lang w:val="ru-RU"/>
          </w:rPr>
          <w:t>12</w:t>
        </w:r>
      </w:hyperlink>
      <w:hyperlink r:id="rId189" w:anchor="comment-5473" w:history="1">
        <w:r w:rsidRPr="0014090C">
          <w:rPr>
            <w:rStyle w:val="ac"/>
            <w:lang w:val="ru-RU"/>
          </w:rPr>
          <w:t>08.01.2023 в 21:27</w:t>
        </w:r>
      </w:hyperlink>
    </w:p>
    <w:p w14:paraId="23791AF2" w14:textId="77777777" w:rsidR="0014090C" w:rsidRPr="0014090C" w:rsidRDefault="0014090C" w:rsidP="0014090C">
      <w:pPr>
        <w:rPr>
          <w:lang w:val="ru-RU"/>
        </w:rPr>
      </w:pPr>
      <w:r w:rsidRPr="0014090C">
        <w:rPr>
          <w:lang w:val="ru-RU"/>
        </w:rPr>
        <w:t>По моему всё очевидно… Даже по-русски написано “ресурс недоступен, проверьте настойки сети”</w:t>
      </w:r>
      <w:r w:rsidRPr="0014090C">
        <w:rPr>
          <w:lang w:val="ru-RU"/>
        </w:rPr>
        <w:br/>
        <w:t xml:space="preserve">У вас недоступен </w:t>
      </w:r>
      <w:r w:rsidRPr="0014090C">
        <w:t>google</w:t>
      </w:r>
      <w:r w:rsidRPr="0014090C">
        <w:rPr>
          <w:lang w:val="ru-RU"/>
        </w:rPr>
        <w:t>.</w:t>
      </w:r>
      <w:r w:rsidRPr="0014090C">
        <w:t>com</w:t>
      </w:r>
      <w:r w:rsidRPr="0014090C">
        <w:rPr>
          <w:lang w:val="ru-RU"/>
        </w:rPr>
        <w:t>. Дальше скрипт просто останавливается</w:t>
      </w:r>
    </w:p>
    <w:p w14:paraId="780B839D" w14:textId="77777777" w:rsidR="0014090C" w:rsidRPr="0014090C" w:rsidRDefault="0014090C" w:rsidP="0014090C">
      <w:hyperlink r:id="rId190" w:anchor="respond" w:history="1">
        <w:proofErr w:type="spellStart"/>
        <w:r w:rsidRPr="0014090C">
          <w:rPr>
            <w:rStyle w:val="ac"/>
          </w:rPr>
          <w:t>Ответить</w:t>
        </w:r>
        <w:proofErr w:type="spellEnd"/>
      </w:hyperlink>
    </w:p>
    <w:p w14:paraId="6CC505BC" w14:textId="7570C1C1" w:rsidR="0014090C" w:rsidRPr="0014090C" w:rsidRDefault="0014090C" w:rsidP="0014090C">
      <w:pPr>
        <w:numPr>
          <w:ilvl w:val="0"/>
          <w:numId w:val="6"/>
        </w:numPr>
      </w:pPr>
      <w:r w:rsidRPr="0014090C">
        <w:drawing>
          <wp:inline distT="0" distB="0" distL="0" distR="0" wp14:anchorId="040CD4E0" wp14:editId="63E64932">
            <wp:extent cx="476250" cy="476250"/>
            <wp:effectExtent l="0" t="0" r="0" b="0"/>
            <wp:docPr id="1211294649" name="Рисунок 107"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94649" name="Рисунок 107"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D79E61F" w14:textId="77777777" w:rsidR="0014090C" w:rsidRPr="0014090C" w:rsidRDefault="0014090C" w:rsidP="0014090C">
      <w:pPr>
        <w:rPr>
          <w:lang w:val="ru-RU"/>
        </w:rPr>
      </w:pPr>
      <w:r w:rsidRPr="0014090C">
        <w:rPr>
          <w:b/>
          <w:bCs/>
          <w:lang w:val="ru-RU"/>
        </w:rPr>
        <w:t>Серей</w:t>
      </w:r>
      <w:hyperlink r:id="rId191" w:anchor="comment-5483" w:history="1">
        <w:r w:rsidRPr="0014090C">
          <w:rPr>
            <w:rStyle w:val="ac"/>
            <w:lang w:val="ru-RU"/>
          </w:rPr>
          <w:t>13.01.2023 в 20:31</w:t>
        </w:r>
      </w:hyperlink>
    </w:p>
    <w:p w14:paraId="287E1199" w14:textId="77777777" w:rsidR="0014090C" w:rsidRPr="0014090C" w:rsidRDefault="0014090C" w:rsidP="0014090C">
      <w:pPr>
        <w:rPr>
          <w:lang w:val="ru-RU"/>
        </w:rPr>
      </w:pPr>
      <w:r w:rsidRPr="0014090C">
        <w:rPr>
          <w:lang w:val="ru-RU"/>
        </w:rPr>
        <w:t>За подробное описание процесса большое спасибо.</w:t>
      </w:r>
      <w:r w:rsidRPr="0014090C">
        <w:rPr>
          <w:lang w:val="ru-RU"/>
        </w:rPr>
        <w:br/>
        <w:t>Вопрос:</w:t>
      </w:r>
      <w:r w:rsidRPr="0014090C">
        <w:rPr>
          <w:lang w:val="ru-RU"/>
        </w:rPr>
        <w:br/>
        <w:t xml:space="preserve">Главного пользователя сервера (админа) создали командой </w:t>
      </w:r>
      <w:proofErr w:type="spellStart"/>
      <w:r w:rsidRPr="0014090C">
        <w:t>adduser</w:t>
      </w:r>
      <w:proofErr w:type="spellEnd"/>
      <w:r w:rsidRPr="0014090C">
        <w:rPr>
          <w:lang w:val="ru-RU"/>
        </w:rPr>
        <w:t xml:space="preserve"> </w:t>
      </w:r>
      <w:proofErr w:type="spellStart"/>
      <w:r w:rsidRPr="0014090C">
        <w:t>mosquitto</w:t>
      </w:r>
      <w:proofErr w:type="spellEnd"/>
      <w:r w:rsidRPr="0014090C">
        <w:rPr>
          <w:lang w:val="ru-RU"/>
        </w:rPr>
        <w:br/>
        <w:t>Его логин и пароль сохранились в файле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r w:rsidRPr="0014090C">
        <w:t>passwd</w:t>
      </w:r>
      <w:r w:rsidRPr="0014090C">
        <w:rPr>
          <w:lang w:val="ru-RU"/>
        </w:rPr>
        <w:br/>
        <w:t>От его имени собственно и запускается сервер</w:t>
      </w:r>
    </w:p>
    <w:p w14:paraId="0775E85D" w14:textId="77777777" w:rsidR="0014090C" w:rsidRPr="0014090C" w:rsidRDefault="0014090C" w:rsidP="0014090C">
      <w:pPr>
        <w:rPr>
          <w:lang w:val="ru-RU"/>
        </w:rPr>
      </w:pPr>
      <w:r w:rsidRPr="0014090C">
        <w:rPr>
          <w:lang w:val="ru-RU"/>
        </w:rPr>
        <w:lastRenderedPageBreak/>
        <w:t xml:space="preserve">Пользователей умного дома создаем в отдельном файле </w:t>
      </w:r>
      <w:proofErr w:type="spellStart"/>
      <w:r w:rsidRPr="0014090C">
        <w:t>mosquitto</w:t>
      </w:r>
      <w:proofErr w:type="spellEnd"/>
      <w:r w:rsidRPr="0014090C">
        <w:rPr>
          <w:lang w:val="ru-RU"/>
        </w:rPr>
        <w:t>.</w:t>
      </w:r>
      <w:r w:rsidRPr="0014090C">
        <w:t>users</w:t>
      </w:r>
      <w:r w:rsidRPr="0014090C">
        <w:rPr>
          <w:lang w:val="ru-RU"/>
        </w:rPr>
        <w:br/>
        <w:t>Первая команда с [-</w:t>
      </w:r>
      <w:r w:rsidRPr="0014090C">
        <w:t>c</w:t>
      </w:r>
      <w:r w:rsidRPr="0014090C">
        <w:rPr>
          <w:lang w:val="ru-RU"/>
        </w:rPr>
        <w:t>] создает новый файл или перезаписывает если существует</w:t>
      </w:r>
      <w:r w:rsidRPr="0014090C">
        <w:rPr>
          <w:lang w:val="ru-RU"/>
        </w:rPr>
        <w:br/>
        <w:t>Все последующие пользователи без [-</w:t>
      </w:r>
      <w:r w:rsidRPr="0014090C">
        <w:t>c</w:t>
      </w:r>
      <w:r w:rsidRPr="0014090C">
        <w:rPr>
          <w:lang w:val="ru-RU"/>
        </w:rPr>
        <w:t>] – дописываются в этот файл</w:t>
      </w:r>
      <w:r w:rsidRPr="0014090C">
        <w:rPr>
          <w:lang w:val="ru-RU"/>
        </w:rPr>
        <w:br/>
        <w:t>Так вот у меня почему то команда на создание первого пользователя выдает ошибку</w:t>
      </w:r>
      <w:r w:rsidRPr="0014090C">
        <w:rPr>
          <w:lang w:val="ru-RU"/>
        </w:rPr>
        <w:br/>
        <w:t xml:space="preserve"># </w:t>
      </w:r>
      <w:proofErr w:type="spellStart"/>
      <w:r w:rsidRPr="0014090C">
        <w:t>mosquitto</w:t>
      </w:r>
      <w:proofErr w:type="spellEnd"/>
      <w:r w:rsidRPr="0014090C">
        <w:rPr>
          <w:lang w:val="ru-RU"/>
        </w:rPr>
        <w:t>_</w:t>
      </w:r>
      <w:r w:rsidRPr="0014090C">
        <w:t>passwd</w:t>
      </w:r>
      <w:r w:rsidRPr="0014090C">
        <w:rPr>
          <w:lang w:val="ru-RU"/>
        </w:rPr>
        <w:t xml:space="preserve"> -</w:t>
      </w:r>
      <w:r w:rsidRPr="0014090C">
        <w:t>c</w:t>
      </w:r>
      <w:r w:rsidRPr="0014090C">
        <w:rPr>
          <w:lang w:val="ru-RU"/>
        </w:rPr>
        <w:t xml:space="preserve"> -</w:t>
      </w:r>
      <w:r w:rsidRPr="0014090C">
        <w:t>b</w:t>
      </w:r>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r w:rsidRPr="0014090C">
        <w:rPr>
          <w:lang w:val="ru-RU"/>
        </w:rPr>
        <w:t xml:space="preserve"> </w:t>
      </w:r>
      <w:proofErr w:type="spellStart"/>
      <w:r w:rsidRPr="0014090C">
        <w:t>ZBook</w:t>
      </w:r>
      <w:proofErr w:type="spellEnd"/>
      <w:r w:rsidRPr="0014090C">
        <w:rPr>
          <w:lang w:val="ru-RU"/>
        </w:rPr>
        <w:t xml:space="preserve"> </w:t>
      </w:r>
      <w:r w:rsidRPr="0014090C">
        <w:t>test</w:t>
      </w:r>
      <w:r w:rsidRPr="0014090C">
        <w:rPr>
          <w:lang w:val="ru-RU"/>
        </w:rPr>
        <w:br/>
      </w:r>
      <w:r w:rsidRPr="0014090C">
        <w:t>Error</w:t>
      </w:r>
      <w:r w:rsidRPr="0014090C">
        <w:rPr>
          <w:lang w:val="ru-RU"/>
        </w:rPr>
        <w:t>: -</w:t>
      </w:r>
      <w:r w:rsidRPr="0014090C">
        <w:t>c</w:t>
      </w:r>
      <w:r w:rsidRPr="0014090C">
        <w:rPr>
          <w:lang w:val="ru-RU"/>
        </w:rPr>
        <w:t xml:space="preserve"> </w:t>
      </w:r>
      <w:r w:rsidRPr="0014090C">
        <w:t>argument</w:t>
      </w:r>
      <w:r w:rsidRPr="0014090C">
        <w:rPr>
          <w:lang w:val="ru-RU"/>
        </w:rPr>
        <w:t xml:space="preserve"> </w:t>
      </w:r>
      <w:r w:rsidRPr="0014090C">
        <w:t>given</w:t>
      </w:r>
      <w:r w:rsidRPr="0014090C">
        <w:rPr>
          <w:lang w:val="ru-RU"/>
        </w:rPr>
        <w:t xml:space="preserve"> </w:t>
      </w:r>
      <w:r w:rsidRPr="0014090C">
        <w:t>but</w:t>
      </w:r>
      <w:r w:rsidRPr="0014090C">
        <w:rPr>
          <w:lang w:val="ru-RU"/>
        </w:rPr>
        <w:t xml:space="preserve"> </w:t>
      </w:r>
      <w:r w:rsidRPr="0014090C">
        <w:t>password</w:t>
      </w:r>
      <w:r w:rsidRPr="0014090C">
        <w:rPr>
          <w:lang w:val="ru-RU"/>
        </w:rPr>
        <w:t xml:space="preserve"> </w:t>
      </w:r>
      <w:r w:rsidRPr="0014090C">
        <w:t>file</w:t>
      </w:r>
      <w:r w:rsidRPr="0014090C">
        <w:rPr>
          <w:lang w:val="ru-RU"/>
        </w:rPr>
        <w:t xml:space="preserve"> </w:t>
      </w:r>
      <w:r w:rsidRPr="0014090C">
        <w:t>or</w:t>
      </w:r>
      <w:r w:rsidRPr="0014090C">
        <w:rPr>
          <w:lang w:val="ru-RU"/>
        </w:rPr>
        <w:t xml:space="preserve"> </w:t>
      </w:r>
      <w:r w:rsidRPr="0014090C">
        <w:t>username</w:t>
      </w:r>
      <w:r w:rsidRPr="0014090C">
        <w:rPr>
          <w:lang w:val="ru-RU"/>
        </w:rPr>
        <w:t xml:space="preserve"> </w:t>
      </w:r>
      <w:r w:rsidRPr="0014090C">
        <w:t>missing</w:t>
      </w:r>
      <w:r w:rsidRPr="0014090C">
        <w:rPr>
          <w:lang w:val="ru-RU"/>
        </w:rPr>
        <w:t>.</w:t>
      </w:r>
    </w:p>
    <w:p w14:paraId="515FD9BA" w14:textId="77777777" w:rsidR="0014090C" w:rsidRPr="0014090C" w:rsidRDefault="0014090C" w:rsidP="0014090C">
      <w:hyperlink r:id="rId192" w:anchor="respond" w:history="1">
        <w:proofErr w:type="spellStart"/>
        <w:r w:rsidRPr="0014090C">
          <w:rPr>
            <w:rStyle w:val="ac"/>
          </w:rPr>
          <w:t>Ответить</w:t>
        </w:r>
        <w:proofErr w:type="spellEnd"/>
      </w:hyperlink>
    </w:p>
    <w:p w14:paraId="65309946" w14:textId="3FC840F9" w:rsidR="0014090C" w:rsidRPr="0014090C" w:rsidRDefault="0014090C" w:rsidP="0014090C">
      <w:pPr>
        <w:numPr>
          <w:ilvl w:val="0"/>
          <w:numId w:val="6"/>
        </w:numPr>
      </w:pPr>
      <w:r w:rsidRPr="0014090C">
        <w:drawing>
          <wp:inline distT="0" distB="0" distL="0" distR="0" wp14:anchorId="7B4F3883" wp14:editId="1492FCDA">
            <wp:extent cx="476250" cy="476250"/>
            <wp:effectExtent l="0" t="0" r="0" b="0"/>
            <wp:docPr id="1734263622" name="Рисунок 106"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3622" name="Рисунок 106"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474F111" w14:textId="77777777" w:rsidR="0014090C" w:rsidRPr="0014090C" w:rsidRDefault="0014090C" w:rsidP="0014090C">
      <w:hyperlink r:id="rId193" w:history="1">
        <w:r w:rsidRPr="0014090C">
          <w:rPr>
            <w:rStyle w:val="ac"/>
            <w:b/>
            <w:bCs/>
          </w:rPr>
          <w:t>kotyara12</w:t>
        </w:r>
      </w:hyperlink>
      <w:hyperlink r:id="rId194" w:anchor="comment-5484" w:history="1">
        <w:r w:rsidRPr="0014090C">
          <w:rPr>
            <w:rStyle w:val="ac"/>
          </w:rPr>
          <w:t>13.01.2023 в 20:37</w:t>
        </w:r>
      </w:hyperlink>
    </w:p>
    <w:p w14:paraId="6550DC76" w14:textId="77777777" w:rsidR="0014090C" w:rsidRPr="0014090C" w:rsidRDefault="0014090C" w:rsidP="0014090C">
      <w:proofErr w:type="spellStart"/>
      <w:r w:rsidRPr="0014090C">
        <w:t>Добрый</w:t>
      </w:r>
      <w:proofErr w:type="spellEnd"/>
      <w:r w:rsidRPr="0014090C">
        <w:t xml:space="preserve"> </w:t>
      </w:r>
      <w:proofErr w:type="spellStart"/>
      <w:r w:rsidRPr="0014090C">
        <w:t>день</w:t>
      </w:r>
      <w:proofErr w:type="spellEnd"/>
      <w:r w:rsidRPr="0014090C">
        <w:t xml:space="preserve">. </w:t>
      </w:r>
      <w:proofErr w:type="spellStart"/>
      <w:r w:rsidRPr="0014090C">
        <w:t>Попробуйте</w:t>
      </w:r>
      <w:proofErr w:type="spellEnd"/>
      <w:r w:rsidRPr="0014090C">
        <w:t xml:space="preserve"> </w:t>
      </w:r>
      <w:proofErr w:type="spellStart"/>
      <w:r w:rsidRPr="0014090C">
        <w:t>так</w:t>
      </w:r>
      <w:proofErr w:type="spellEnd"/>
      <w:r w:rsidRPr="0014090C">
        <w:t>:</w:t>
      </w:r>
      <w:r w:rsidRPr="0014090C">
        <w:br/>
      </w:r>
      <w:proofErr w:type="spellStart"/>
      <w:r w:rsidRPr="0014090C">
        <w:t>mosquitto_passwd</w:t>
      </w:r>
      <w:proofErr w:type="spellEnd"/>
      <w:r w:rsidRPr="0014090C">
        <w:t xml:space="preserve"> -c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r w:rsidRPr="0014090C">
        <w:t xml:space="preserve"> </w:t>
      </w:r>
      <w:proofErr w:type="spellStart"/>
      <w:r w:rsidRPr="0014090C">
        <w:t>ZBook</w:t>
      </w:r>
      <w:proofErr w:type="spellEnd"/>
      <w:r w:rsidRPr="0014090C">
        <w:br/>
        <w:t xml:space="preserve">а </w:t>
      </w:r>
      <w:proofErr w:type="spellStart"/>
      <w:r w:rsidRPr="0014090C">
        <w:t>потом</w:t>
      </w:r>
      <w:proofErr w:type="spellEnd"/>
      <w:r w:rsidRPr="0014090C">
        <w:t xml:space="preserve"> </w:t>
      </w:r>
      <w:proofErr w:type="spellStart"/>
      <w:r w:rsidRPr="0014090C">
        <w:t>пароль</w:t>
      </w:r>
      <w:proofErr w:type="spellEnd"/>
      <w:r w:rsidRPr="0014090C">
        <w:t xml:space="preserve"> в </w:t>
      </w:r>
      <w:proofErr w:type="spellStart"/>
      <w:r w:rsidRPr="0014090C">
        <w:t>ответ</w:t>
      </w:r>
      <w:proofErr w:type="spellEnd"/>
      <w:r w:rsidRPr="0014090C">
        <w:t xml:space="preserve"> </w:t>
      </w:r>
      <w:proofErr w:type="spellStart"/>
      <w:r w:rsidRPr="0014090C">
        <w:t>на</w:t>
      </w:r>
      <w:proofErr w:type="spellEnd"/>
      <w:r w:rsidRPr="0014090C">
        <w:t xml:space="preserve"> </w:t>
      </w:r>
      <w:proofErr w:type="spellStart"/>
      <w:r w:rsidRPr="0014090C">
        <w:t>запрос</w:t>
      </w:r>
      <w:proofErr w:type="spellEnd"/>
      <w:r w:rsidRPr="0014090C">
        <w:t xml:space="preserve"> </w:t>
      </w:r>
      <w:proofErr w:type="spellStart"/>
      <w:r w:rsidRPr="0014090C">
        <w:t>введете</w:t>
      </w:r>
      <w:proofErr w:type="spellEnd"/>
      <w:r w:rsidRPr="0014090C">
        <w:t>…</w:t>
      </w:r>
    </w:p>
    <w:p w14:paraId="6A26790D" w14:textId="77777777" w:rsidR="0014090C" w:rsidRPr="0014090C" w:rsidRDefault="0014090C" w:rsidP="0014090C">
      <w:hyperlink r:id="rId195" w:history="1">
        <w:r w:rsidRPr="0014090C">
          <w:rPr>
            <w:rStyle w:val="ac"/>
          </w:rPr>
          <w:t>https://mosquitto.org/man/mosquitto_passwd-1.html</w:t>
        </w:r>
      </w:hyperlink>
    </w:p>
    <w:p w14:paraId="60FECDEC" w14:textId="77777777" w:rsidR="0014090C" w:rsidRPr="0014090C" w:rsidRDefault="0014090C" w:rsidP="0014090C">
      <w:hyperlink r:id="rId196" w:anchor="respond" w:history="1">
        <w:proofErr w:type="spellStart"/>
        <w:r w:rsidRPr="0014090C">
          <w:rPr>
            <w:rStyle w:val="ac"/>
          </w:rPr>
          <w:t>Ответить</w:t>
        </w:r>
        <w:proofErr w:type="spellEnd"/>
      </w:hyperlink>
    </w:p>
    <w:p w14:paraId="2A2ECDA6" w14:textId="77777777" w:rsidR="0014090C" w:rsidRPr="0014090C" w:rsidRDefault="0014090C" w:rsidP="0014090C">
      <w:pPr>
        <w:numPr>
          <w:ilvl w:val="0"/>
          <w:numId w:val="6"/>
        </w:numPr>
      </w:pPr>
    </w:p>
    <w:p w14:paraId="609416E5" w14:textId="53C4716D" w:rsidR="0014090C" w:rsidRPr="0014090C" w:rsidRDefault="0014090C" w:rsidP="0014090C">
      <w:pPr>
        <w:numPr>
          <w:ilvl w:val="1"/>
          <w:numId w:val="6"/>
        </w:numPr>
      </w:pPr>
      <w:r w:rsidRPr="0014090C">
        <w:drawing>
          <wp:inline distT="0" distB="0" distL="0" distR="0" wp14:anchorId="29380110" wp14:editId="65FAEA12">
            <wp:extent cx="476250" cy="476250"/>
            <wp:effectExtent l="0" t="0" r="0" b="0"/>
            <wp:docPr id="303786400" name="Рисунок 105"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6400" name="Рисунок 105"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C3F34DF" w14:textId="77777777" w:rsidR="0014090C" w:rsidRPr="0014090C" w:rsidRDefault="0014090C" w:rsidP="0014090C">
      <w:r w:rsidRPr="0014090C">
        <w:rPr>
          <w:b/>
          <w:bCs/>
        </w:rPr>
        <w:t>Серей</w:t>
      </w:r>
      <w:hyperlink r:id="rId197" w:anchor="comment-5485" w:history="1">
        <w:r w:rsidRPr="0014090C">
          <w:rPr>
            <w:rStyle w:val="ac"/>
          </w:rPr>
          <w:t>13.01.2023 в 22:15</w:t>
        </w:r>
      </w:hyperlink>
    </w:p>
    <w:p w14:paraId="0FDC1526" w14:textId="77777777" w:rsidR="0014090C" w:rsidRPr="0014090C" w:rsidRDefault="0014090C" w:rsidP="0014090C">
      <w:proofErr w:type="spellStart"/>
      <w:r w:rsidRPr="0014090C">
        <w:t>Пробовал</w:t>
      </w:r>
      <w:proofErr w:type="spellEnd"/>
      <w:r w:rsidRPr="0014090C">
        <w:t xml:space="preserve"> </w:t>
      </w:r>
      <w:proofErr w:type="spellStart"/>
      <w:r w:rsidRPr="0014090C">
        <w:t>Результат</w:t>
      </w:r>
      <w:proofErr w:type="spellEnd"/>
      <w:r w:rsidRPr="0014090C">
        <w:t xml:space="preserve"> </w:t>
      </w:r>
      <w:proofErr w:type="spellStart"/>
      <w:r w:rsidRPr="0014090C">
        <w:t>тот</w:t>
      </w:r>
      <w:proofErr w:type="spellEnd"/>
      <w:r w:rsidRPr="0014090C">
        <w:t xml:space="preserve"> </w:t>
      </w:r>
      <w:proofErr w:type="spellStart"/>
      <w:r w:rsidRPr="0014090C">
        <w:t>же</w:t>
      </w:r>
      <w:proofErr w:type="spellEnd"/>
      <w:r w:rsidRPr="0014090C">
        <w:br/>
        <w:t xml:space="preserve">~ # </w:t>
      </w:r>
      <w:proofErr w:type="spellStart"/>
      <w:r w:rsidRPr="0014090C">
        <w:t>mosquitto_passwd</w:t>
      </w:r>
      <w:proofErr w:type="spellEnd"/>
      <w:r w:rsidRPr="0014090C">
        <w:t xml:space="preserve"> -c -b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mosquitto.users</w:t>
      </w:r>
      <w:proofErr w:type="spellEnd"/>
      <w:r w:rsidRPr="0014090C">
        <w:t xml:space="preserve"> </w:t>
      </w:r>
      <w:proofErr w:type="spellStart"/>
      <w:r w:rsidRPr="0014090C">
        <w:t>ZBook</w:t>
      </w:r>
      <w:proofErr w:type="spellEnd"/>
      <w:r w:rsidRPr="0014090C">
        <w:br/>
        <w:t>Error: -c argument given but password file or username missing</w:t>
      </w:r>
      <w:r w:rsidRPr="0014090C">
        <w:br/>
      </w:r>
      <w:proofErr w:type="spellStart"/>
      <w:r w:rsidRPr="0014090C">
        <w:t>Может</w:t>
      </w:r>
      <w:proofErr w:type="spellEnd"/>
      <w:r w:rsidRPr="0014090C">
        <w:t xml:space="preserve"> </w:t>
      </w:r>
      <w:proofErr w:type="spellStart"/>
      <w:r w:rsidRPr="0014090C">
        <w:t>проблема</w:t>
      </w:r>
      <w:proofErr w:type="spellEnd"/>
      <w:r w:rsidRPr="0014090C">
        <w:t xml:space="preserve"> в </w:t>
      </w:r>
      <w:proofErr w:type="spellStart"/>
      <w:r w:rsidRPr="0014090C">
        <w:t>правах</w:t>
      </w:r>
      <w:proofErr w:type="spellEnd"/>
      <w:r w:rsidRPr="0014090C">
        <w:t xml:space="preserve"> </w:t>
      </w:r>
      <w:proofErr w:type="spellStart"/>
      <w:r w:rsidRPr="0014090C">
        <w:t>на</w:t>
      </w:r>
      <w:proofErr w:type="spellEnd"/>
      <w:r w:rsidRPr="0014090C">
        <w:t xml:space="preserve"> </w:t>
      </w:r>
      <w:proofErr w:type="spellStart"/>
      <w:r w:rsidRPr="0014090C">
        <w:t>каталог</w:t>
      </w:r>
      <w:proofErr w:type="spellEnd"/>
      <w:r w:rsidRPr="0014090C">
        <w:t xml:space="preserve"> и </w:t>
      </w:r>
      <w:proofErr w:type="spellStart"/>
      <w:r w:rsidRPr="0014090C">
        <w:t>файлы</w:t>
      </w:r>
      <w:proofErr w:type="spellEnd"/>
      <w:r w:rsidRPr="0014090C">
        <w:t xml:space="preserve">? </w:t>
      </w:r>
      <w:r w:rsidRPr="0014090C">
        <w:rPr>
          <w:lang w:val="ru-RU"/>
        </w:rPr>
        <w:t xml:space="preserve">Каталог </w:t>
      </w:r>
      <w:proofErr w:type="spellStart"/>
      <w:r w:rsidRPr="0014090C">
        <w:t>etc</w:t>
      </w:r>
      <w:proofErr w:type="spellEnd"/>
      <w:r w:rsidRPr="0014090C">
        <w:rPr>
          <w:lang w:val="ru-RU"/>
        </w:rPr>
        <w:t>/</w:t>
      </w:r>
      <w:proofErr w:type="spellStart"/>
      <w:r w:rsidRPr="0014090C">
        <w:t>mosquitto</w:t>
      </w:r>
      <w:proofErr w:type="spellEnd"/>
      <w:r w:rsidRPr="0014090C">
        <w:rPr>
          <w:lang w:val="ru-RU"/>
        </w:rPr>
        <w:t xml:space="preserve">/ –&lt; </w:t>
      </w:r>
      <w:r w:rsidRPr="0014090C">
        <w:t>root</w:t>
      </w:r>
      <w:r w:rsidRPr="0014090C">
        <w:rPr>
          <w:lang w:val="ru-RU"/>
        </w:rPr>
        <w:t xml:space="preserve">, файлы то же кроме </w:t>
      </w:r>
      <w:proofErr w:type="spellStart"/>
      <w:r w:rsidRPr="0014090C">
        <w:t>mosquitto</w:t>
      </w:r>
      <w:proofErr w:type="spellEnd"/>
      <w:r w:rsidRPr="0014090C">
        <w:rPr>
          <w:lang w:val="ru-RU"/>
        </w:rPr>
        <w:t>.</w:t>
      </w:r>
      <w:proofErr w:type="spellStart"/>
      <w:r w:rsidRPr="0014090C">
        <w:t>acl</w:t>
      </w:r>
      <w:proofErr w:type="spellEnd"/>
      <w:r w:rsidRPr="0014090C">
        <w:rPr>
          <w:lang w:val="ru-RU"/>
        </w:rPr>
        <w:br/>
        <w:t xml:space="preserve">ему переназначил на </w:t>
      </w:r>
      <w:proofErr w:type="spellStart"/>
      <w:r w:rsidRPr="0014090C">
        <w:t>mosquitto</w:t>
      </w:r>
      <w:proofErr w:type="spellEnd"/>
      <w:r w:rsidRPr="0014090C">
        <w:rPr>
          <w:lang w:val="ru-RU"/>
        </w:rPr>
        <w:t xml:space="preserve"> Хотя ведь с [-</w:t>
      </w:r>
      <w:r w:rsidRPr="0014090C">
        <w:t>c</w:t>
      </w:r>
      <w:r w:rsidRPr="0014090C">
        <w:rPr>
          <w:lang w:val="ru-RU"/>
        </w:rPr>
        <w:t>] система создает новый файл Причем тогда "…</w:t>
      </w:r>
      <w:r w:rsidRPr="0014090C">
        <w:t>password</w:t>
      </w:r>
      <w:r w:rsidRPr="0014090C">
        <w:rPr>
          <w:lang w:val="ru-RU"/>
        </w:rPr>
        <w:t xml:space="preserve"> </w:t>
      </w:r>
      <w:r w:rsidRPr="0014090C">
        <w:t>file</w:t>
      </w:r>
      <w:r w:rsidRPr="0014090C">
        <w:rPr>
          <w:lang w:val="ru-RU"/>
        </w:rPr>
        <w:t xml:space="preserve">… </w:t>
      </w:r>
      <w:r w:rsidRPr="0014090C">
        <w:t xml:space="preserve">", </w:t>
      </w:r>
      <w:proofErr w:type="spellStart"/>
      <w:r w:rsidRPr="0014090C">
        <w:t>тогда</w:t>
      </w:r>
      <w:proofErr w:type="spellEnd"/>
      <w:r w:rsidRPr="0014090C">
        <w:t xml:space="preserve"> </w:t>
      </w:r>
      <w:proofErr w:type="spellStart"/>
      <w:r w:rsidRPr="0014090C">
        <w:t>проблема</w:t>
      </w:r>
      <w:proofErr w:type="spellEnd"/>
      <w:r w:rsidRPr="0014090C">
        <w:t xml:space="preserve"> в </w:t>
      </w:r>
      <w:proofErr w:type="spellStart"/>
      <w:r w:rsidRPr="0014090C">
        <w:t>юзере</w:t>
      </w:r>
      <w:proofErr w:type="spellEnd"/>
      <w:r w:rsidRPr="0014090C">
        <w:t xml:space="preserve"> </w:t>
      </w:r>
      <w:proofErr w:type="spellStart"/>
      <w:r w:rsidRPr="0014090C">
        <w:t>которого</w:t>
      </w:r>
      <w:proofErr w:type="spellEnd"/>
      <w:r w:rsidRPr="0014090C">
        <w:t xml:space="preserve"> </w:t>
      </w:r>
      <w:proofErr w:type="spellStart"/>
      <w:r w:rsidRPr="0014090C">
        <w:t>естественно</w:t>
      </w:r>
      <w:proofErr w:type="spellEnd"/>
      <w:r w:rsidRPr="0014090C">
        <w:t xml:space="preserve"> </w:t>
      </w:r>
      <w:proofErr w:type="spellStart"/>
      <w:r w:rsidRPr="0014090C">
        <w:t>нет</w:t>
      </w:r>
      <w:proofErr w:type="spellEnd"/>
    </w:p>
    <w:p w14:paraId="092406E2" w14:textId="77777777" w:rsidR="0014090C" w:rsidRPr="0014090C" w:rsidRDefault="0014090C" w:rsidP="0014090C">
      <w:hyperlink r:id="rId198" w:anchor="respond" w:history="1">
        <w:proofErr w:type="spellStart"/>
        <w:r w:rsidRPr="0014090C">
          <w:rPr>
            <w:rStyle w:val="ac"/>
          </w:rPr>
          <w:t>Ответить</w:t>
        </w:r>
        <w:proofErr w:type="spellEnd"/>
      </w:hyperlink>
    </w:p>
    <w:p w14:paraId="4628C8CB" w14:textId="0D2F4F54" w:rsidR="0014090C" w:rsidRPr="0014090C" w:rsidRDefault="0014090C" w:rsidP="0014090C">
      <w:pPr>
        <w:numPr>
          <w:ilvl w:val="0"/>
          <w:numId w:val="6"/>
        </w:numPr>
      </w:pPr>
      <w:r w:rsidRPr="0014090C">
        <w:drawing>
          <wp:inline distT="0" distB="0" distL="0" distR="0" wp14:anchorId="648D85DF" wp14:editId="65F29B30">
            <wp:extent cx="476250" cy="476250"/>
            <wp:effectExtent l="0" t="0" r="0" b="0"/>
            <wp:docPr id="355896818" name="Рисунок 104"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96818" name="Рисунок 104"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5ABF288" w14:textId="77777777" w:rsidR="0014090C" w:rsidRPr="0014090C" w:rsidRDefault="0014090C" w:rsidP="0014090C">
      <w:r w:rsidRPr="0014090C">
        <w:rPr>
          <w:b/>
          <w:bCs/>
        </w:rPr>
        <w:t>Сергей</w:t>
      </w:r>
      <w:hyperlink r:id="rId199" w:anchor="comment-5487" w:history="1">
        <w:r w:rsidRPr="0014090C">
          <w:rPr>
            <w:rStyle w:val="ac"/>
          </w:rPr>
          <w:t>14.01.2023 в 13:18</w:t>
        </w:r>
      </w:hyperlink>
    </w:p>
    <w:p w14:paraId="50841CA1" w14:textId="77777777" w:rsidR="0014090C" w:rsidRPr="0014090C" w:rsidRDefault="0014090C" w:rsidP="0014090C">
      <w:r w:rsidRPr="0014090C">
        <w:rPr>
          <w:lang w:val="ru-RU"/>
        </w:rPr>
        <w:t xml:space="preserve">Предыдущую ошибку с записью пользователей исправил. </w:t>
      </w:r>
      <w:proofErr w:type="spellStart"/>
      <w:r w:rsidRPr="0014090C">
        <w:t>Сам</w:t>
      </w:r>
      <w:proofErr w:type="spellEnd"/>
      <w:r w:rsidRPr="0014090C">
        <w:t xml:space="preserve"> </w:t>
      </w:r>
      <w:proofErr w:type="spellStart"/>
      <w:r w:rsidRPr="0014090C">
        <w:t>создал</w:t>
      </w:r>
      <w:proofErr w:type="spellEnd"/>
      <w:r w:rsidRPr="0014090C">
        <w:t xml:space="preserve"> </w:t>
      </w:r>
      <w:proofErr w:type="spellStart"/>
      <w:r w:rsidRPr="0014090C">
        <w:t>файл</w:t>
      </w:r>
      <w:proofErr w:type="spellEnd"/>
      <w:r w:rsidRPr="0014090C">
        <w:t xml:space="preserve"> </w:t>
      </w:r>
      <w:proofErr w:type="spellStart"/>
      <w:r w:rsidRPr="0014090C">
        <w:t>mosquitto.users</w:t>
      </w:r>
      <w:proofErr w:type="spellEnd"/>
      <w:r w:rsidRPr="0014090C">
        <w:br/>
        <w:t xml:space="preserve">В </w:t>
      </w:r>
      <w:proofErr w:type="spellStart"/>
      <w:r w:rsidRPr="0014090C">
        <w:t>логах</w:t>
      </w:r>
      <w:proofErr w:type="spellEnd"/>
      <w:r w:rsidRPr="0014090C">
        <w:t xml:space="preserve"> </w:t>
      </w:r>
      <w:proofErr w:type="spellStart"/>
      <w:r w:rsidRPr="0014090C">
        <w:t>сервера</w:t>
      </w:r>
      <w:proofErr w:type="spellEnd"/>
      <w:r w:rsidRPr="0014090C">
        <w:t xml:space="preserve"> </w:t>
      </w:r>
      <w:proofErr w:type="spellStart"/>
      <w:r w:rsidRPr="0014090C">
        <w:t>вижу</w:t>
      </w:r>
      <w:proofErr w:type="spellEnd"/>
      <w:r w:rsidRPr="0014090C">
        <w:t xml:space="preserve"> </w:t>
      </w:r>
      <w:proofErr w:type="spellStart"/>
      <w:r w:rsidRPr="0014090C">
        <w:t>ее</w:t>
      </w:r>
      <w:proofErr w:type="spellEnd"/>
      <w:r w:rsidRPr="0014090C">
        <w:t xml:space="preserve"> </w:t>
      </w:r>
      <w:proofErr w:type="spellStart"/>
      <w:r w:rsidRPr="0014090C">
        <w:t>одну</w:t>
      </w:r>
      <w:proofErr w:type="spellEnd"/>
      <w:r w:rsidRPr="0014090C">
        <w:t xml:space="preserve"> </w:t>
      </w:r>
      <w:proofErr w:type="spellStart"/>
      <w:r w:rsidRPr="0014090C">
        <w:t>ошибку</w:t>
      </w:r>
      <w:proofErr w:type="spellEnd"/>
      <w:r w:rsidRPr="0014090C">
        <w:br/>
        <w:t>2023-01-14 11:40:19: Saving in-memory database to /opt/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persistencemosquitto.db</w:t>
      </w:r>
      <w:proofErr w:type="spellEnd"/>
      <w:r w:rsidRPr="0014090C">
        <w:t>.</w:t>
      </w:r>
      <w:r w:rsidRPr="0014090C">
        <w:br/>
        <w:t xml:space="preserve">2023-01-14 11:40:19: Error saving in-memory database, unable to open </w:t>
      </w:r>
      <w:r w:rsidRPr="0014090C">
        <w:lastRenderedPageBreak/>
        <w:t>/opt/</w:t>
      </w:r>
      <w:proofErr w:type="spellStart"/>
      <w:r w:rsidRPr="0014090C">
        <w:t>etc</w:t>
      </w:r>
      <w:proofErr w:type="spellEnd"/>
      <w:r w:rsidRPr="0014090C">
        <w:t>/</w:t>
      </w:r>
      <w:proofErr w:type="spellStart"/>
      <w:r w:rsidRPr="0014090C">
        <w:t>mosquitto</w:t>
      </w:r>
      <w:proofErr w:type="spellEnd"/>
      <w:r w:rsidRPr="0014090C">
        <w:t>/</w:t>
      </w:r>
      <w:proofErr w:type="spellStart"/>
      <w:r w:rsidRPr="0014090C">
        <w:t>persistencemosquitto.db.new</w:t>
      </w:r>
      <w:proofErr w:type="spellEnd"/>
      <w:r w:rsidRPr="0014090C">
        <w:t xml:space="preserve"> for writing.</w:t>
      </w:r>
      <w:r w:rsidRPr="0014090C">
        <w:br/>
        <w:t>2023-01-14 11:40:19: Error: Permission denied</w:t>
      </w:r>
    </w:p>
    <w:p w14:paraId="774B226E" w14:textId="77777777" w:rsidR="0014090C" w:rsidRPr="0014090C" w:rsidRDefault="0014090C" w:rsidP="0014090C">
      <w:r w:rsidRPr="0014090C">
        <w:t xml:space="preserve">В </w:t>
      </w:r>
      <w:proofErr w:type="spellStart"/>
      <w:r w:rsidRPr="0014090C">
        <w:t>файле</w:t>
      </w:r>
      <w:proofErr w:type="spellEnd"/>
      <w:r w:rsidRPr="0014090C">
        <w:t xml:space="preserve"> </w:t>
      </w:r>
      <w:proofErr w:type="spellStart"/>
      <w:r w:rsidRPr="0014090C">
        <w:t>конфигурации</w:t>
      </w:r>
      <w:proofErr w:type="spellEnd"/>
      <w:r w:rsidRPr="0014090C">
        <w:t xml:space="preserve"> </w:t>
      </w:r>
      <w:proofErr w:type="spellStart"/>
      <w:r w:rsidRPr="0014090C">
        <w:t>указан</w:t>
      </w:r>
      <w:proofErr w:type="spellEnd"/>
      <w:r w:rsidRPr="0014090C">
        <w:t xml:space="preserve"> </w:t>
      </w:r>
      <w:proofErr w:type="spellStart"/>
      <w:r w:rsidRPr="0014090C">
        <w:t>путь</w:t>
      </w:r>
      <w:proofErr w:type="spellEnd"/>
      <w:r w:rsidRPr="0014090C">
        <w:t xml:space="preserve"> </w:t>
      </w:r>
      <w:proofErr w:type="spellStart"/>
      <w:r w:rsidRPr="0014090C">
        <w:t>persistence_location</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/persistence</w:t>
      </w:r>
      <w:r w:rsidRPr="0014090C">
        <w:br/>
      </w:r>
      <w:proofErr w:type="spellStart"/>
      <w:r w:rsidRPr="0014090C">
        <w:t>Почему</w:t>
      </w:r>
      <w:proofErr w:type="spellEnd"/>
      <w:r w:rsidRPr="0014090C">
        <w:t xml:space="preserve"> </w:t>
      </w:r>
      <w:proofErr w:type="spellStart"/>
      <w:r w:rsidRPr="0014090C">
        <w:t>пытается</w:t>
      </w:r>
      <w:proofErr w:type="spellEnd"/>
      <w:r w:rsidRPr="0014090C">
        <w:t xml:space="preserve"> </w:t>
      </w:r>
      <w:proofErr w:type="spellStart"/>
      <w:r w:rsidRPr="0014090C">
        <w:t>писать</w:t>
      </w:r>
      <w:proofErr w:type="spellEnd"/>
      <w:r w:rsidRPr="0014090C">
        <w:t xml:space="preserve"> </w:t>
      </w:r>
      <w:proofErr w:type="spellStart"/>
      <w:r w:rsidRPr="0014090C">
        <w:t>persistencemosquitto.db</w:t>
      </w:r>
      <w:proofErr w:type="spellEnd"/>
      <w:r w:rsidRPr="0014090C">
        <w:t xml:space="preserve"> в </w:t>
      </w:r>
      <w:proofErr w:type="spellStart"/>
      <w:r w:rsidRPr="0014090C">
        <w:t>каталог</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w:t>
      </w:r>
      <w:r w:rsidRPr="0014090C">
        <w:br/>
      </w:r>
      <w:proofErr w:type="spellStart"/>
      <w:r w:rsidRPr="0014090C">
        <w:t>Спасибо</w:t>
      </w:r>
      <w:proofErr w:type="spellEnd"/>
    </w:p>
    <w:p w14:paraId="1874BCEA" w14:textId="77777777" w:rsidR="0014090C" w:rsidRPr="0014090C" w:rsidRDefault="0014090C" w:rsidP="0014090C">
      <w:hyperlink r:id="rId200" w:anchor="respond" w:history="1">
        <w:proofErr w:type="spellStart"/>
        <w:r w:rsidRPr="0014090C">
          <w:rPr>
            <w:rStyle w:val="ac"/>
          </w:rPr>
          <w:t>Ответить</w:t>
        </w:r>
        <w:proofErr w:type="spellEnd"/>
      </w:hyperlink>
    </w:p>
    <w:p w14:paraId="518026A9" w14:textId="69684DDF" w:rsidR="0014090C" w:rsidRPr="0014090C" w:rsidRDefault="0014090C" w:rsidP="0014090C">
      <w:pPr>
        <w:numPr>
          <w:ilvl w:val="0"/>
          <w:numId w:val="6"/>
        </w:numPr>
      </w:pPr>
      <w:r w:rsidRPr="0014090C">
        <w:drawing>
          <wp:inline distT="0" distB="0" distL="0" distR="0" wp14:anchorId="2455ABA8" wp14:editId="27387ACC">
            <wp:extent cx="476250" cy="476250"/>
            <wp:effectExtent l="0" t="0" r="0" b="0"/>
            <wp:docPr id="1378042964" name="Рисунок 103"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42964" name="Рисунок 103"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C581070" w14:textId="77777777" w:rsidR="0014090C" w:rsidRPr="0014090C" w:rsidRDefault="0014090C" w:rsidP="0014090C">
      <w:r w:rsidRPr="0014090C">
        <w:rPr>
          <w:b/>
          <w:bCs/>
        </w:rPr>
        <w:t>Сергей</w:t>
      </w:r>
      <w:hyperlink r:id="rId201" w:anchor="comment-5488" w:history="1">
        <w:r w:rsidRPr="0014090C">
          <w:rPr>
            <w:rStyle w:val="ac"/>
          </w:rPr>
          <w:t>14.01.2023 в 14:15</w:t>
        </w:r>
      </w:hyperlink>
    </w:p>
    <w:p w14:paraId="197B79DF" w14:textId="77777777" w:rsidR="0014090C" w:rsidRPr="0014090C" w:rsidRDefault="0014090C" w:rsidP="0014090C">
      <w:proofErr w:type="spellStart"/>
      <w:r w:rsidRPr="0014090C">
        <w:t>Слеш</w:t>
      </w:r>
      <w:proofErr w:type="spellEnd"/>
      <w:r w:rsidRPr="0014090C">
        <w:t xml:space="preserve"> </w:t>
      </w:r>
      <w:proofErr w:type="spellStart"/>
      <w:r w:rsidRPr="0014090C">
        <w:t>надо</w:t>
      </w:r>
      <w:proofErr w:type="spellEnd"/>
      <w:r w:rsidRPr="0014090C">
        <w:t xml:space="preserve"> </w:t>
      </w:r>
      <w:proofErr w:type="spellStart"/>
      <w:r w:rsidRPr="0014090C">
        <w:t>поставить</w:t>
      </w:r>
      <w:proofErr w:type="spellEnd"/>
      <w:r w:rsidRPr="0014090C">
        <w:t xml:space="preserve"> в </w:t>
      </w:r>
      <w:proofErr w:type="spellStart"/>
      <w:r w:rsidRPr="0014090C">
        <w:t>файле</w:t>
      </w:r>
      <w:proofErr w:type="spellEnd"/>
      <w:r w:rsidRPr="0014090C">
        <w:t xml:space="preserve"> </w:t>
      </w:r>
      <w:proofErr w:type="spellStart"/>
      <w:r w:rsidRPr="0014090C">
        <w:t>конфигурации</w:t>
      </w:r>
      <w:proofErr w:type="spellEnd"/>
      <w:r w:rsidRPr="0014090C">
        <w:t xml:space="preserve"> в </w:t>
      </w:r>
      <w:proofErr w:type="spellStart"/>
      <w:r w:rsidRPr="0014090C">
        <w:t>конце</w:t>
      </w:r>
      <w:proofErr w:type="spellEnd"/>
      <w:r w:rsidRPr="0014090C">
        <w:t xml:space="preserve"> </w:t>
      </w:r>
      <w:proofErr w:type="spellStart"/>
      <w:r w:rsidRPr="0014090C">
        <w:t>записи</w:t>
      </w:r>
      <w:proofErr w:type="spellEnd"/>
      <w:r w:rsidRPr="0014090C">
        <w:t xml:space="preserve"> </w:t>
      </w:r>
      <w:proofErr w:type="spellStart"/>
      <w:r w:rsidRPr="0014090C">
        <w:t>persistence_location</w:t>
      </w:r>
      <w:proofErr w:type="spellEnd"/>
      <w:r w:rsidRPr="0014090C">
        <w:t xml:space="preserve"> /opt/</w:t>
      </w:r>
      <w:proofErr w:type="spellStart"/>
      <w:r w:rsidRPr="0014090C">
        <w:t>etc</w:t>
      </w:r>
      <w:proofErr w:type="spellEnd"/>
      <w:r w:rsidRPr="0014090C">
        <w:t>/</w:t>
      </w:r>
      <w:proofErr w:type="spellStart"/>
      <w:r w:rsidRPr="0014090C">
        <w:t>mosquitto</w:t>
      </w:r>
      <w:proofErr w:type="spellEnd"/>
      <w:r w:rsidRPr="0014090C">
        <w:t>/persistence/</w:t>
      </w:r>
    </w:p>
    <w:p w14:paraId="30FF2A0B" w14:textId="77777777" w:rsidR="0014090C" w:rsidRPr="0014090C" w:rsidRDefault="0014090C" w:rsidP="0014090C">
      <w:hyperlink r:id="rId202" w:anchor="respond" w:history="1">
        <w:proofErr w:type="spellStart"/>
        <w:r w:rsidRPr="0014090C">
          <w:rPr>
            <w:rStyle w:val="ac"/>
          </w:rPr>
          <w:t>Ответить</w:t>
        </w:r>
        <w:proofErr w:type="spellEnd"/>
      </w:hyperlink>
    </w:p>
    <w:p w14:paraId="47FCAD28" w14:textId="77777777" w:rsidR="0014090C" w:rsidRPr="0014090C" w:rsidRDefault="0014090C" w:rsidP="0014090C">
      <w:pPr>
        <w:numPr>
          <w:ilvl w:val="0"/>
          <w:numId w:val="6"/>
        </w:numPr>
      </w:pPr>
    </w:p>
    <w:p w14:paraId="438BA41C" w14:textId="3753FA22" w:rsidR="0014090C" w:rsidRPr="0014090C" w:rsidRDefault="0014090C" w:rsidP="0014090C">
      <w:pPr>
        <w:numPr>
          <w:ilvl w:val="1"/>
          <w:numId w:val="6"/>
        </w:numPr>
      </w:pPr>
      <w:r w:rsidRPr="0014090C">
        <w:drawing>
          <wp:inline distT="0" distB="0" distL="0" distR="0" wp14:anchorId="05A7183D" wp14:editId="3CCBAF57">
            <wp:extent cx="476250" cy="476250"/>
            <wp:effectExtent l="0" t="0" r="0" b="0"/>
            <wp:docPr id="359482017" name="Рисунок 102"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82017" name="Рисунок 102"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F239213" w14:textId="77777777" w:rsidR="0014090C" w:rsidRPr="0014090C" w:rsidRDefault="0014090C" w:rsidP="0014090C">
      <w:pPr>
        <w:rPr>
          <w:lang w:val="ru-RU"/>
        </w:rPr>
      </w:pPr>
      <w:hyperlink r:id="rId203" w:history="1">
        <w:proofErr w:type="spellStart"/>
        <w:r w:rsidRPr="0014090C">
          <w:rPr>
            <w:rStyle w:val="ac"/>
            <w:b/>
            <w:bCs/>
          </w:rPr>
          <w:t>kotyara</w:t>
        </w:r>
        <w:proofErr w:type="spellEnd"/>
        <w:r w:rsidRPr="0014090C">
          <w:rPr>
            <w:rStyle w:val="ac"/>
            <w:b/>
            <w:bCs/>
            <w:lang w:val="ru-RU"/>
          </w:rPr>
          <w:t>12</w:t>
        </w:r>
      </w:hyperlink>
      <w:hyperlink r:id="rId204" w:anchor="comment-5490" w:history="1">
        <w:r w:rsidRPr="0014090C">
          <w:rPr>
            <w:rStyle w:val="ac"/>
            <w:lang w:val="ru-RU"/>
          </w:rPr>
          <w:t>15.01.2023 в 09:31</w:t>
        </w:r>
      </w:hyperlink>
    </w:p>
    <w:p w14:paraId="72A7BCD0" w14:textId="77777777" w:rsidR="0014090C" w:rsidRPr="0014090C" w:rsidRDefault="0014090C" w:rsidP="0014090C">
      <w:pPr>
        <w:rPr>
          <w:lang w:val="ru-RU"/>
        </w:rPr>
      </w:pPr>
      <w:r w:rsidRPr="0014090C">
        <w:rPr>
          <w:lang w:val="ru-RU"/>
        </w:rPr>
        <w:t>У меня и без слеша на конце работает прекрасно. Специально сейчас проверил. Да и делал я по своей же инструкции в последний раз летом 2022 (специально проверил актуальность) – никаких затруднений не возникло.</w:t>
      </w:r>
    </w:p>
    <w:p w14:paraId="28037691" w14:textId="77777777" w:rsidR="0014090C" w:rsidRPr="0014090C" w:rsidRDefault="0014090C" w:rsidP="0014090C">
      <w:hyperlink r:id="rId205" w:anchor="respond" w:history="1">
        <w:proofErr w:type="spellStart"/>
        <w:r w:rsidRPr="0014090C">
          <w:rPr>
            <w:rStyle w:val="ac"/>
          </w:rPr>
          <w:t>Ответить</w:t>
        </w:r>
        <w:proofErr w:type="spellEnd"/>
      </w:hyperlink>
    </w:p>
    <w:p w14:paraId="27E86E05" w14:textId="6B482987" w:rsidR="0014090C" w:rsidRPr="0014090C" w:rsidRDefault="0014090C" w:rsidP="0014090C">
      <w:pPr>
        <w:numPr>
          <w:ilvl w:val="0"/>
          <w:numId w:val="6"/>
        </w:numPr>
      </w:pPr>
      <w:r w:rsidRPr="0014090C">
        <w:drawing>
          <wp:inline distT="0" distB="0" distL="0" distR="0" wp14:anchorId="76598538" wp14:editId="6D125E2A">
            <wp:extent cx="476250" cy="476250"/>
            <wp:effectExtent l="0" t="0" r="0" b="0"/>
            <wp:docPr id="1553122753" name="Рисунок 101"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22753" name="Рисунок 101"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AD18B63" w14:textId="77777777" w:rsidR="0014090C" w:rsidRPr="0014090C" w:rsidRDefault="0014090C" w:rsidP="0014090C">
      <w:pPr>
        <w:rPr>
          <w:lang w:val="ru-RU"/>
        </w:rPr>
      </w:pPr>
      <w:r w:rsidRPr="0014090C">
        <w:rPr>
          <w:b/>
          <w:bCs/>
          <w:lang w:val="ru-RU"/>
        </w:rPr>
        <w:t>Артём</w:t>
      </w:r>
      <w:hyperlink r:id="rId206" w:anchor="comment-5605" w:history="1">
        <w:r w:rsidRPr="0014090C">
          <w:rPr>
            <w:rStyle w:val="ac"/>
            <w:lang w:val="ru-RU"/>
          </w:rPr>
          <w:t>16.02.2023 в 21:35</w:t>
        </w:r>
      </w:hyperlink>
    </w:p>
    <w:p w14:paraId="73DD1912" w14:textId="77777777" w:rsidR="0014090C" w:rsidRPr="0014090C" w:rsidRDefault="0014090C" w:rsidP="0014090C">
      <w:r w:rsidRPr="0014090C">
        <w:rPr>
          <w:lang w:val="ru-RU"/>
        </w:rPr>
        <w:t xml:space="preserve">День добрый. Хорошая статья. Большое спасибо за работу. Не могли бы мне помочь советом? Сам я не особо в этом силён. Делал всё по вашей инструкции, потратил 4 вечера, пропустил только пункт 7и8, настроил мост также на </w:t>
      </w:r>
      <w:proofErr w:type="spellStart"/>
      <w:r w:rsidRPr="0014090C">
        <w:t>wqtt</w:t>
      </w:r>
      <w:proofErr w:type="spellEnd"/>
      <w:r w:rsidRPr="0014090C">
        <w:rPr>
          <w:lang w:val="ru-RU"/>
        </w:rPr>
        <w:t xml:space="preserve">, всё работало до выключения света. Сначала “рухнул” мост:) просто перестал </w:t>
      </w:r>
      <w:proofErr w:type="spellStart"/>
      <w:r w:rsidRPr="0014090C">
        <w:rPr>
          <w:lang w:val="ru-RU"/>
        </w:rPr>
        <w:t>подключатся,в</w:t>
      </w:r>
      <w:proofErr w:type="spellEnd"/>
      <w:r w:rsidRPr="0014090C">
        <w:rPr>
          <w:lang w:val="ru-RU"/>
        </w:rPr>
        <w:t xml:space="preserve"> журнале роутера даже попыток не было, перезагрузка не помогала. </w:t>
      </w:r>
      <w:r w:rsidRPr="0014090C">
        <w:t>PuTTY</w:t>
      </w:r>
      <w:r w:rsidRPr="0014090C">
        <w:rPr>
          <w:lang w:val="ru-RU"/>
        </w:rPr>
        <w:t xml:space="preserve"> перестало входить по порту 222 пишет ошибку “Ошибка сети :в соединении отказано”. Во время поисков перенёс файл </w:t>
      </w:r>
      <w:proofErr w:type="spellStart"/>
      <w:r w:rsidRPr="0014090C">
        <w:t>Smosquitto</w:t>
      </w:r>
      <w:proofErr w:type="spellEnd"/>
      <w:r w:rsidRPr="0014090C">
        <w:rPr>
          <w:lang w:val="ru-RU"/>
        </w:rPr>
        <w:t xml:space="preserve"> в другую папку, так ка обнаружил что там имеется файл </w:t>
      </w:r>
      <w:r w:rsidRPr="0014090C">
        <w:t>S</w:t>
      </w:r>
      <w:r w:rsidRPr="0014090C">
        <w:rPr>
          <w:lang w:val="ru-RU"/>
        </w:rPr>
        <w:t>80</w:t>
      </w:r>
      <w:r w:rsidRPr="0014090C">
        <w:t>mosquito</w:t>
      </w:r>
      <w:r w:rsidRPr="0014090C">
        <w:rPr>
          <w:lang w:val="ru-RU"/>
        </w:rPr>
        <w:t xml:space="preserve"> (думал может конфликт), после этого </w:t>
      </w:r>
      <w:proofErr w:type="spellStart"/>
      <w:r w:rsidRPr="0014090C">
        <w:t>mosquitto</w:t>
      </w:r>
      <w:proofErr w:type="spellEnd"/>
      <w:r w:rsidRPr="0014090C">
        <w:rPr>
          <w:lang w:val="ru-RU"/>
        </w:rPr>
        <w:t xml:space="preserve"> больше не запускался, возврат файла не помог. В общем на данный момент ни чего не работает :(. Дальнейшие действия ни к чему не приводят. Я вернул роутер на заводские настройки, отформатировал флэшку, в общем пошёл с начала но после установки </w:t>
      </w:r>
      <w:proofErr w:type="spellStart"/>
      <w:r w:rsidRPr="0014090C">
        <w:t>Entware</w:t>
      </w:r>
      <w:proofErr w:type="spellEnd"/>
      <w:r w:rsidRPr="0014090C">
        <w:rPr>
          <w:lang w:val="ru-RU"/>
        </w:rPr>
        <w:t xml:space="preserve"> приглашение с портом отсутствует. </w:t>
      </w:r>
      <w:r w:rsidRPr="0014090C">
        <w:t xml:space="preserve">PuTTY </w:t>
      </w:r>
      <w:proofErr w:type="spellStart"/>
      <w:r w:rsidRPr="0014090C">
        <w:t>так</w:t>
      </w:r>
      <w:proofErr w:type="spellEnd"/>
      <w:r w:rsidRPr="0014090C">
        <w:t xml:space="preserve"> и </w:t>
      </w:r>
      <w:proofErr w:type="spellStart"/>
      <w:r w:rsidRPr="0014090C">
        <w:t>выдаёт</w:t>
      </w:r>
      <w:proofErr w:type="spellEnd"/>
      <w:r w:rsidRPr="0014090C">
        <w:t xml:space="preserve"> </w:t>
      </w:r>
      <w:proofErr w:type="spellStart"/>
      <w:r w:rsidRPr="0014090C">
        <w:t>ошибку</w:t>
      </w:r>
      <w:proofErr w:type="spellEnd"/>
      <w:r w:rsidRPr="0014090C">
        <w:t xml:space="preserve"> Network error: Connection refused. </w:t>
      </w:r>
      <w:proofErr w:type="spellStart"/>
      <w:r w:rsidRPr="0014090C">
        <w:t>Роутер</w:t>
      </w:r>
      <w:proofErr w:type="spellEnd"/>
      <w:r w:rsidRPr="0014090C">
        <w:t xml:space="preserve"> </w:t>
      </w:r>
      <w:proofErr w:type="spellStart"/>
      <w:r w:rsidRPr="0014090C">
        <w:t>Kinnetic</w:t>
      </w:r>
      <w:proofErr w:type="spellEnd"/>
      <w:r w:rsidRPr="0014090C">
        <w:t xml:space="preserve"> KN-1713.</w:t>
      </w:r>
    </w:p>
    <w:p w14:paraId="0417CC04" w14:textId="77777777" w:rsidR="0014090C" w:rsidRPr="0014090C" w:rsidRDefault="0014090C" w:rsidP="0014090C">
      <w:hyperlink r:id="rId207" w:anchor="respond" w:history="1">
        <w:proofErr w:type="spellStart"/>
        <w:r w:rsidRPr="0014090C">
          <w:rPr>
            <w:rStyle w:val="ac"/>
          </w:rPr>
          <w:t>Ответить</w:t>
        </w:r>
        <w:proofErr w:type="spellEnd"/>
      </w:hyperlink>
    </w:p>
    <w:p w14:paraId="1FFA6E53" w14:textId="77777777" w:rsidR="0014090C" w:rsidRPr="0014090C" w:rsidRDefault="0014090C" w:rsidP="0014090C">
      <w:pPr>
        <w:numPr>
          <w:ilvl w:val="0"/>
          <w:numId w:val="6"/>
        </w:numPr>
      </w:pPr>
    </w:p>
    <w:p w14:paraId="65673AD2" w14:textId="5E50D449" w:rsidR="0014090C" w:rsidRPr="0014090C" w:rsidRDefault="0014090C" w:rsidP="0014090C">
      <w:pPr>
        <w:numPr>
          <w:ilvl w:val="1"/>
          <w:numId w:val="6"/>
        </w:numPr>
      </w:pPr>
      <w:r w:rsidRPr="0014090C">
        <w:drawing>
          <wp:inline distT="0" distB="0" distL="0" distR="0" wp14:anchorId="6358A3DC" wp14:editId="74B36EFC">
            <wp:extent cx="476250" cy="476250"/>
            <wp:effectExtent l="0" t="0" r="0" b="0"/>
            <wp:docPr id="850900482" name="Рисунок 100"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0482" name="Рисунок 100"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4486DDE" w14:textId="77777777" w:rsidR="0014090C" w:rsidRPr="0014090C" w:rsidRDefault="0014090C" w:rsidP="0014090C">
      <w:pPr>
        <w:rPr>
          <w:lang w:val="ru-RU"/>
        </w:rPr>
      </w:pPr>
      <w:hyperlink r:id="rId208" w:history="1">
        <w:proofErr w:type="spellStart"/>
        <w:r w:rsidRPr="0014090C">
          <w:rPr>
            <w:rStyle w:val="ac"/>
            <w:b/>
            <w:bCs/>
          </w:rPr>
          <w:t>kotyara</w:t>
        </w:r>
        <w:proofErr w:type="spellEnd"/>
        <w:r w:rsidRPr="0014090C">
          <w:rPr>
            <w:rStyle w:val="ac"/>
            <w:b/>
            <w:bCs/>
            <w:lang w:val="ru-RU"/>
          </w:rPr>
          <w:t>12</w:t>
        </w:r>
      </w:hyperlink>
      <w:hyperlink r:id="rId209" w:anchor="comment-5606" w:history="1">
        <w:r w:rsidRPr="0014090C">
          <w:rPr>
            <w:rStyle w:val="ac"/>
            <w:lang w:val="ru-RU"/>
          </w:rPr>
          <w:t>16.02.2023 в 21:59</w:t>
        </w:r>
      </w:hyperlink>
    </w:p>
    <w:p w14:paraId="29ABC6D9" w14:textId="77777777" w:rsidR="0014090C" w:rsidRPr="0014090C" w:rsidRDefault="0014090C" w:rsidP="0014090C">
      <w:pPr>
        <w:rPr>
          <w:lang w:val="ru-RU"/>
        </w:rPr>
      </w:pPr>
      <w:r w:rsidRPr="0014090C">
        <w:rPr>
          <w:lang w:val="ru-RU"/>
        </w:rPr>
        <w:t xml:space="preserve">У меня дважды “сдыхала” флешка с </w:t>
      </w:r>
      <w:proofErr w:type="spellStart"/>
      <w:r w:rsidRPr="0014090C">
        <w:t>opkg</w:t>
      </w:r>
      <w:proofErr w:type="spellEnd"/>
      <w:r w:rsidRPr="0014090C">
        <w:rPr>
          <w:lang w:val="ru-RU"/>
        </w:rPr>
        <w:t>, но после повторной установки все всегда работало. И сейчас работает. Не было у меня таких проблем. А в логах роутера что пишет?</w:t>
      </w:r>
    </w:p>
    <w:p w14:paraId="3DF84D92" w14:textId="77777777" w:rsidR="0014090C" w:rsidRPr="0014090C" w:rsidRDefault="0014090C" w:rsidP="0014090C">
      <w:pPr>
        <w:rPr>
          <w:lang w:val="ru-RU"/>
        </w:rPr>
      </w:pPr>
      <w:r w:rsidRPr="0014090C">
        <w:rPr>
          <w:lang w:val="ru-RU"/>
        </w:rPr>
        <w:t xml:space="preserve">Кстати, если есть </w:t>
      </w:r>
      <w:r w:rsidRPr="0014090C">
        <w:t>S</w:t>
      </w:r>
      <w:r w:rsidRPr="0014090C">
        <w:rPr>
          <w:lang w:val="ru-RU"/>
        </w:rPr>
        <w:t>80</w:t>
      </w:r>
      <w:proofErr w:type="spellStart"/>
      <w:r w:rsidRPr="0014090C">
        <w:t>mosquitto</w:t>
      </w:r>
      <w:proofErr w:type="spellEnd"/>
      <w:r w:rsidRPr="0014090C">
        <w:rPr>
          <w:lang w:val="ru-RU"/>
        </w:rPr>
        <w:t xml:space="preserve">, то </w:t>
      </w:r>
      <w:proofErr w:type="spellStart"/>
      <w:r w:rsidRPr="0014090C">
        <w:t>Smosquitto</w:t>
      </w:r>
      <w:proofErr w:type="spellEnd"/>
      <w:r w:rsidRPr="0014090C">
        <w:rPr>
          <w:lang w:val="ru-RU"/>
        </w:rPr>
        <w:t xml:space="preserve"> не нужен!</w:t>
      </w:r>
      <w:r w:rsidRPr="0014090C">
        <w:rPr>
          <w:lang w:val="ru-RU"/>
        </w:rPr>
        <w:br/>
        <w:t>Я писал статью, когда он еще не создавался автоматически.</w:t>
      </w:r>
    </w:p>
    <w:p w14:paraId="79C4B29A" w14:textId="77777777" w:rsidR="0014090C" w:rsidRPr="0014090C" w:rsidRDefault="0014090C" w:rsidP="0014090C">
      <w:hyperlink r:id="rId210" w:anchor="respond" w:history="1">
        <w:proofErr w:type="spellStart"/>
        <w:r w:rsidRPr="0014090C">
          <w:rPr>
            <w:rStyle w:val="ac"/>
          </w:rPr>
          <w:t>Ответить</w:t>
        </w:r>
        <w:proofErr w:type="spellEnd"/>
      </w:hyperlink>
    </w:p>
    <w:p w14:paraId="0A04B29D" w14:textId="77777777" w:rsidR="0014090C" w:rsidRPr="0014090C" w:rsidRDefault="0014090C" w:rsidP="0014090C">
      <w:pPr>
        <w:numPr>
          <w:ilvl w:val="1"/>
          <w:numId w:val="6"/>
        </w:numPr>
      </w:pPr>
    </w:p>
    <w:p w14:paraId="7144DD77" w14:textId="1F047C6F" w:rsidR="0014090C" w:rsidRPr="0014090C" w:rsidRDefault="0014090C" w:rsidP="0014090C">
      <w:pPr>
        <w:numPr>
          <w:ilvl w:val="2"/>
          <w:numId w:val="6"/>
        </w:numPr>
      </w:pPr>
      <w:r w:rsidRPr="0014090C">
        <w:drawing>
          <wp:inline distT="0" distB="0" distL="0" distR="0" wp14:anchorId="5A932C20" wp14:editId="22B5B1F5">
            <wp:extent cx="476250" cy="476250"/>
            <wp:effectExtent l="0" t="0" r="0" b="0"/>
            <wp:docPr id="1752472729" name="Рисунок 99"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2729" name="Рисунок 99"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9F1136A" w14:textId="77777777" w:rsidR="0014090C" w:rsidRPr="0014090C" w:rsidRDefault="0014090C" w:rsidP="0014090C">
      <w:pPr>
        <w:rPr>
          <w:lang w:val="ru-RU"/>
        </w:rPr>
      </w:pPr>
      <w:r w:rsidRPr="0014090C">
        <w:rPr>
          <w:b/>
          <w:bCs/>
          <w:lang w:val="ru-RU"/>
        </w:rPr>
        <w:t>Артëм</w:t>
      </w:r>
      <w:hyperlink r:id="rId211" w:anchor="comment-5610" w:history="1">
        <w:r w:rsidRPr="0014090C">
          <w:rPr>
            <w:rStyle w:val="ac"/>
            <w:lang w:val="ru-RU"/>
          </w:rPr>
          <w:t>17.02.2023 в 08:29</w:t>
        </w:r>
      </w:hyperlink>
    </w:p>
    <w:p w14:paraId="3082CD02" w14:textId="77777777" w:rsidR="0014090C" w:rsidRPr="0014090C" w:rsidRDefault="0014090C" w:rsidP="0014090C">
      <w:r w:rsidRPr="0014090C">
        <w:rPr>
          <w:lang w:val="ru-RU"/>
        </w:rPr>
        <w:t xml:space="preserve">Флэшку он видит( я так думаю). Через программу, либо через сеть заходит в неё. Пробовал другую флэшку- безрезультатно. Почему то не пускает через 222 порт. Пускает через 22 , но там нет пользователя </w:t>
      </w:r>
      <w:r w:rsidRPr="0014090C">
        <w:t>root</w:t>
      </w:r>
      <w:r w:rsidRPr="0014090C">
        <w:rPr>
          <w:lang w:val="ru-RU"/>
        </w:rPr>
        <w:t xml:space="preserve">. А лог где можно посмотреть? И что там смотреть? В журнале роутера ошибок не наблюдается. </w:t>
      </w:r>
      <w:proofErr w:type="spellStart"/>
      <w:r w:rsidRPr="0014090C">
        <w:rPr>
          <w:lang w:val="ru-RU"/>
        </w:rPr>
        <w:t>Подкажите</w:t>
      </w:r>
      <w:proofErr w:type="spellEnd"/>
      <w:r w:rsidRPr="0014090C">
        <w:rPr>
          <w:lang w:val="ru-RU"/>
        </w:rPr>
        <w:t xml:space="preserve"> а при замене флэшки, вся процедура выполняется заново или достаточно где-то сохранить весь комплект файлов и установить на новую? </w:t>
      </w:r>
      <w:r w:rsidRPr="0014090C">
        <w:t xml:space="preserve">И </w:t>
      </w:r>
      <w:proofErr w:type="spellStart"/>
      <w:r w:rsidRPr="0014090C">
        <w:t>ещё</w:t>
      </w:r>
      <w:proofErr w:type="spellEnd"/>
      <w:r w:rsidRPr="0014090C">
        <w:t xml:space="preserve"> </w:t>
      </w:r>
      <w:proofErr w:type="spellStart"/>
      <w:r w:rsidRPr="0014090C">
        <w:t>вопрос</w:t>
      </w:r>
      <w:proofErr w:type="spellEnd"/>
      <w:r w:rsidRPr="0014090C">
        <w:t xml:space="preserve">, </w:t>
      </w:r>
      <w:proofErr w:type="spellStart"/>
      <w:r w:rsidRPr="0014090C">
        <w:t>пункт</w:t>
      </w:r>
      <w:proofErr w:type="spellEnd"/>
      <w:r w:rsidRPr="0014090C">
        <w:t xml:space="preserve"> 7и8 </w:t>
      </w:r>
      <w:proofErr w:type="spellStart"/>
      <w:r w:rsidRPr="0014090C">
        <w:t>обязательны</w:t>
      </w:r>
      <w:proofErr w:type="spellEnd"/>
      <w:r w:rsidRPr="0014090C">
        <w:t>?</w:t>
      </w:r>
    </w:p>
    <w:p w14:paraId="24FF972D" w14:textId="77777777" w:rsidR="0014090C" w:rsidRPr="0014090C" w:rsidRDefault="0014090C" w:rsidP="0014090C">
      <w:hyperlink r:id="rId212" w:anchor="respond" w:history="1">
        <w:proofErr w:type="spellStart"/>
        <w:r w:rsidRPr="0014090C">
          <w:rPr>
            <w:rStyle w:val="ac"/>
          </w:rPr>
          <w:t>Ответить</w:t>
        </w:r>
        <w:proofErr w:type="spellEnd"/>
      </w:hyperlink>
    </w:p>
    <w:p w14:paraId="7C575DD4" w14:textId="77777777" w:rsidR="0014090C" w:rsidRPr="0014090C" w:rsidRDefault="0014090C" w:rsidP="0014090C">
      <w:pPr>
        <w:numPr>
          <w:ilvl w:val="2"/>
          <w:numId w:val="6"/>
        </w:numPr>
      </w:pPr>
    </w:p>
    <w:p w14:paraId="3EB78EF8" w14:textId="0AF51DC8" w:rsidR="0014090C" w:rsidRPr="0014090C" w:rsidRDefault="0014090C" w:rsidP="0014090C">
      <w:pPr>
        <w:numPr>
          <w:ilvl w:val="3"/>
          <w:numId w:val="6"/>
        </w:numPr>
      </w:pPr>
      <w:r w:rsidRPr="0014090C">
        <w:drawing>
          <wp:inline distT="0" distB="0" distL="0" distR="0" wp14:anchorId="5B10B578" wp14:editId="2F78D9F3">
            <wp:extent cx="476250" cy="476250"/>
            <wp:effectExtent l="0" t="0" r="0" b="0"/>
            <wp:docPr id="1058995537" name="Рисунок 98"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95537" name="Рисунок 98"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2F48ACD" w14:textId="77777777" w:rsidR="0014090C" w:rsidRPr="0014090C" w:rsidRDefault="0014090C" w:rsidP="0014090C">
      <w:hyperlink r:id="rId213" w:history="1">
        <w:r w:rsidRPr="0014090C">
          <w:rPr>
            <w:rStyle w:val="ac"/>
            <w:b/>
            <w:bCs/>
          </w:rPr>
          <w:t>kotyara12</w:t>
        </w:r>
      </w:hyperlink>
      <w:hyperlink r:id="rId214" w:anchor="comment-5611" w:history="1">
        <w:r w:rsidRPr="0014090C">
          <w:rPr>
            <w:rStyle w:val="ac"/>
          </w:rPr>
          <w:t>17.02.2023 в 08:41</w:t>
        </w:r>
      </w:hyperlink>
    </w:p>
    <w:p w14:paraId="1A7D919F" w14:textId="77777777" w:rsidR="0014090C" w:rsidRPr="0014090C" w:rsidRDefault="0014090C" w:rsidP="0014090C">
      <w:pPr>
        <w:rPr>
          <w:lang w:val="ru-RU"/>
        </w:rPr>
      </w:pPr>
      <w:r w:rsidRPr="0014090C">
        <w:rPr>
          <w:lang w:val="ru-RU"/>
        </w:rPr>
        <w:t xml:space="preserve">1. На 22 порту отвечает сам роутер, а не </w:t>
      </w:r>
      <w:r w:rsidRPr="0014090C">
        <w:t>OPKG</w:t>
      </w:r>
      <w:r w:rsidRPr="0014090C">
        <w:rPr>
          <w:lang w:val="ru-RU"/>
        </w:rPr>
        <w:t xml:space="preserve">. Поэтому там </w:t>
      </w:r>
      <w:r w:rsidRPr="0014090C">
        <w:t>root</w:t>
      </w:r>
      <w:r w:rsidRPr="0014090C">
        <w:rPr>
          <w:lang w:val="ru-RU"/>
        </w:rPr>
        <w:t xml:space="preserve"> и не доступен. </w:t>
      </w:r>
      <w:r w:rsidRPr="0014090C">
        <w:t>OPKG</w:t>
      </w:r>
      <w:r w:rsidRPr="0014090C">
        <w:rPr>
          <w:lang w:val="ru-RU"/>
        </w:rPr>
        <w:t xml:space="preserve"> – это виртуальная машина внутри ОС роутера. Если 222 порт не </w:t>
      </w:r>
      <w:proofErr w:type="spellStart"/>
      <w:r w:rsidRPr="0014090C">
        <w:rPr>
          <w:lang w:val="ru-RU"/>
        </w:rPr>
        <w:t>ответчет</w:t>
      </w:r>
      <w:proofErr w:type="spellEnd"/>
      <w:r w:rsidRPr="0014090C">
        <w:rPr>
          <w:lang w:val="ru-RU"/>
        </w:rPr>
        <w:t>, скорее всего, эта ВМ не работает.</w:t>
      </w:r>
      <w:r w:rsidRPr="0014090C">
        <w:rPr>
          <w:lang w:val="ru-RU"/>
        </w:rPr>
        <w:br/>
        <w:t>2. Лог нужно смотреть в интерфейсе самого роутера, в разделе “Диагностика”</w:t>
      </w:r>
      <w:r w:rsidRPr="0014090C">
        <w:rPr>
          <w:lang w:val="ru-RU"/>
        </w:rPr>
        <w:br/>
        <w:t xml:space="preserve">3. При замене флешки установку компонентов, разумеется, можно опустить. Форматируем флешку, копируем </w:t>
      </w:r>
      <w:r w:rsidRPr="0014090C">
        <w:t>install</w:t>
      </w:r>
      <w:r w:rsidRPr="0014090C">
        <w:rPr>
          <w:lang w:val="ru-RU"/>
        </w:rPr>
        <w:t xml:space="preserve">, затем входим по 222 порту, меняем пароль, создаем пользователя, устанавливаем пакеты, как обычно. Не забыть раздать права на рабочие каталоги. Затем проще – если есть файлы в </w:t>
      </w:r>
      <w:r w:rsidRPr="0014090C">
        <w:t>backup</w:t>
      </w:r>
      <w:r w:rsidRPr="0014090C">
        <w:rPr>
          <w:lang w:val="ru-RU"/>
        </w:rPr>
        <w:t xml:space="preserve">-е копирую конфиг, список пользователей и файл доступа, сертификаты из архива и все это сразу после перезагрузки уже работает. Так как все настройки москита хранятся </w:t>
      </w:r>
      <w:r w:rsidRPr="0014090C">
        <w:rPr>
          <w:lang w:val="ru-RU"/>
        </w:rPr>
        <w:lastRenderedPageBreak/>
        <w:t>в файлах, никаких реестров тут нет. После последнего сбоя флешки я потратил на восстановление настроек меньше времени, чем на форматирование новой флешки.</w:t>
      </w:r>
      <w:r w:rsidRPr="0014090C">
        <w:rPr>
          <w:lang w:val="ru-RU"/>
        </w:rPr>
        <w:br/>
        <w:t xml:space="preserve">4. 7 пункт – ваше личное дело. Можно вообще не делать, только </w:t>
      </w:r>
      <w:r w:rsidRPr="0014090C">
        <w:t>SSL</w:t>
      </w:r>
      <w:r w:rsidRPr="0014090C">
        <w:rPr>
          <w:lang w:val="ru-RU"/>
        </w:rPr>
        <w:t xml:space="preserve">-подключение внутри </w:t>
      </w:r>
      <w:proofErr w:type="spellStart"/>
      <w:r w:rsidRPr="0014090C">
        <w:rPr>
          <w:lang w:val="ru-RU"/>
        </w:rPr>
        <w:t>локалки</w:t>
      </w:r>
      <w:proofErr w:type="spellEnd"/>
      <w:r w:rsidRPr="0014090C">
        <w:rPr>
          <w:lang w:val="ru-RU"/>
        </w:rPr>
        <w:t xml:space="preserve"> работать не будет.</w:t>
      </w:r>
      <w:r w:rsidRPr="0014090C">
        <w:rPr>
          <w:lang w:val="ru-RU"/>
        </w:rPr>
        <w:br/>
        <w:t>5. Проброс портов (8) все равно не работает как надо, так что его можно вообще стереть из статьи.</w:t>
      </w:r>
      <w:r w:rsidRPr="0014090C">
        <w:rPr>
          <w:lang w:val="ru-RU"/>
        </w:rPr>
        <w:br/>
        <w:t xml:space="preserve">Лучше бы, конечно, использовать </w:t>
      </w:r>
      <w:r w:rsidRPr="0014090C">
        <w:t>SSD</w:t>
      </w:r>
      <w:r w:rsidRPr="0014090C">
        <w:rPr>
          <w:lang w:val="ru-RU"/>
        </w:rPr>
        <w:t>-диск вместо флешки, надежнее… Но жаба, такая жаба…</w:t>
      </w:r>
    </w:p>
    <w:p w14:paraId="5E484E9C" w14:textId="77777777" w:rsidR="0014090C" w:rsidRPr="0014090C" w:rsidRDefault="0014090C" w:rsidP="0014090C">
      <w:hyperlink r:id="rId215" w:anchor="respond" w:history="1">
        <w:proofErr w:type="spellStart"/>
        <w:r w:rsidRPr="0014090C">
          <w:rPr>
            <w:rStyle w:val="ac"/>
          </w:rPr>
          <w:t>Ответить</w:t>
        </w:r>
        <w:proofErr w:type="spellEnd"/>
      </w:hyperlink>
    </w:p>
    <w:p w14:paraId="16FCAC50" w14:textId="77777777" w:rsidR="0014090C" w:rsidRPr="0014090C" w:rsidRDefault="0014090C" w:rsidP="0014090C">
      <w:pPr>
        <w:numPr>
          <w:ilvl w:val="3"/>
          <w:numId w:val="6"/>
        </w:numPr>
      </w:pPr>
    </w:p>
    <w:p w14:paraId="766B3347" w14:textId="24818EE3" w:rsidR="0014090C" w:rsidRPr="0014090C" w:rsidRDefault="0014090C" w:rsidP="0014090C">
      <w:pPr>
        <w:numPr>
          <w:ilvl w:val="4"/>
          <w:numId w:val="6"/>
        </w:numPr>
      </w:pPr>
      <w:r w:rsidRPr="0014090C">
        <w:drawing>
          <wp:inline distT="0" distB="0" distL="0" distR="0" wp14:anchorId="2B0EA160" wp14:editId="4A4DFFDD">
            <wp:extent cx="476250" cy="476250"/>
            <wp:effectExtent l="0" t="0" r="0" b="0"/>
            <wp:docPr id="702807817" name="Рисунок 97"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7817" name="Рисунок 97" descr="Изображение выглядит как лампа&#10;&#10;Автоматически созданное описание"/>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99B302B" w14:textId="77777777" w:rsidR="0014090C" w:rsidRPr="0014090C" w:rsidRDefault="0014090C" w:rsidP="0014090C">
      <w:pPr>
        <w:rPr>
          <w:lang w:val="ru-RU"/>
        </w:rPr>
      </w:pPr>
      <w:r w:rsidRPr="0014090C">
        <w:rPr>
          <w:b/>
          <w:bCs/>
          <w:lang w:val="ru-RU"/>
        </w:rPr>
        <w:t>Артëм</w:t>
      </w:r>
      <w:hyperlink r:id="rId216" w:anchor="comment-5612" w:history="1">
        <w:r w:rsidRPr="0014090C">
          <w:rPr>
            <w:rStyle w:val="ac"/>
            <w:lang w:val="ru-RU"/>
          </w:rPr>
          <w:t>17.02.2023 в 09:37</w:t>
        </w:r>
      </w:hyperlink>
    </w:p>
    <w:p w14:paraId="2193A163" w14:textId="77777777" w:rsidR="0014090C" w:rsidRPr="0014090C" w:rsidRDefault="0014090C" w:rsidP="0014090C">
      <w:r w:rsidRPr="0014090C">
        <w:rPr>
          <w:lang w:val="ru-RU"/>
        </w:rPr>
        <w:t xml:space="preserve">Спасибо за советы. </w:t>
      </w:r>
      <w:proofErr w:type="spellStart"/>
      <w:r w:rsidRPr="0014090C">
        <w:t>Буду</w:t>
      </w:r>
      <w:proofErr w:type="spellEnd"/>
      <w:r w:rsidRPr="0014090C">
        <w:t xml:space="preserve"> </w:t>
      </w:r>
      <w:proofErr w:type="spellStart"/>
      <w:r w:rsidRPr="0014090C">
        <w:t>разбираться</w:t>
      </w:r>
      <w:proofErr w:type="spellEnd"/>
      <w:r w:rsidRPr="0014090C">
        <w:t>:)</w:t>
      </w:r>
    </w:p>
    <w:p w14:paraId="37A31C8C" w14:textId="0451A147" w:rsidR="0014090C" w:rsidRPr="0014090C" w:rsidRDefault="0014090C" w:rsidP="0014090C">
      <w:pPr>
        <w:numPr>
          <w:ilvl w:val="0"/>
          <w:numId w:val="6"/>
        </w:numPr>
      </w:pPr>
      <w:r w:rsidRPr="0014090C">
        <w:drawing>
          <wp:inline distT="0" distB="0" distL="0" distR="0" wp14:anchorId="6B519F1D" wp14:editId="2D5DB128">
            <wp:extent cx="476250" cy="476250"/>
            <wp:effectExtent l="0" t="0" r="0" b="0"/>
            <wp:docPr id="1550645200" name="Рисунок 96"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45200" name="Рисунок 96"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78AE893" w14:textId="77777777" w:rsidR="0014090C" w:rsidRPr="0014090C" w:rsidRDefault="0014090C" w:rsidP="0014090C">
      <w:pPr>
        <w:rPr>
          <w:lang w:val="ru-RU"/>
        </w:rPr>
      </w:pPr>
      <w:r w:rsidRPr="0014090C">
        <w:rPr>
          <w:b/>
          <w:bCs/>
          <w:lang w:val="ru-RU"/>
        </w:rPr>
        <w:t>Евгений</w:t>
      </w:r>
      <w:hyperlink r:id="rId217" w:anchor="comment-5808" w:history="1">
        <w:r w:rsidRPr="0014090C">
          <w:rPr>
            <w:rStyle w:val="ac"/>
            <w:lang w:val="ru-RU"/>
          </w:rPr>
          <w:t>27.05.2023 в 18:46</w:t>
        </w:r>
      </w:hyperlink>
    </w:p>
    <w:p w14:paraId="77090E57" w14:textId="77777777" w:rsidR="0014090C" w:rsidRPr="0014090C" w:rsidRDefault="0014090C" w:rsidP="0014090C">
      <w:r w:rsidRPr="0014090C">
        <w:rPr>
          <w:lang w:val="ru-RU"/>
        </w:rPr>
        <w:t xml:space="preserve">День добрый! Хорошая статья. Не могли бы мне помочь советом? У меня </w:t>
      </w:r>
      <w:proofErr w:type="spellStart"/>
      <w:r w:rsidRPr="0014090C">
        <w:t>Keenetic</w:t>
      </w:r>
      <w:proofErr w:type="spellEnd"/>
      <w:r w:rsidRPr="0014090C">
        <w:rPr>
          <w:lang w:val="ru-RU"/>
        </w:rPr>
        <w:t xml:space="preserve"> </w:t>
      </w:r>
      <w:r w:rsidRPr="0014090C">
        <w:t>DSL</w:t>
      </w:r>
      <w:r w:rsidRPr="0014090C">
        <w:rPr>
          <w:lang w:val="ru-RU"/>
        </w:rPr>
        <w:t>. Сделал всё необходимое по Вашей инструкции. Не выполнил только пункты 7 и 8. И сейчас третий вечер мучаюсь с подключением к брокеру смартфоном с приложением “</w:t>
      </w:r>
      <w:r w:rsidRPr="0014090C">
        <w:t>IoT</w:t>
      </w:r>
      <w:r w:rsidRPr="0014090C">
        <w:rPr>
          <w:lang w:val="ru-RU"/>
        </w:rPr>
        <w:t xml:space="preserve"> </w:t>
      </w:r>
      <w:r w:rsidRPr="0014090C">
        <w:t>MQTT</w:t>
      </w:r>
      <w:r w:rsidRPr="0014090C">
        <w:rPr>
          <w:lang w:val="ru-RU"/>
        </w:rPr>
        <w:t xml:space="preserve"> </w:t>
      </w:r>
      <w:r w:rsidRPr="0014090C">
        <w:t>Panel</w:t>
      </w:r>
      <w:r w:rsidRPr="0014090C">
        <w:rPr>
          <w:lang w:val="ru-RU"/>
        </w:rPr>
        <w:t xml:space="preserve">”, пишет “Нет прав доступа на подключение”. </w:t>
      </w:r>
      <w:proofErr w:type="spellStart"/>
      <w:r w:rsidRPr="0014090C">
        <w:t>Подскажите</w:t>
      </w:r>
      <w:proofErr w:type="spellEnd"/>
      <w:r w:rsidRPr="0014090C">
        <w:t xml:space="preserve"> </w:t>
      </w:r>
      <w:proofErr w:type="spellStart"/>
      <w:r w:rsidRPr="0014090C">
        <w:t>пожалуйста</w:t>
      </w:r>
      <w:proofErr w:type="spellEnd"/>
      <w:r w:rsidRPr="0014090C">
        <w:t xml:space="preserve">, </w:t>
      </w:r>
      <w:proofErr w:type="spellStart"/>
      <w:r w:rsidRPr="0014090C">
        <w:t>что</w:t>
      </w:r>
      <w:proofErr w:type="spellEnd"/>
      <w:r w:rsidRPr="0014090C">
        <w:t xml:space="preserve"> я </w:t>
      </w:r>
      <w:proofErr w:type="spellStart"/>
      <w:r w:rsidRPr="0014090C">
        <w:t>делаю</w:t>
      </w:r>
      <w:proofErr w:type="spellEnd"/>
      <w:r w:rsidRPr="0014090C">
        <w:t xml:space="preserve"> </w:t>
      </w:r>
      <w:proofErr w:type="spellStart"/>
      <w:r w:rsidRPr="0014090C">
        <w:t>не</w:t>
      </w:r>
      <w:proofErr w:type="spellEnd"/>
      <w:r w:rsidRPr="0014090C">
        <w:t xml:space="preserve"> </w:t>
      </w:r>
      <w:proofErr w:type="spellStart"/>
      <w:r w:rsidRPr="0014090C">
        <w:t>так</w:t>
      </w:r>
      <w:proofErr w:type="spellEnd"/>
      <w:r w:rsidRPr="0014090C">
        <w:t>?</w:t>
      </w:r>
    </w:p>
    <w:p w14:paraId="31780FA0" w14:textId="77777777" w:rsidR="0014090C" w:rsidRPr="0014090C" w:rsidRDefault="0014090C" w:rsidP="0014090C">
      <w:hyperlink r:id="rId218" w:anchor="respond" w:history="1">
        <w:proofErr w:type="spellStart"/>
        <w:r w:rsidRPr="0014090C">
          <w:rPr>
            <w:rStyle w:val="ac"/>
          </w:rPr>
          <w:t>Ответить</w:t>
        </w:r>
        <w:proofErr w:type="spellEnd"/>
      </w:hyperlink>
    </w:p>
    <w:p w14:paraId="65FC35E1" w14:textId="77777777" w:rsidR="0014090C" w:rsidRPr="0014090C" w:rsidRDefault="0014090C" w:rsidP="0014090C">
      <w:pPr>
        <w:numPr>
          <w:ilvl w:val="0"/>
          <w:numId w:val="6"/>
        </w:numPr>
      </w:pPr>
    </w:p>
    <w:p w14:paraId="17ABE0E4" w14:textId="749098BB" w:rsidR="0014090C" w:rsidRPr="0014090C" w:rsidRDefault="0014090C" w:rsidP="0014090C">
      <w:pPr>
        <w:numPr>
          <w:ilvl w:val="1"/>
          <w:numId w:val="6"/>
        </w:numPr>
      </w:pPr>
      <w:r w:rsidRPr="0014090C">
        <w:drawing>
          <wp:inline distT="0" distB="0" distL="0" distR="0" wp14:anchorId="35520110" wp14:editId="7E620646">
            <wp:extent cx="476250" cy="476250"/>
            <wp:effectExtent l="0" t="0" r="0" b="0"/>
            <wp:docPr id="840351287" name="Рисунок 95"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51287" name="Рисунок 95"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7DF50BD" w14:textId="77777777" w:rsidR="0014090C" w:rsidRPr="0014090C" w:rsidRDefault="0014090C" w:rsidP="0014090C">
      <w:hyperlink r:id="rId219" w:history="1">
        <w:r w:rsidRPr="0014090C">
          <w:rPr>
            <w:rStyle w:val="ac"/>
            <w:b/>
            <w:bCs/>
          </w:rPr>
          <w:t>kotyara12</w:t>
        </w:r>
      </w:hyperlink>
      <w:hyperlink r:id="rId220" w:anchor="comment-5812" w:history="1">
        <w:r w:rsidRPr="0014090C">
          <w:rPr>
            <w:rStyle w:val="ac"/>
          </w:rPr>
          <w:t>28.05.2023 в 09:59</w:t>
        </w:r>
      </w:hyperlink>
    </w:p>
    <w:p w14:paraId="0D292832" w14:textId="77777777" w:rsidR="0014090C" w:rsidRPr="0014090C" w:rsidRDefault="0014090C" w:rsidP="0014090C">
      <w:pPr>
        <w:rPr>
          <w:lang w:val="ru-RU"/>
        </w:rPr>
      </w:pPr>
      <w:r w:rsidRPr="0014090C">
        <w:rPr>
          <w:lang w:val="ru-RU"/>
        </w:rPr>
        <w:t>Добрый день! Скорее всего не созданы пользователи брокера или что-то напутано с настройками</w:t>
      </w:r>
    </w:p>
    <w:p w14:paraId="7EF7CF37" w14:textId="77777777" w:rsidR="0014090C" w:rsidRPr="0014090C" w:rsidRDefault="0014090C" w:rsidP="0014090C">
      <w:hyperlink r:id="rId221" w:anchor="respond" w:history="1">
        <w:proofErr w:type="spellStart"/>
        <w:r w:rsidRPr="0014090C">
          <w:rPr>
            <w:rStyle w:val="ac"/>
          </w:rPr>
          <w:t>Ответить</w:t>
        </w:r>
        <w:proofErr w:type="spellEnd"/>
      </w:hyperlink>
    </w:p>
    <w:p w14:paraId="03D57502" w14:textId="77777777" w:rsidR="0014090C" w:rsidRPr="0014090C" w:rsidRDefault="0014090C" w:rsidP="0014090C">
      <w:pPr>
        <w:numPr>
          <w:ilvl w:val="1"/>
          <w:numId w:val="6"/>
        </w:numPr>
      </w:pPr>
    </w:p>
    <w:p w14:paraId="2EF6834D" w14:textId="3C372E2F" w:rsidR="0014090C" w:rsidRPr="0014090C" w:rsidRDefault="0014090C" w:rsidP="0014090C">
      <w:pPr>
        <w:numPr>
          <w:ilvl w:val="2"/>
          <w:numId w:val="6"/>
        </w:numPr>
      </w:pPr>
      <w:r w:rsidRPr="0014090C">
        <w:drawing>
          <wp:inline distT="0" distB="0" distL="0" distR="0" wp14:anchorId="25FFA173" wp14:editId="119794DB">
            <wp:extent cx="476250" cy="476250"/>
            <wp:effectExtent l="0" t="0" r="0" b="0"/>
            <wp:docPr id="1622123415" name="Рисунок 94"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3415" name="Рисунок 94"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217F5F1" w14:textId="77777777" w:rsidR="0014090C" w:rsidRPr="0014090C" w:rsidRDefault="0014090C" w:rsidP="0014090C">
      <w:pPr>
        <w:rPr>
          <w:lang w:val="ru-RU"/>
        </w:rPr>
      </w:pPr>
      <w:r w:rsidRPr="0014090C">
        <w:rPr>
          <w:b/>
          <w:bCs/>
          <w:lang w:val="ru-RU"/>
        </w:rPr>
        <w:t>Евгений</w:t>
      </w:r>
      <w:hyperlink r:id="rId222" w:anchor="comment-5813" w:history="1">
        <w:r w:rsidRPr="0014090C">
          <w:rPr>
            <w:rStyle w:val="ac"/>
            <w:lang w:val="ru-RU"/>
          </w:rPr>
          <w:t>28.05.2023 в 12:59</w:t>
        </w:r>
      </w:hyperlink>
    </w:p>
    <w:p w14:paraId="2C42F7A4" w14:textId="77777777" w:rsidR="0014090C" w:rsidRPr="0014090C" w:rsidRDefault="0014090C" w:rsidP="0014090C">
      <w:r w:rsidRPr="0014090C">
        <w:rPr>
          <w:lang w:val="ru-RU"/>
        </w:rPr>
        <w:t>Спасибо! У меня в каталоге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 xml:space="preserve"> два файла, </w:t>
      </w:r>
      <w:proofErr w:type="spellStart"/>
      <w:r w:rsidRPr="0014090C">
        <w:t>mosquitto</w:t>
      </w:r>
      <w:proofErr w:type="spellEnd"/>
      <w:r w:rsidRPr="0014090C">
        <w:rPr>
          <w:lang w:val="ru-RU"/>
        </w:rPr>
        <w:t>.</w:t>
      </w:r>
      <w:r w:rsidRPr="0014090C">
        <w:t>user</w:t>
      </w:r>
      <w:r w:rsidRPr="0014090C">
        <w:rPr>
          <w:lang w:val="ru-RU"/>
        </w:rPr>
        <w:t xml:space="preserve"> и </w:t>
      </w:r>
      <w:proofErr w:type="spellStart"/>
      <w:r w:rsidRPr="0014090C">
        <w:t>mosquitto</w:t>
      </w:r>
      <w:proofErr w:type="spellEnd"/>
      <w:r w:rsidRPr="0014090C">
        <w:rPr>
          <w:lang w:val="ru-RU"/>
        </w:rPr>
        <w:t>.</w:t>
      </w:r>
      <w:r w:rsidRPr="0014090C">
        <w:t>users</w:t>
      </w:r>
      <w:r w:rsidRPr="0014090C">
        <w:rPr>
          <w:lang w:val="ru-RU"/>
        </w:rPr>
        <w:t xml:space="preserve">. В первом файле указаны два пользователя, а во втором – один, а того, под чьим именем пытался </w:t>
      </w:r>
      <w:r w:rsidRPr="0014090C">
        <w:rPr>
          <w:lang w:val="ru-RU"/>
        </w:rPr>
        <w:lastRenderedPageBreak/>
        <w:t>войти как раз нет. Скажите пожалуйста, а эти оба файла должны быть в каталоге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 xml:space="preserve">? </w:t>
      </w:r>
      <w:r w:rsidRPr="0014090C">
        <w:t xml:space="preserve">И в </w:t>
      </w:r>
      <w:proofErr w:type="spellStart"/>
      <w:r w:rsidRPr="0014090C">
        <w:t>каком</w:t>
      </w:r>
      <w:proofErr w:type="spellEnd"/>
      <w:r w:rsidRPr="0014090C">
        <w:t xml:space="preserve"> из </w:t>
      </w:r>
      <w:proofErr w:type="spellStart"/>
      <w:r w:rsidRPr="0014090C">
        <w:t>них</w:t>
      </w:r>
      <w:proofErr w:type="spellEnd"/>
      <w:r w:rsidRPr="0014090C">
        <w:t xml:space="preserve"> </w:t>
      </w:r>
      <w:proofErr w:type="spellStart"/>
      <w:r w:rsidRPr="0014090C">
        <w:t>должны</w:t>
      </w:r>
      <w:proofErr w:type="spellEnd"/>
      <w:r w:rsidRPr="0014090C">
        <w:t xml:space="preserve"> </w:t>
      </w:r>
      <w:proofErr w:type="spellStart"/>
      <w:r w:rsidRPr="0014090C">
        <w:t>отображаться</w:t>
      </w:r>
      <w:proofErr w:type="spellEnd"/>
      <w:r w:rsidRPr="0014090C">
        <w:t xml:space="preserve"> </w:t>
      </w:r>
      <w:proofErr w:type="spellStart"/>
      <w:r w:rsidRPr="0014090C">
        <w:t>пользователи</w:t>
      </w:r>
      <w:proofErr w:type="spellEnd"/>
      <w:r w:rsidRPr="0014090C">
        <w:t xml:space="preserve"> </w:t>
      </w:r>
      <w:proofErr w:type="spellStart"/>
      <w:r w:rsidRPr="0014090C">
        <w:t>брокера</w:t>
      </w:r>
      <w:proofErr w:type="spellEnd"/>
      <w:r w:rsidRPr="0014090C">
        <w:t>?</w:t>
      </w:r>
    </w:p>
    <w:p w14:paraId="2023274C" w14:textId="77777777" w:rsidR="0014090C" w:rsidRPr="0014090C" w:rsidRDefault="0014090C" w:rsidP="0014090C">
      <w:hyperlink r:id="rId223" w:anchor="respond" w:history="1">
        <w:proofErr w:type="spellStart"/>
        <w:r w:rsidRPr="0014090C">
          <w:rPr>
            <w:rStyle w:val="ac"/>
          </w:rPr>
          <w:t>Ответить</w:t>
        </w:r>
        <w:proofErr w:type="spellEnd"/>
      </w:hyperlink>
    </w:p>
    <w:p w14:paraId="7FA7447B" w14:textId="77777777" w:rsidR="0014090C" w:rsidRPr="0014090C" w:rsidRDefault="0014090C" w:rsidP="0014090C">
      <w:pPr>
        <w:numPr>
          <w:ilvl w:val="2"/>
          <w:numId w:val="6"/>
        </w:numPr>
      </w:pPr>
    </w:p>
    <w:p w14:paraId="4EFB1386" w14:textId="78FA7D21" w:rsidR="0014090C" w:rsidRPr="0014090C" w:rsidRDefault="0014090C" w:rsidP="0014090C">
      <w:pPr>
        <w:numPr>
          <w:ilvl w:val="3"/>
          <w:numId w:val="6"/>
        </w:numPr>
      </w:pPr>
      <w:r w:rsidRPr="0014090C">
        <w:drawing>
          <wp:inline distT="0" distB="0" distL="0" distR="0" wp14:anchorId="5AE17C10" wp14:editId="22AA43DF">
            <wp:extent cx="476250" cy="476250"/>
            <wp:effectExtent l="0" t="0" r="0" b="0"/>
            <wp:docPr id="2078938262"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128EACD" w14:textId="77777777" w:rsidR="0014090C" w:rsidRPr="0014090C" w:rsidRDefault="0014090C" w:rsidP="0014090C">
      <w:pPr>
        <w:rPr>
          <w:lang w:val="ru-RU"/>
        </w:rPr>
      </w:pPr>
      <w:hyperlink r:id="rId224" w:history="1">
        <w:proofErr w:type="spellStart"/>
        <w:r w:rsidRPr="0014090C">
          <w:rPr>
            <w:rStyle w:val="ac"/>
            <w:b/>
            <w:bCs/>
          </w:rPr>
          <w:t>kotyara</w:t>
        </w:r>
        <w:proofErr w:type="spellEnd"/>
        <w:r w:rsidRPr="0014090C">
          <w:rPr>
            <w:rStyle w:val="ac"/>
            <w:b/>
            <w:bCs/>
            <w:lang w:val="ru-RU"/>
          </w:rPr>
          <w:t>12</w:t>
        </w:r>
      </w:hyperlink>
      <w:hyperlink r:id="rId225" w:anchor="comment-5815" w:history="1">
        <w:r w:rsidRPr="0014090C">
          <w:rPr>
            <w:rStyle w:val="ac"/>
            <w:lang w:val="ru-RU"/>
          </w:rPr>
          <w:t>28.05.2023 в 21:10</w:t>
        </w:r>
      </w:hyperlink>
    </w:p>
    <w:p w14:paraId="69C47C42" w14:textId="77777777" w:rsidR="0014090C" w:rsidRPr="0014090C" w:rsidRDefault="0014090C" w:rsidP="0014090C">
      <w:pPr>
        <w:rPr>
          <w:lang w:val="ru-RU"/>
        </w:rPr>
      </w:pPr>
      <w:r w:rsidRPr="0014090C">
        <w:rPr>
          <w:lang w:val="ru-RU"/>
        </w:rPr>
        <w:t>Вообще-то должен быть только один. Тот, который прописан в файле конфигурации брокера.</w:t>
      </w:r>
      <w:r w:rsidRPr="0014090C">
        <w:rPr>
          <w:lang w:val="ru-RU"/>
        </w:rPr>
        <w:br/>
        <w:t xml:space="preserve">Название строгой роли не имеет, у меня (и в статье) это </w:t>
      </w:r>
      <w:proofErr w:type="spellStart"/>
      <w:r w:rsidRPr="0014090C">
        <w:t>mosquitto</w:t>
      </w:r>
      <w:proofErr w:type="spellEnd"/>
      <w:r w:rsidRPr="0014090C">
        <w:rPr>
          <w:lang w:val="ru-RU"/>
        </w:rPr>
        <w:t>.</w:t>
      </w:r>
      <w:r w:rsidRPr="0014090C">
        <w:t>users</w:t>
      </w:r>
      <w:r w:rsidRPr="0014090C">
        <w:rPr>
          <w:lang w:val="ru-RU"/>
        </w:rPr>
        <w:t>.</w:t>
      </w:r>
      <w:r w:rsidRPr="0014090C">
        <w:rPr>
          <w:lang w:val="ru-RU"/>
        </w:rPr>
        <w:br/>
        <w:t xml:space="preserve">Если у вас два – значит вы где-то немного накосячили </w:t>
      </w:r>
      <w:r w:rsidRPr="0014090C">
        <w:rPr>
          <w:rFonts w:ascii="Segoe UI Emoji" w:hAnsi="Segoe UI Emoji" w:cs="Segoe UI Emoji"/>
        </w:rPr>
        <w:t>😉</w:t>
      </w:r>
    </w:p>
    <w:p w14:paraId="31DFDC40" w14:textId="77777777" w:rsidR="0014090C" w:rsidRPr="0014090C" w:rsidRDefault="0014090C" w:rsidP="0014090C">
      <w:hyperlink r:id="rId226" w:anchor="respond" w:history="1">
        <w:proofErr w:type="spellStart"/>
        <w:r w:rsidRPr="0014090C">
          <w:rPr>
            <w:rStyle w:val="ac"/>
          </w:rPr>
          <w:t>Ответить</w:t>
        </w:r>
        <w:proofErr w:type="spellEnd"/>
      </w:hyperlink>
    </w:p>
    <w:p w14:paraId="741148C8" w14:textId="5398E43E" w:rsidR="0014090C" w:rsidRPr="0014090C" w:rsidRDefault="0014090C" w:rsidP="0014090C">
      <w:pPr>
        <w:numPr>
          <w:ilvl w:val="0"/>
          <w:numId w:val="6"/>
        </w:numPr>
      </w:pPr>
      <w:r w:rsidRPr="0014090C">
        <w:drawing>
          <wp:inline distT="0" distB="0" distL="0" distR="0" wp14:anchorId="17615000" wp14:editId="7F365EE9">
            <wp:extent cx="476250" cy="476250"/>
            <wp:effectExtent l="0" t="0" r="0" b="0"/>
            <wp:docPr id="178937881" name="Рисунок 92"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7881" name="Рисунок 92"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6221013" w14:textId="77777777" w:rsidR="0014090C" w:rsidRPr="0014090C" w:rsidRDefault="0014090C" w:rsidP="0014090C">
      <w:pPr>
        <w:rPr>
          <w:lang w:val="ru-RU"/>
        </w:rPr>
      </w:pPr>
      <w:r w:rsidRPr="0014090C">
        <w:rPr>
          <w:b/>
          <w:bCs/>
          <w:lang w:val="ru-RU"/>
        </w:rPr>
        <w:t>Евгений</w:t>
      </w:r>
      <w:hyperlink r:id="rId227" w:anchor="comment-5828" w:history="1">
        <w:r w:rsidRPr="0014090C">
          <w:rPr>
            <w:rStyle w:val="ac"/>
            <w:lang w:val="ru-RU"/>
          </w:rPr>
          <w:t>01.06.2023 в 23:40</w:t>
        </w:r>
      </w:hyperlink>
    </w:p>
    <w:p w14:paraId="73CF86A3" w14:textId="77777777" w:rsidR="0014090C" w:rsidRPr="0014090C" w:rsidRDefault="0014090C" w:rsidP="0014090C">
      <w:pPr>
        <w:rPr>
          <w:lang w:val="ru-RU"/>
        </w:rPr>
      </w:pPr>
      <w:r w:rsidRPr="0014090C">
        <w:rPr>
          <w:lang w:val="ru-RU"/>
        </w:rPr>
        <w:t xml:space="preserve">Спасибо за советы. Всё наладил, в локальной сети работает четко. Проблема встала с подключением через интернет. Зарегистрировался в сервисе </w:t>
      </w:r>
      <w:proofErr w:type="spellStart"/>
      <w:r w:rsidRPr="0014090C">
        <w:t>KeenDNS</w:t>
      </w:r>
      <w:proofErr w:type="spellEnd"/>
      <w:r w:rsidRPr="0014090C">
        <w:rPr>
          <w:lang w:val="ru-RU"/>
        </w:rPr>
        <w:t xml:space="preserve"> и пытаюсь зайти на сервер через интернет по доменному имени 4 уровня. Но как-то не получается. В справке </w:t>
      </w:r>
      <w:proofErr w:type="spellStart"/>
      <w:r w:rsidRPr="0014090C">
        <w:t>Keenetic</w:t>
      </w:r>
      <w:proofErr w:type="spellEnd"/>
      <w:r w:rsidRPr="0014090C">
        <w:rPr>
          <w:lang w:val="ru-RU"/>
        </w:rPr>
        <w:t xml:space="preserve"> указано: Через </w:t>
      </w:r>
      <w:proofErr w:type="spellStart"/>
      <w:r w:rsidRPr="0014090C">
        <w:t>KeenDNS</w:t>
      </w:r>
      <w:proofErr w:type="spellEnd"/>
      <w:r w:rsidRPr="0014090C">
        <w:rPr>
          <w:lang w:val="ru-RU"/>
        </w:rPr>
        <w:t xml:space="preserve"> можно получить удалённый доступ к веб-конфигуратору </w:t>
      </w:r>
      <w:proofErr w:type="spellStart"/>
      <w:r w:rsidRPr="0014090C">
        <w:t>Keenetic</w:t>
      </w:r>
      <w:proofErr w:type="spellEnd"/>
      <w:r w:rsidRPr="0014090C">
        <w:rPr>
          <w:lang w:val="ru-RU"/>
        </w:rPr>
        <w:t xml:space="preserve">, а также к устройствам домашней сети с веб-интерфейсом по протоколам </w:t>
      </w:r>
      <w:r w:rsidRPr="0014090C">
        <w:t>HTTP</w:t>
      </w:r>
      <w:r w:rsidRPr="0014090C">
        <w:rPr>
          <w:lang w:val="ru-RU"/>
        </w:rPr>
        <w:t>/</w:t>
      </w:r>
      <w:r w:rsidRPr="0014090C">
        <w:t>HTTPS</w:t>
      </w:r>
      <w:r w:rsidRPr="0014090C">
        <w:rPr>
          <w:lang w:val="ru-RU"/>
        </w:rPr>
        <w:t xml:space="preserve"> по следующим портам:</w:t>
      </w:r>
      <w:r w:rsidRPr="0014090C">
        <w:rPr>
          <w:lang w:val="ru-RU"/>
        </w:rPr>
        <w:br/>
      </w:r>
      <w:r w:rsidRPr="0014090C">
        <w:t>HTTP</w:t>
      </w:r>
      <w:r w:rsidRPr="0014090C">
        <w:rPr>
          <w:lang w:val="ru-RU"/>
        </w:rPr>
        <w:t>: 80, 81, 280, 591, 777, 5080, 8080, 8090 и 65080</w:t>
      </w:r>
      <w:r w:rsidRPr="0014090C">
        <w:rPr>
          <w:lang w:val="ru-RU"/>
        </w:rPr>
        <w:br/>
      </w:r>
      <w:r w:rsidRPr="0014090C">
        <w:t>HTTPS</w:t>
      </w:r>
      <w:r w:rsidRPr="0014090C">
        <w:rPr>
          <w:lang w:val="ru-RU"/>
        </w:rPr>
        <w:t xml:space="preserve">: 443, 5083, 5443, 8083, 8443 и 65083. Это значит, что в файле конфигурации </w:t>
      </w:r>
      <w:proofErr w:type="spellStart"/>
      <w:r w:rsidRPr="0014090C">
        <w:t>mosquitto</w:t>
      </w:r>
      <w:proofErr w:type="spellEnd"/>
      <w:r w:rsidRPr="0014090C">
        <w:rPr>
          <w:lang w:val="ru-RU"/>
        </w:rPr>
        <w:t>.</w:t>
      </w:r>
      <w:r w:rsidRPr="0014090C">
        <w:t>conf</w:t>
      </w:r>
      <w:r w:rsidRPr="0014090C">
        <w:rPr>
          <w:lang w:val="ru-RU"/>
        </w:rPr>
        <w:t xml:space="preserve"> в разделе </w:t>
      </w:r>
      <w:r w:rsidRPr="0014090C">
        <w:t>Listeners</w:t>
      </w:r>
      <w:r w:rsidRPr="0014090C">
        <w:rPr>
          <w:lang w:val="ru-RU"/>
        </w:rPr>
        <w:t xml:space="preserve"> необходимо прописать например: </w:t>
      </w:r>
      <w:r w:rsidRPr="0014090C">
        <w:t>Listener</w:t>
      </w:r>
      <w:r w:rsidRPr="0014090C">
        <w:rPr>
          <w:lang w:val="ru-RU"/>
        </w:rPr>
        <w:t xml:space="preserve"> 8080?</w:t>
      </w:r>
    </w:p>
    <w:p w14:paraId="7B6CFDF8" w14:textId="77777777" w:rsidR="0014090C" w:rsidRPr="0014090C" w:rsidRDefault="0014090C" w:rsidP="0014090C">
      <w:r w:rsidRPr="0014090C">
        <w:rPr>
          <w:lang w:val="ru-RU"/>
        </w:rPr>
        <w:t xml:space="preserve">Может не подключил какие-то компоненты? С этими вещами встречаюсь впервые. </w:t>
      </w:r>
      <w:proofErr w:type="spellStart"/>
      <w:r w:rsidRPr="0014090C">
        <w:t>Кстати</w:t>
      </w:r>
      <w:proofErr w:type="spellEnd"/>
      <w:r w:rsidRPr="0014090C">
        <w:t xml:space="preserve">, </w:t>
      </w:r>
      <w:proofErr w:type="spellStart"/>
      <w:r w:rsidRPr="0014090C">
        <w:t>может</w:t>
      </w:r>
      <w:proofErr w:type="spellEnd"/>
      <w:r w:rsidRPr="0014090C">
        <w:t xml:space="preserve"> </w:t>
      </w:r>
      <w:proofErr w:type="spellStart"/>
      <w:r w:rsidRPr="0014090C">
        <w:t>необходимо</w:t>
      </w:r>
      <w:proofErr w:type="spellEnd"/>
      <w:r w:rsidRPr="0014090C">
        <w:t xml:space="preserve"> </w:t>
      </w:r>
      <w:proofErr w:type="spellStart"/>
      <w:r w:rsidRPr="0014090C">
        <w:t>выполнить</w:t>
      </w:r>
      <w:proofErr w:type="spellEnd"/>
      <w:r w:rsidRPr="0014090C">
        <w:t xml:space="preserve"> п.7 из </w:t>
      </w:r>
      <w:proofErr w:type="spellStart"/>
      <w:r w:rsidRPr="0014090C">
        <w:t>статьи</w:t>
      </w:r>
      <w:proofErr w:type="spellEnd"/>
      <w:r w:rsidRPr="0014090C">
        <w:t>?</w:t>
      </w:r>
    </w:p>
    <w:p w14:paraId="1F57FC85" w14:textId="77777777" w:rsidR="0014090C" w:rsidRPr="0014090C" w:rsidRDefault="0014090C" w:rsidP="0014090C">
      <w:hyperlink r:id="rId228" w:anchor="respond" w:history="1">
        <w:proofErr w:type="spellStart"/>
        <w:r w:rsidRPr="0014090C">
          <w:rPr>
            <w:rStyle w:val="ac"/>
          </w:rPr>
          <w:t>Ответить</w:t>
        </w:r>
        <w:proofErr w:type="spellEnd"/>
      </w:hyperlink>
    </w:p>
    <w:p w14:paraId="0D7F43AD" w14:textId="77777777" w:rsidR="0014090C" w:rsidRPr="0014090C" w:rsidRDefault="0014090C" w:rsidP="0014090C">
      <w:pPr>
        <w:numPr>
          <w:ilvl w:val="0"/>
          <w:numId w:val="6"/>
        </w:numPr>
      </w:pPr>
    </w:p>
    <w:p w14:paraId="6653F0A7" w14:textId="63185A4C" w:rsidR="0014090C" w:rsidRPr="0014090C" w:rsidRDefault="0014090C" w:rsidP="0014090C">
      <w:pPr>
        <w:numPr>
          <w:ilvl w:val="1"/>
          <w:numId w:val="6"/>
        </w:numPr>
      </w:pPr>
      <w:r w:rsidRPr="0014090C">
        <w:drawing>
          <wp:inline distT="0" distB="0" distL="0" distR="0" wp14:anchorId="0B46CFD8" wp14:editId="63E40A2D">
            <wp:extent cx="476250" cy="476250"/>
            <wp:effectExtent l="0" t="0" r="0" b="0"/>
            <wp:docPr id="187066399" name="Рисунок 91" descr="Изображение выглядит как млекопитающее, Мелкие и средние кошки, домашняя кошка,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399" name="Рисунок 91" descr="Изображение выглядит как млекопитающее, Мелкие и средние кошки, домашняя кошка, кот&#10;&#10;Автоматически созданное описание"/>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D442856" w14:textId="77777777" w:rsidR="0014090C" w:rsidRPr="0014090C" w:rsidRDefault="0014090C" w:rsidP="0014090C">
      <w:pPr>
        <w:rPr>
          <w:lang w:val="ru-RU"/>
        </w:rPr>
      </w:pPr>
      <w:hyperlink r:id="rId229" w:history="1">
        <w:proofErr w:type="spellStart"/>
        <w:r w:rsidRPr="0014090C">
          <w:rPr>
            <w:rStyle w:val="ac"/>
            <w:b/>
            <w:bCs/>
          </w:rPr>
          <w:t>kotyara</w:t>
        </w:r>
        <w:proofErr w:type="spellEnd"/>
        <w:r w:rsidRPr="0014090C">
          <w:rPr>
            <w:rStyle w:val="ac"/>
            <w:b/>
            <w:bCs/>
            <w:lang w:val="ru-RU"/>
          </w:rPr>
          <w:t>12</w:t>
        </w:r>
      </w:hyperlink>
      <w:hyperlink r:id="rId230" w:anchor="comment-5829" w:history="1">
        <w:r w:rsidRPr="0014090C">
          <w:rPr>
            <w:rStyle w:val="ac"/>
            <w:lang w:val="ru-RU"/>
          </w:rPr>
          <w:t>02.06.2023 в 09:02</w:t>
        </w:r>
      </w:hyperlink>
    </w:p>
    <w:p w14:paraId="7ACC33C5" w14:textId="77777777" w:rsidR="0014090C" w:rsidRPr="0014090C" w:rsidRDefault="0014090C" w:rsidP="0014090C">
      <w:pPr>
        <w:rPr>
          <w:lang w:val="ru-RU"/>
        </w:rPr>
      </w:pPr>
      <w:r w:rsidRPr="0014090C">
        <w:rPr>
          <w:lang w:val="ru-RU"/>
        </w:rPr>
        <w:t>Добрый день!</w:t>
      </w:r>
      <w:r w:rsidRPr="0014090C">
        <w:rPr>
          <w:lang w:val="ru-RU"/>
        </w:rPr>
        <w:br/>
        <w:t xml:space="preserve">Если очень надо, то можно попробовать перенастроить </w:t>
      </w:r>
      <w:r w:rsidRPr="0014090C">
        <w:t>MQTT</w:t>
      </w:r>
      <w:r w:rsidRPr="0014090C">
        <w:rPr>
          <w:lang w:val="ru-RU"/>
        </w:rPr>
        <w:t xml:space="preserve"> на порты из указанного вами списка. Но я просто настроил мост на внешний брокер.</w:t>
      </w:r>
    </w:p>
    <w:p w14:paraId="06EB062E" w14:textId="77777777" w:rsidR="0014090C" w:rsidRPr="0014090C" w:rsidRDefault="0014090C" w:rsidP="0014090C">
      <w:pPr>
        <w:rPr>
          <w:lang w:val="ru-RU"/>
        </w:rPr>
      </w:pPr>
      <w:hyperlink r:id="rId231" w:anchor="respond" w:history="1">
        <w:r w:rsidRPr="0014090C">
          <w:rPr>
            <w:rStyle w:val="ac"/>
            <w:lang w:val="ru-RU"/>
          </w:rPr>
          <w:t>Ответить</w:t>
        </w:r>
      </w:hyperlink>
    </w:p>
    <w:p w14:paraId="0158BEB3" w14:textId="097501EB" w:rsidR="0014090C" w:rsidRPr="0014090C" w:rsidRDefault="0014090C" w:rsidP="0014090C">
      <w:pPr>
        <w:numPr>
          <w:ilvl w:val="1"/>
          <w:numId w:val="6"/>
        </w:numPr>
      </w:pPr>
      <w:r w:rsidRPr="0014090C">
        <w:drawing>
          <wp:inline distT="0" distB="0" distL="0" distR="0" wp14:anchorId="36A03BA7" wp14:editId="3E67522A">
            <wp:extent cx="476250" cy="476250"/>
            <wp:effectExtent l="0" t="0" r="0" b="0"/>
            <wp:docPr id="310034910" name="Рисунок 90"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34910" name="Рисунок 90"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4987E0B" w14:textId="77777777" w:rsidR="0014090C" w:rsidRPr="0014090C" w:rsidRDefault="0014090C" w:rsidP="0014090C">
      <w:pPr>
        <w:rPr>
          <w:lang w:val="ru-RU"/>
        </w:rPr>
      </w:pPr>
      <w:hyperlink r:id="rId232" w:history="1">
        <w:r w:rsidRPr="0014090C">
          <w:rPr>
            <w:rStyle w:val="ac"/>
            <w:b/>
            <w:bCs/>
            <w:lang w:val="ru-RU"/>
          </w:rPr>
          <w:t>Александр</w:t>
        </w:r>
      </w:hyperlink>
      <w:hyperlink r:id="rId233" w:anchor="comment-5849" w:history="1">
        <w:r w:rsidRPr="0014090C">
          <w:rPr>
            <w:rStyle w:val="ac"/>
            <w:lang w:val="ru-RU"/>
          </w:rPr>
          <w:t>11.06.2023 в 10:38</w:t>
        </w:r>
      </w:hyperlink>
    </w:p>
    <w:p w14:paraId="29283B7F" w14:textId="77777777" w:rsidR="0014090C" w:rsidRPr="0014090C" w:rsidRDefault="0014090C" w:rsidP="0014090C">
      <w:pPr>
        <w:rPr>
          <w:lang w:val="ru-RU"/>
        </w:rPr>
      </w:pPr>
      <w:r w:rsidRPr="0014090C">
        <w:rPr>
          <w:lang w:val="ru-RU"/>
        </w:rPr>
        <w:t>Указанные Вами протоколы и порты предназначены для браузерных приложений. Работают в режиме “через облако”.</w:t>
      </w:r>
      <w:r w:rsidRPr="0014090C">
        <w:rPr>
          <w:lang w:val="ru-RU"/>
        </w:rPr>
        <w:br/>
      </w:r>
      <w:r w:rsidRPr="0014090C">
        <w:t>MQTT</w:t>
      </w:r>
      <w:r w:rsidRPr="0014090C">
        <w:rPr>
          <w:lang w:val="ru-RU"/>
        </w:rPr>
        <w:t xml:space="preserve"> работает на протоколе ТСР – увы…</w:t>
      </w:r>
      <w:r w:rsidRPr="0014090C">
        <w:rPr>
          <w:lang w:val="ru-RU"/>
        </w:rPr>
        <w:br/>
        <w:t xml:space="preserve">Что-бы всё(все протоколы и порты) взлетело через </w:t>
      </w:r>
      <w:proofErr w:type="spellStart"/>
      <w:r w:rsidRPr="0014090C">
        <w:t>KeenDNS</w:t>
      </w:r>
      <w:proofErr w:type="spellEnd"/>
      <w:r w:rsidRPr="0014090C">
        <w:rPr>
          <w:lang w:val="ru-RU"/>
        </w:rPr>
        <w:t xml:space="preserve">, нужно иметь белый </w:t>
      </w:r>
      <w:r w:rsidRPr="0014090C">
        <w:t>IP</w:t>
      </w:r>
      <w:r w:rsidRPr="0014090C">
        <w:rPr>
          <w:lang w:val="ru-RU"/>
        </w:rPr>
        <w:t xml:space="preserve"> на </w:t>
      </w:r>
      <w:r w:rsidRPr="0014090C">
        <w:t>WAN</w:t>
      </w:r>
      <w:r w:rsidRPr="0014090C">
        <w:rPr>
          <w:lang w:val="ru-RU"/>
        </w:rPr>
        <w:t xml:space="preserve"> порту – приобретать у провайдера. Но раньше некоторые операторы( </w:t>
      </w:r>
      <w:proofErr w:type="spellStart"/>
      <w:r w:rsidRPr="0014090C">
        <w:rPr>
          <w:lang w:val="ru-RU"/>
        </w:rPr>
        <w:t>пчелино</w:t>
      </w:r>
      <w:proofErr w:type="spellEnd"/>
      <w:r w:rsidRPr="0014090C">
        <w:rPr>
          <w:lang w:val="ru-RU"/>
        </w:rPr>
        <w:t xml:space="preserve">-полосатый) предоставляли белый динамический адрес бесплатно по </w:t>
      </w:r>
      <w:r w:rsidRPr="0014090C">
        <w:t>L</w:t>
      </w:r>
      <w:r w:rsidRPr="0014090C">
        <w:rPr>
          <w:lang w:val="ru-RU"/>
        </w:rPr>
        <w:t>2</w:t>
      </w:r>
      <w:r w:rsidRPr="0014090C">
        <w:t>TP</w:t>
      </w:r>
      <w:r w:rsidRPr="0014090C">
        <w:rPr>
          <w:lang w:val="ru-RU"/>
        </w:rPr>
        <w:t xml:space="preserve">, но сейчас в моём городе перешли на </w:t>
      </w:r>
      <w:r w:rsidRPr="0014090C">
        <w:t>IPOE</w:t>
      </w:r>
      <w:r w:rsidRPr="0014090C">
        <w:rPr>
          <w:lang w:val="ru-RU"/>
        </w:rPr>
        <w:t>, и пришлось приобретать услугу(для других применений), 150р.</w:t>
      </w:r>
    </w:p>
    <w:p w14:paraId="077F51BB" w14:textId="77777777" w:rsidR="0014090C" w:rsidRPr="0014090C" w:rsidRDefault="0014090C" w:rsidP="0014090C">
      <w:hyperlink r:id="rId234" w:anchor="respond" w:history="1">
        <w:proofErr w:type="spellStart"/>
        <w:r w:rsidRPr="0014090C">
          <w:rPr>
            <w:rStyle w:val="ac"/>
          </w:rPr>
          <w:t>Ответить</w:t>
        </w:r>
        <w:proofErr w:type="spellEnd"/>
      </w:hyperlink>
    </w:p>
    <w:p w14:paraId="3A6F1733" w14:textId="77777777" w:rsidR="0014090C" w:rsidRPr="0014090C" w:rsidRDefault="0014090C" w:rsidP="0014090C">
      <w:pPr>
        <w:numPr>
          <w:ilvl w:val="0"/>
          <w:numId w:val="6"/>
        </w:numPr>
        <w:rPr>
          <w:lang w:val="ru-RU"/>
        </w:rPr>
      </w:pPr>
      <w:r w:rsidRPr="0014090C">
        <w:rPr>
          <w:lang w:val="ru-RU"/>
        </w:rPr>
        <w:t>Уведомление:</w:t>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mambakabinet</w:instrText>
      </w:r>
      <w:r w:rsidRPr="0014090C">
        <w:rPr>
          <w:lang w:val="ru-RU"/>
        </w:rPr>
        <w:instrText>.</w:instrText>
      </w:r>
      <w:r w:rsidRPr="0014090C">
        <w:instrText>ru</w:instrText>
      </w:r>
      <w:r w:rsidRPr="0014090C">
        <w:rPr>
          <w:lang w:val="ru-RU"/>
        </w:rPr>
        <w:instrText>/</w:instrText>
      </w:r>
      <w:r w:rsidRPr="0014090C">
        <w:instrText>mqtt</w:instrText>
      </w:r>
      <w:r w:rsidRPr="0014090C">
        <w:rPr>
          <w:lang w:val="ru-RU"/>
        </w:rPr>
        <w:instrText>-</w:instrText>
      </w:r>
      <w:r w:rsidRPr="0014090C">
        <w:instrText>server</w:instrText>
      </w:r>
      <w:r w:rsidRPr="0014090C">
        <w:rPr>
          <w:lang w:val="ru-RU"/>
        </w:rPr>
        <w:instrText>-</w:instrText>
      </w:r>
      <w:r w:rsidRPr="0014090C">
        <w:instrText>na</w:instrText>
      </w:r>
      <w:r w:rsidRPr="0014090C">
        <w:rPr>
          <w:lang w:val="ru-RU"/>
        </w:rPr>
        <w:instrText>-</w:instrText>
      </w:r>
      <w:r w:rsidRPr="0014090C">
        <w:instrText>routere</w:instrText>
      </w:r>
      <w:r w:rsidRPr="0014090C">
        <w:rPr>
          <w:lang w:val="ru-RU"/>
        </w:rPr>
        <w:instrText>-</w:instrText>
      </w:r>
      <w:r w:rsidRPr="0014090C">
        <w:instrText>keenetic</w:instrText>
      </w:r>
      <w:r w:rsidRPr="0014090C">
        <w:rPr>
          <w:lang w:val="ru-RU"/>
        </w:rPr>
        <w:instrText>/"</w:instrText>
      </w:r>
      <w:r w:rsidRPr="0014090C">
        <w:fldChar w:fldCharType="separate"/>
      </w:r>
      <w:r w:rsidRPr="0014090C">
        <w:rPr>
          <w:rStyle w:val="ac"/>
        </w:rPr>
        <w:t>Mqtt</w:t>
      </w:r>
      <w:proofErr w:type="spellEnd"/>
      <w:r w:rsidRPr="0014090C">
        <w:rPr>
          <w:rStyle w:val="ac"/>
          <w:lang w:val="ru-RU"/>
        </w:rPr>
        <w:t xml:space="preserve"> сервер на роутере </w:t>
      </w:r>
      <w:proofErr w:type="spellStart"/>
      <w:r w:rsidRPr="0014090C">
        <w:rPr>
          <w:rStyle w:val="ac"/>
        </w:rPr>
        <w:t>keenetic</w:t>
      </w:r>
      <w:proofErr w:type="spellEnd"/>
      <w:r w:rsidRPr="0014090C">
        <w:rPr>
          <w:rStyle w:val="ac"/>
          <w:lang w:val="ru-RU"/>
        </w:rPr>
        <w:t xml:space="preserve"> — Все о </w:t>
      </w:r>
      <w:r w:rsidRPr="0014090C">
        <w:rPr>
          <w:rStyle w:val="ac"/>
        </w:rPr>
        <w:t>Windows</w:t>
      </w:r>
      <w:r w:rsidRPr="0014090C">
        <w:rPr>
          <w:rStyle w:val="ac"/>
          <w:lang w:val="ru-RU"/>
        </w:rPr>
        <w:t xml:space="preserve"> простым языком</w:t>
      </w:r>
      <w:r w:rsidRPr="0014090C">
        <w:fldChar w:fldCharType="end"/>
      </w:r>
    </w:p>
    <w:p w14:paraId="52D9D612" w14:textId="0CC41380" w:rsidR="0014090C" w:rsidRPr="0014090C" w:rsidRDefault="0014090C" w:rsidP="0014090C">
      <w:pPr>
        <w:numPr>
          <w:ilvl w:val="0"/>
          <w:numId w:val="6"/>
        </w:numPr>
      </w:pPr>
      <w:r w:rsidRPr="0014090C">
        <w:drawing>
          <wp:inline distT="0" distB="0" distL="0" distR="0" wp14:anchorId="3C1D599F" wp14:editId="1CC7EBBA">
            <wp:extent cx="476250" cy="476250"/>
            <wp:effectExtent l="0" t="0" r="0" b="0"/>
            <wp:docPr id="1592249078" name="Рисунок 89" descr="Изображение выглядит как ламп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49078" name="Рисунок 89" descr="Изображение выглядит как лампа&#10;&#10;Автоматически созданное описа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9F64284" w14:textId="77777777" w:rsidR="0014090C" w:rsidRPr="0014090C" w:rsidRDefault="0014090C" w:rsidP="0014090C">
      <w:pPr>
        <w:rPr>
          <w:lang w:val="ru-RU"/>
        </w:rPr>
      </w:pPr>
      <w:r w:rsidRPr="0014090C">
        <w:rPr>
          <w:b/>
          <w:bCs/>
        </w:rPr>
        <w:t>Sergei</w:t>
      </w:r>
      <w:hyperlink r:id="rId235" w:anchor="comment-6444" w:history="1">
        <w:r w:rsidRPr="0014090C">
          <w:rPr>
            <w:rStyle w:val="ac"/>
            <w:lang w:val="ru-RU"/>
          </w:rPr>
          <w:t>18.03.2024 в 09:48</w:t>
        </w:r>
      </w:hyperlink>
    </w:p>
    <w:p w14:paraId="47626A7D" w14:textId="77777777" w:rsidR="0014090C" w:rsidRPr="0014090C" w:rsidRDefault="0014090C" w:rsidP="0014090C">
      <w:pPr>
        <w:rPr>
          <w:lang w:val="ru-RU"/>
        </w:rPr>
      </w:pPr>
      <w:r w:rsidRPr="0014090C">
        <w:rPr>
          <w:lang w:val="ru-RU"/>
        </w:rPr>
        <w:t>Отличный материал, спасибо, очень помогло!</w:t>
      </w:r>
      <w:r w:rsidRPr="0014090C">
        <w:rPr>
          <w:lang w:val="ru-RU"/>
        </w:rPr>
        <w:br/>
        <w:t>Проработало без проблем полгода где-то, пришлось переставить, делал всё в точности по инструкции и получил ошибки в логе:</w:t>
      </w:r>
      <w:r w:rsidRPr="0014090C">
        <w:rPr>
          <w:lang w:val="ru-RU"/>
        </w:rPr>
        <w:br/>
      </w:r>
      <w:r w:rsidRPr="0014090C">
        <w:t>Error</w:t>
      </w:r>
      <w:r w:rsidRPr="0014090C">
        <w:rPr>
          <w:lang w:val="ru-RU"/>
        </w:rPr>
        <w:t xml:space="preserve">: </w:t>
      </w:r>
      <w:r w:rsidRPr="0014090C">
        <w:t>Unable</w:t>
      </w:r>
      <w:r w:rsidRPr="0014090C">
        <w:rPr>
          <w:lang w:val="ru-RU"/>
        </w:rPr>
        <w:t xml:space="preserve"> </w:t>
      </w:r>
      <w:r w:rsidRPr="0014090C">
        <w:t>to</w:t>
      </w:r>
      <w:r w:rsidRPr="0014090C">
        <w:rPr>
          <w:lang w:val="ru-RU"/>
        </w:rPr>
        <w:t xml:space="preserve"> </w:t>
      </w:r>
      <w:r w:rsidRPr="0014090C">
        <w:t>open</w:t>
      </w:r>
      <w:r w:rsidRPr="0014090C">
        <w:rPr>
          <w:lang w:val="ru-RU"/>
        </w:rPr>
        <w:t xml:space="preserve"> </w:t>
      </w:r>
      <w:proofErr w:type="spellStart"/>
      <w:r w:rsidRPr="0014090C">
        <w:t>pwfile</w:t>
      </w:r>
      <w:proofErr w:type="spellEnd"/>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r w:rsidRPr="0014090C">
        <w:rPr>
          <w:lang w:val="ru-RU"/>
        </w:rPr>
        <w:t>”.</w:t>
      </w:r>
      <w:r w:rsidRPr="0014090C">
        <w:rPr>
          <w:lang w:val="ru-RU"/>
        </w:rPr>
        <w:br/>
      </w:r>
      <w:r w:rsidRPr="0014090C">
        <w:t>Error</w:t>
      </w:r>
      <w:r w:rsidRPr="0014090C">
        <w:rPr>
          <w:lang w:val="ru-RU"/>
        </w:rPr>
        <w:t xml:space="preserve"> </w:t>
      </w:r>
      <w:r w:rsidRPr="0014090C">
        <w:t>opening</w:t>
      </w:r>
      <w:r w:rsidRPr="0014090C">
        <w:rPr>
          <w:lang w:val="ru-RU"/>
        </w:rPr>
        <w:t xml:space="preserve"> </w:t>
      </w:r>
      <w:r w:rsidRPr="0014090C">
        <w:t>password</w:t>
      </w:r>
      <w:r w:rsidRPr="0014090C">
        <w:rPr>
          <w:lang w:val="ru-RU"/>
        </w:rPr>
        <w:t xml:space="preserve"> </w:t>
      </w:r>
      <w:r w:rsidRPr="0014090C">
        <w:t>file</w:t>
      </w:r>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r w:rsidRPr="0014090C">
        <w:rPr>
          <w:lang w:val="ru-RU"/>
        </w:rPr>
        <w:t>”.</w:t>
      </w:r>
      <w:r w:rsidRPr="0014090C">
        <w:rPr>
          <w:lang w:val="ru-RU"/>
        </w:rPr>
        <w:br/>
        <w:t>Пришлось выполнять команды:</w:t>
      </w:r>
      <w:r w:rsidRPr="0014090C">
        <w:rPr>
          <w:lang w:val="ru-RU"/>
        </w:rPr>
        <w:br/>
      </w:r>
      <w:proofErr w:type="spellStart"/>
      <w:r w:rsidRPr="0014090C">
        <w:t>chown</w:t>
      </w:r>
      <w:proofErr w:type="spellEnd"/>
      <w:r w:rsidRPr="0014090C">
        <w:rPr>
          <w:lang w:val="ru-RU"/>
        </w:rPr>
        <w:t xml:space="preserve"> </w:t>
      </w:r>
      <w:proofErr w:type="spellStart"/>
      <w:r w:rsidRPr="0014090C">
        <w:t>mosquitto</w:t>
      </w:r>
      <w:proofErr w:type="spellEnd"/>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r w:rsidRPr="0014090C">
        <w:rPr>
          <w:lang w:val="ru-RU"/>
        </w:rPr>
        <w:br/>
      </w:r>
      <w:proofErr w:type="spellStart"/>
      <w:r w:rsidRPr="0014090C">
        <w:t>chmod</w:t>
      </w:r>
      <w:proofErr w:type="spellEnd"/>
      <w:r w:rsidRPr="0014090C">
        <w:rPr>
          <w:lang w:val="ru-RU"/>
        </w:rPr>
        <w:t xml:space="preserve"> 0700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r w:rsidRPr="0014090C">
        <w:rPr>
          <w:lang w:val="ru-RU"/>
        </w:rPr>
        <w:br/>
      </w:r>
      <w:proofErr w:type="spellStart"/>
      <w:r w:rsidRPr="0014090C">
        <w:t>chown</w:t>
      </w:r>
      <w:proofErr w:type="spellEnd"/>
      <w:r w:rsidRPr="0014090C">
        <w:rPr>
          <w:lang w:val="ru-RU"/>
        </w:rPr>
        <w:t xml:space="preserve"> </w:t>
      </w:r>
      <w:proofErr w:type="spellStart"/>
      <w:r w:rsidRPr="0014090C">
        <w:t>mosquitto</w:t>
      </w:r>
      <w:proofErr w:type="spellEnd"/>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proofErr w:type="spellStart"/>
      <w:r w:rsidRPr="0014090C">
        <w:t>acl</w:t>
      </w:r>
      <w:proofErr w:type="spellEnd"/>
      <w:r w:rsidRPr="0014090C">
        <w:rPr>
          <w:lang w:val="ru-RU"/>
        </w:rPr>
        <w:br/>
      </w:r>
      <w:proofErr w:type="spellStart"/>
      <w:r w:rsidRPr="0014090C">
        <w:t>chmod</w:t>
      </w:r>
      <w:proofErr w:type="spellEnd"/>
      <w:r w:rsidRPr="0014090C">
        <w:rPr>
          <w:lang w:val="ru-RU"/>
        </w:rPr>
        <w:t xml:space="preserve"> 0700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proofErr w:type="spellStart"/>
      <w:r w:rsidRPr="0014090C">
        <w:t>acl</w:t>
      </w:r>
      <w:proofErr w:type="spellEnd"/>
      <w:r w:rsidRPr="0014090C">
        <w:rPr>
          <w:lang w:val="ru-RU"/>
        </w:rPr>
        <w:br/>
      </w:r>
      <w:proofErr w:type="spellStart"/>
      <w:r w:rsidRPr="0014090C">
        <w:t>chmod</w:t>
      </w:r>
      <w:proofErr w:type="spellEnd"/>
      <w:r w:rsidRPr="0014090C">
        <w:rPr>
          <w:lang w:val="ru-RU"/>
        </w:rPr>
        <w:t xml:space="preserve"> 0700 /</w:t>
      </w:r>
      <w:r w:rsidRPr="0014090C">
        <w:t>opt</w:t>
      </w:r>
      <w:r w:rsidRPr="0014090C">
        <w:rPr>
          <w:lang w:val="ru-RU"/>
        </w:rPr>
        <w:t>/</w:t>
      </w:r>
      <w:r w:rsidRPr="0014090C">
        <w:t>var</w:t>
      </w:r>
      <w:r w:rsidRPr="0014090C">
        <w:rPr>
          <w:lang w:val="ru-RU"/>
        </w:rPr>
        <w:t>/</w:t>
      </w:r>
      <w:r w:rsidRPr="0014090C">
        <w:t>log</w:t>
      </w:r>
      <w:r w:rsidRPr="0014090C">
        <w:rPr>
          <w:lang w:val="ru-RU"/>
        </w:rPr>
        <w:t>/</w:t>
      </w:r>
      <w:proofErr w:type="spellStart"/>
      <w:r w:rsidRPr="0014090C">
        <w:t>mosquitto</w:t>
      </w:r>
      <w:proofErr w:type="spellEnd"/>
      <w:r w:rsidRPr="0014090C">
        <w:rPr>
          <w:lang w:val="ru-RU"/>
        </w:rPr>
        <w:t>.</w:t>
      </w:r>
      <w:r w:rsidRPr="0014090C">
        <w:t>log</w:t>
      </w:r>
      <w:r w:rsidRPr="0014090C">
        <w:rPr>
          <w:lang w:val="ru-RU"/>
        </w:rPr>
        <w:br/>
      </w:r>
      <w:proofErr w:type="spellStart"/>
      <w:r w:rsidRPr="0014090C">
        <w:t>chgrp</w:t>
      </w:r>
      <w:proofErr w:type="spellEnd"/>
      <w:r w:rsidRPr="0014090C">
        <w:rPr>
          <w:lang w:val="ru-RU"/>
        </w:rPr>
        <w:t xml:space="preserve"> </w:t>
      </w:r>
      <w:proofErr w:type="spellStart"/>
      <w:r w:rsidRPr="0014090C">
        <w:t>mosquitto</w:t>
      </w:r>
      <w:proofErr w:type="spellEnd"/>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proofErr w:type="spellStart"/>
      <w:r w:rsidRPr="0014090C">
        <w:t>acl</w:t>
      </w:r>
      <w:proofErr w:type="spellEnd"/>
      <w:r w:rsidRPr="0014090C">
        <w:rPr>
          <w:lang w:val="ru-RU"/>
        </w:rPr>
        <w:br/>
      </w:r>
      <w:proofErr w:type="spellStart"/>
      <w:r w:rsidRPr="0014090C">
        <w:t>chgrp</w:t>
      </w:r>
      <w:proofErr w:type="spellEnd"/>
      <w:r w:rsidRPr="0014090C">
        <w:rPr>
          <w:lang w:val="ru-RU"/>
        </w:rPr>
        <w:t xml:space="preserve"> </w:t>
      </w:r>
      <w:proofErr w:type="spellStart"/>
      <w:r w:rsidRPr="0014090C">
        <w:t>mosquitto</w:t>
      </w:r>
      <w:proofErr w:type="spellEnd"/>
      <w:r w:rsidRPr="0014090C">
        <w:rPr>
          <w:lang w:val="ru-RU"/>
        </w:rPr>
        <w:t xml:space="preserve"> /</w:t>
      </w:r>
      <w:r w:rsidRPr="0014090C">
        <w:t>opt</w:t>
      </w:r>
      <w:r w:rsidRPr="0014090C">
        <w:rPr>
          <w:lang w:val="ru-RU"/>
        </w:rPr>
        <w:t>/</w:t>
      </w:r>
      <w:proofErr w:type="spellStart"/>
      <w:r w:rsidRPr="0014090C">
        <w:t>etc</w:t>
      </w:r>
      <w:proofErr w:type="spellEnd"/>
      <w:r w:rsidRPr="0014090C">
        <w:rPr>
          <w:lang w:val="ru-RU"/>
        </w:rPr>
        <w:t>/</w:t>
      </w:r>
      <w:proofErr w:type="spellStart"/>
      <w:r w:rsidRPr="0014090C">
        <w:t>mosquitto</w:t>
      </w:r>
      <w:proofErr w:type="spellEnd"/>
      <w:r w:rsidRPr="0014090C">
        <w:rPr>
          <w:lang w:val="ru-RU"/>
        </w:rPr>
        <w:t>/</w:t>
      </w:r>
      <w:proofErr w:type="spellStart"/>
      <w:r w:rsidRPr="0014090C">
        <w:t>mosquitto</w:t>
      </w:r>
      <w:proofErr w:type="spellEnd"/>
      <w:r w:rsidRPr="0014090C">
        <w:rPr>
          <w:lang w:val="ru-RU"/>
        </w:rPr>
        <w:t>.</w:t>
      </w:r>
      <w:r w:rsidRPr="0014090C">
        <w:t>users</w:t>
      </w:r>
    </w:p>
    <w:p w14:paraId="259C2184" w14:textId="77777777" w:rsidR="0014090C" w:rsidRPr="0014090C" w:rsidRDefault="0014090C" w:rsidP="0014090C">
      <w:hyperlink r:id="rId236" w:anchor="respond" w:history="1">
        <w:proofErr w:type="spellStart"/>
        <w:r w:rsidRPr="0014090C">
          <w:rPr>
            <w:rStyle w:val="ac"/>
          </w:rPr>
          <w:t>Ответить</w:t>
        </w:r>
        <w:proofErr w:type="spellEnd"/>
      </w:hyperlink>
    </w:p>
    <w:p w14:paraId="71BE9234" w14:textId="77777777" w:rsidR="0014090C" w:rsidRPr="0014090C" w:rsidRDefault="0014090C" w:rsidP="0014090C">
      <w:pPr>
        <w:rPr>
          <w:b/>
          <w:bCs/>
        </w:rPr>
      </w:pPr>
      <w:proofErr w:type="spellStart"/>
      <w:r w:rsidRPr="0014090C">
        <w:rPr>
          <w:b/>
          <w:bCs/>
        </w:rPr>
        <w:t>Добавить</w:t>
      </w:r>
      <w:proofErr w:type="spellEnd"/>
      <w:r w:rsidRPr="0014090C">
        <w:rPr>
          <w:b/>
          <w:bCs/>
        </w:rPr>
        <w:t xml:space="preserve"> </w:t>
      </w:r>
      <w:proofErr w:type="spellStart"/>
      <w:r w:rsidRPr="0014090C">
        <w:rPr>
          <w:b/>
          <w:bCs/>
        </w:rPr>
        <w:t>комментарий</w:t>
      </w:r>
      <w:proofErr w:type="spellEnd"/>
    </w:p>
    <w:p w14:paraId="36FBB925" w14:textId="77777777" w:rsidR="0014090C" w:rsidRPr="0014090C" w:rsidRDefault="0014090C" w:rsidP="0014090C">
      <w:pPr>
        <w:rPr>
          <w:vanish/>
        </w:rPr>
      </w:pPr>
      <w:r w:rsidRPr="0014090C">
        <w:rPr>
          <w:vanish/>
        </w:rPr>
        <w:t>Начало формы</w:t>
      </w:r>
    </w:p>
    <w:p w14:paraId="71FA9BC7" w14:textId="77777777" w:rsidR="0014090C" w:rsidRPr="0014090C" w:rsidRDefault="0014090C" w:rsidP="0014090C">
      <w:pPr>
        <w:rPr>
          <w:lang w:val="ru-RU"/>
        </w:rPr>
      </w:pPr>
      <w:r w:rsidRPr="0014090C">
        <w:rPr>
          <w:lang w:val="ru-RU"/>
        </w:rPr>
        <w:t xml:space="preserve">Ваш адрес </w:t>
      </w:r>
      <w:r w:rsidRPr="0014090C">
        <w:t>email</w:t>
      </w:r>
      <w:r w:rsidRPr="0014090C">
        <w:rPr>
          <w:lang w:val="ru-RU"/>
        </w:rPr>
        <w:t xml:space="preserve"> не будет опубликован.</w:t>
      </w:r>
      <w:r w:rsidRPr="0014090C">
        <w:t> </w:t>
      </w:r>
      <w:r w:rsidRPr="0014090C">
        <w:rPr>
          <w:lang w:val="ru-RU"/>
        </w:rPr>
        <w:t>Обязательные поля помечены</w:t>
      </w:r>
      <w:r w:rsidRPr="0014090C">
        <w:t> </w:t>
      </w:r>
      <w:r w:rsidRPr="0014090C">
        <w:rPr>
          <w:lang w:val="ru-RU"/>
        </w:rPr>
        <w:t>*</w:t>
      </w:r>
    </w:p>
    <w:p w14:paraId="36370B3E" w14:textId="77777777" w:rsidR="0014090C" w:rsidRPr="0014090C" w:rsidRDefault="0014090C" w:rsidP="0014090C">
      <w:pPr>
        <w:rPr>
          <w:lang w:val="ru-RU"/>
        </w:rPr>
      </w:pPr>
      <w:r w:rsidRPr="0014090C">
        <w:rPr>
          <w:lang w:val="ru-RU"/>
        </w:rPr>
        <w:t>Комментарий</w:t>
      </w:r>
      <w:r w:rsidRPr="0014090C">
        <w:t> </w:t>
      </w:r>
      <w:r w:rsidRPr="0014090C">
        <w:rPr>
          <w:lang w:val="ru-RU"/>
        </w:rPr>
        <w:t>*</w:t>
      </w:r>
      <w:r w:rsidRPr="0014090C">
        <w:t> </w:t>
      </w:r>
    </w:p>
    <w:p w14:paraId="78B71D5D" w14:textId="77777777" w:rsidR="0014090C" w:rsidRPr="0014090C" w:rsidRDefault="0014090C" w:rsidP="0014090C">
      <w:pPr>
        <w:rPr>
          <w:lang w:val="ru-RU"/>
        </w:rPr>
      </w:pPr>
      <w:r w:rsidRPr="0014090C">
        <w:rPr>
          <w:lang w:val="ru-RU"/>
        </w:rPr>
        <w:t>Имя</w:t>
      </w:r>
      <w:r w:rsidRPr="0014090C">
        <w:t> </w:t>
      </w:r>
      <w:r w:rsidRPr="0014090C">
        <w:rPr>
          <w:lang w:val="ru-RU"/>
        </w:rPr>
        <w:t>*</w:t>
      </w:r>
      <w:r w:rsidRPr="0014090C">
        <w:t> </w:t>
      </w:r>
    </w:p>
    <w:p w14:paraId="23EE82CE" w14:textId="77777777" w:rsidR="0014090C" w:rsidRPr="0014090C" w:rsidRDefault="0014090C" w:rsidP="0014090C">
      <w:pPr>
        <w:rPr>
          <w:lang w:val="ru-RU"/>
        </w:rPr>
      </w:pPr>
      <w:r w:rsidRPr="0014090C">
        <w:t>Email </w:t>
      </w:r>
      <w:r w:rsidRPr="0014090C">
        <w:rPr>
          <w:lang w:val="ru-RU"/>
        </w:rPr>
        <w:t>*</w:t>
      </w:r>
      <w:r w:rsidRPr="0014090C">
        <w:t> </w:t>
      </w:r>
    </w:p>
    <w:p w14:paraId="101CE2CB" w14:textId="77777777" w:rsidR="0014090C" w:rsidRPr="0014090C" w:rsidRDefault="0014090C" w:rsidP="0014090C">
      <w:pPr>
        <w:rPr>
          <w:lang w:val="ru-RU"/>
        </w:rPr>
      </w:pPr>
      <w:r w:rsidRPr="0014090C">
        <w:rPr>
          <w:lang w:val="ru-RU"/>
        </w:rPr>
        <w:lastRenderedPageBreak/>
        <w:t>Сайт</w:t>
      </w:r>
      <w:r w:rsidRPr="0014090C">
        <w:t> </w:t>
      </w:r>
    </w:p>
    <w:p w14:paraId="3F3543F0" w14:textId="77777777" w:rsidR="0014090C" w:rsidRPr="0014090C" w:rsidRDefault="0014090C" w:rsidP="0014090C">
      <w:pPr>
        <w:rPr>
          <w:lang w:val="ru-RU"/>
        </w:rPr>
      </w:pPr>
      <w:r w:rsidRPr="0014090C">
        <w:rPr>
          <w:lang w:val="ru-RU"/>
        </w:rPr>
        <w:t xml:space="preserve">Сохранить моё имя, </w:t>
      </w:r>
      <w:r w:rsidRPr="0014090C">
        <w:t>email</w:t>
      </w:r>
      <w:r w:rsidRPr="0014090C">
        <w:rPr>
          <w:lang w:val="ru-RU"/>
        </w:rPr>
        <w:t xml:space="preserve"> и адрес сайта в этом браузере для последующих моих комментариев.</w:t>
      </w:r>
    </w:p>
    <w:p w14:paraId="797C1EE2" w14:textId="77777777" w:rsidR="0014090C" w:rsidRPr="0014090C" w:rsidRDefault="0014090C" w:rsidP="0014090C">
      <w:proofErr w:type="spellStart"/>
      <w:r w:rsidRPr="0014090C">
        <w:t>Решите</w:t>
      </w:r>
      <w:proofErr w:type="spellEnd"/>
      <w:r w:rsidRPr="0014090C">
        <w:t xml:space="preserve"> </w:t>
      </w:r>
      <w:proofErr w:type="spellStart"/>
      <w:r w:rsidRPr="0014090C">
        <w:t>капчу</w:t>
      </w:r>
      <w:proofErr w:type="spellEnd"/>
      <w:r w:rsidRPr="0014090C">
        <w:t>*</w:t>
      </w:r>
    </w:p>
    <w:p w14:paraId="29B9B5FF" w14:textId="77777777" w:rsidR="0014090C" w:rsidRPr="0014090C" w:rsidRDefault="0014090C" w:rsidP="0014090C">
      <w:pPr>
        <w:rPr>
          <w:vanish/>
        </w:rPr>
      </w:pPr>
      <w:r w:rsidRPr="0014090C">
        <w:rPr>
          <w:vanish/>
        </w:rPr>
        <w:t>Конец формы</w:t>
      </w:r>
    </w:p>
    <w:p w14:paraId="5487AEB5" w14:textId="77777777" w:rsidR="0014090C" w:rsidRPr="0014090C" w:rsidRDefault="0014090C" w:rsidP="0014090C">
      <w:pPr>
        <w:rPr>
          <w:vanish/>
        </w:rPr>
      </w:pPr>
      <w:r w:rsidRPr="0014090C">
        <w:rPr>
          <w:vanish/>
        </w:rPr>
        <w:t>Начало формы</w:t>
      </w:r>
    </w:p>
    <w:p w14:paraId="744642FF" w14:textId="77777777" w:rsidR="0014090C" w:rsidRPr="0014090C" w:rsidRDefault="0014090C" w:rsidP="0014090C">
      <w:proofErr w:type="spellStart"/>
      <w:r w:rsidRPr="0014090C">
        <w:t>Искать</w:t>
      </w:r>
      <w:proofErr w:type="spellEnd"/>
      <w:r w:rsidRPr="0014090C">
        <w:t>...</w:t>
      </w:r>
    </w:p>
    <w:p w14:paraId="46852A65" w14:textId="77777777" w:rsidR="0014090C" w:rsidRPr="0014090C" w:rsidRDefault="0014090C" w:rsidP="0014090C">
      <w:pPr>
        <w:rPr>
          <w:vanish/>
        </w:rPr>
      </w:pPr>
      <w:r w:rsidRPr="0014090C">
        <w:rPr>
          <w:vanish/>
        </w:rPr>
        <w:t>Конец формы</w:t>
      </w:r>
    </w:p>
    <w:p w14:paraId="7DB844F9" w14:textId="77777777" w:rsidR="0014090C" w:rsidRPr="0014090C" w:rsidRDefault="0014090C" w:rsidP="0014090C">
      <w:pPr>
        <w:rPr>
          <w:b/>
          <w:bCs/>
        </w:rPr>
      </w:pPr>
      <w:proofErr w:type="spellStart"/>
      <w:r w:rsidRPr="0014090C">
        <w:rPr>
          <w:b/>
          <w:bCs/>
        </w:rPr>
        <w:t>Новые</w:t>
      </w:r>
      <w:proofErr w:type="spellEnd"/>
      <w:r w:rsidRPr="0014090C">
        <w:rPr>
          <w:b/>
          <w:bCs/>
        </w:rPr>
        <w:t xml:space="preserve"> </w:t>
      </w:r>
      <w:proofErr w:type="spellStart"/>
      <w:r w:rsidRPr="0014090C">
        <w:rPr>
          <w:b/>
          <w:bCs/>
        </w:rPr>
        <w:t>статьи</w:t>
      </w:r>
      <w:proofErr w:type="spellEnd"/>
    </w:p>
    <w:p w14:paraId="213AEDF5" w14:textId="77777777" w:rsidR="0014090C" w:rsidRPr="0014090C" w:rsidRDefault="0014090C" w:rsidP="0014090C">
      <w:pPr>
        <w:numPr>
          <w:ilvl w:val="0"/>
          <w:numId w:val="7"/>
        </w:numPr>
        <w:rPr>
          <w:lang w:val="ru-RU"/>
        </w:rPr>
      </w:pPr>
      <w:hyperlink r:id="rId237" w:history="1">
        <w:r w:rsidRPr="0014090C">
          <w:rPr>
            <w:rStyle w:val="ac"/>
            <w:lang w:val="ru-RU"/>
          </w:rPr>
          <w:t xml:space="preserve">Новое </w:t>
        </w:r>
        <w:r w:rsidRPr="0014090C">
          <w:rPr>
            <w:rStyle w:val="ac"/>
          </w:rPr>
          <w:t>API</w:t>
        </w:r>
        <w:r w:rsidRPr="0014090C">
          <w:rPr>
            <w:rStyle w:val="ac"/>
            <w:lang w:val="ru-RU"/>
          </w:rPr>
          <w:t xml:space="preserve"> </w:t>
        </w:r>
        <w:r w:rsidRPr="0014090C">
          <w:rPr>
            <w:rStyle w:val="ac"/>
          </w:rPr>
          <w:t>I</w:t>
        </w:r>
        <w:r w:rsidRPr="0014090C">
          <w:rPr>
            <w:rStyle w:val="ac"/>
            <w:lang w:val="ru-RU"/>
          </w:rPr>
          <w:t>2</w:t>
        </w:r>
        <w:r w:rsidRPr="0014090C">
          <w:rPr>
            <w:rStyle w:val="ac"/>
          </w:rPr>
          <w:t>C</w:t>
        </w:r>
        <w:r w:rsidRPr="0014090C">
          <w:rPr>
            <w:rStyle w:val="ac"/>
            <w:lang w:val="ru-RU"/>
          </w:rPr>
          <w:t xml:space="preserve"> для </w:t>
        </w:r>
        <w:r w:rsidRPr="0014090C">
          <w:rPr>
            <w:rStyle w:val="ac"/>
          </w:rPr>
          <w:t>ESP</w:t>
        </w:r>
        <w:r w:rsidRPr="0014090C">
          <w:rPr>
            <w:rStyle w:val="ac"/>
            <w:lang w:val="ru-RU"/>
          </w:rPr>
          <w:t>-</w:t>
        </w:r>
        <w:r w:rsidRPr="0014090C">
          <w:rPr>
            <w:rStyle w:val="ac"/>
          </w:rPr>
          <w:t>IDF</w:t>
        </w:r>
        <w:r w:rsidRPr="0014090C">
          <w:rPr>
            <w:rStyle w:val="ac"/>
            <w:lang w:val="ru-RU"/>
          </w:rPr>
          <w:t xml:space="preserve"> 5.2.0 и выше</w:t>
        </w:r>
      </w:hyperlink>
      <w:r w:rsidRPr="0014090C">
        <w:rPr>
          <w:lang w:val="ru-RU"/>
        </w:rPr>
        <w:t>07.12.2024</w:t>
      </w:r>
    </w:p>
    <w:p w14:paraId="6CC7A040" w14:textId="77777777" w:rsidR="0014090C" w:rsidRPr="0014090C" w:rsidRDefault="0014090C" w:rsidP="0014090C">
      <w:pPr>
        <w:numPr>
          <w:ilvl w:val="0"/>
          <w:numId w:val="7"/>
        </w:numPr>
        <w:rPr>
          <w:lang w:val="ru-RU"/>
        </w:rPr>
      </w:pPr>
      <w:hyperlink r:id="rId238" w:history="1">
        <w:r w:rsidRPr="0014090C">
          <w:rPr>
            <w:rStyle w:val="ac"/>
            <w:lang w:val="ru-RU"/>
          </w:rPr>
          <w:t xml:space="preserve">Система сборки </w:t>
        </w:r>
        <w:r w:rsidRPr="0014090C">
          <w:rPr>
            <w:rStyle w:val="ac"/>
          </w:rPr>
          <w:t>ESP</w:t>
        </w:r>
        <w:r w:rsidRPr="0014090C">
          <w:rPr>
            <w:rStyle w:val="ac"/>
            <w:lang w:val="ru-RU"/>
          </w:rPr>
          <w:t>-</w:t>
        </w:r>
        <w:r w:rsidRPr="0014090C">
          <w:rPr>
            <w:rStyle w:val="ac"/>
          </w:rPr>
          <w:t>IDF</w:t>
        </w:r>
        <w:r w:rsidRPr="0014090C">
          <w:rPr>
            <w:rStyle w:val="ac"/>
            <w:lang w:val="ru-RU"/>
          </w:rPr>
          <w:t xml:space="preserve"> (перевод)</w:t>
        </w:r>
      </w:hyperlink>
      <w:r w:rsidRPr="0014090C">
        <w:rPr>
          <w:lang w:val="ru-RU"/>
        </w:rPr>
        <w:t>02.12.2024</w:t>
      </w:r>
    </w:p>
    <w:p w14:paraId="415BA5B2" w14:textId="77777777" w:rsidR="0014090C" w:rsidRPr="0014090C" w:rsidRDefault="0014090C" w:rsidP="0014090C">
      <w:pPr>
        <w:numPr>
          <w:ilvl w:val="0"/>
          <w:numId w:val="7"/>
        </w:numPr>
      </w:pPr>
      <w:hyperlink r:id="rId239" w:history="1">
        <w:r w:rsidRPr="0014090C">
          <w:rPr>
            <w:rStyle w:val="ac"/>
          </w:rPr>
          <w:t>Bootloader ESP-IDF (</w:t>
        </w:r>
        <w:proofErr w:type="spellStart"/>
        <w:r w:rsidRPr="0014090C">
          <w:rPr>
            <w:rStyle w:val="ac"/>
          </w:rPr>
          <w:t>перевод</w:t>
        </w:r>
        <w:proofErr w:type="spellEnd"/>
        <w:r w:rsidRPr="0014090C">
          <w:rPr>
            <w:rStyle w:val="ac"/>
          </w:rPr>
          <w:t>)</w:t>
        </w:r>
      </w:hyperlink>
      <w:r w:rsidRPr="0014090C">
        <w:t>26.11.2024</w:t>
      </w:r>
    </w:p>
    <w:p w14:paraId="73F06D9C" w14:textId="77777777" w:rsidR="0014090C" w:rsidRPr="0014090C" w:rsidRDefault="0014090C" w:rsidP="0014090C">
      <w:pPr>
        <w:numPr>
          <w:ilvl w:val="0"/>
          <w:numId w:val="7"/>
        </w:numPr>
      </w:pPr>
      <w:hyperlink r:id="rId240" w:history="1">
        <w:proofErr w:type="spellStart"/>
        <w:r w:rsidRPr="0014090C">
          <w:rPr>
            <w:rStyle w:val="ac"/>
          </w:rPr>
          <w:t>Метеос?анция</w:t>
        </w:r>
        <w:proofErr w:type="spellEnd"/>
        <w:r w:rsidRPr="0014090C">
          <w:rPr>
            <w:rStyle w:val="ac"/>
          </w:rPr>
          <w:t xml:space="preserve"> CWT-UWD-xxxxxx</w:t>
        </w:r>
      </w:hyperlink>
      <w:r w:rsidRPr="0014090C">
        <w:t>14.11.2024</w:t>
      </w:r>
    </w:p>
    <w:p w14:paraId="69A9F29B" w14:textId="77777777" w:rsidR="0014090C" w:rsidRPr="0014090C" w:rsidRDefault="0014090C" w:rsidP="0014090C">
      <w:pPr>
        <w:numPr>
          <w:ilvl w:val="0"/>
          <w:numId w:val="7"/>
        </w:numPr>
        <w:rPr>
          <w:lang w:val="ru-RU"/>
        </w:rPr>
      </w:pPr>
      <w:hyperlink r:id="rId241" w:history="1">
        <w:r w:rsidRPr="0014090C">
          <w:rPr>
            <w:rStyle w:val="ac"/>
            <w:lang w:val="ru-RU"/>
          </w:rPr>
          <w:t>Электронный змей Горыныч о трех головах</w:t>
        </w:r>
      </w:hyperlink>
      <w:r w:rsidRPr="0014090C">
        <w:rPr>
          <w:lang w:val="ru-RU"/>
        </w:rPr>
        <w:t>08.11.2024</w:t>
      </w:r>
    </w:p>
    <w:p w14:paraId="37CD04BE" w14:textId="77777777" w:rsidR="0014090C" w:rsidRPr="0014090C" w:rsidRDefault="0014090C" w:rsidP="0014090C">
      <w:pPr>
        <w:rPr>
          <w:b/>
          <w:bCs/>
        </w:rPr>
      </w:pPr>
      <w:proofErr w:type="spellStart"/>
      <w:r w:rsidRPr="0014090C">
        <w:rPr>
          <w:b/>
          <w:bCs/>
        </w:rPr>
        <w:t>Разделы</w:t>
      </w:r>
      <w:proofErr w:type="spellEnd"/>
    </w:p>
    <w:p w14:paraId="4F3BBE18" w14:textId="77777777" w:rsidR="0014090C" w:rsidRPr="0014090C" w:rsidRDefault="0014090C" w:rsidP="0014090C">
      <w:pPr>
        <w:numPr>
          <w:ilvl w:val="0"/>
          <w:numId w:val="8"/>
        </w:numPr>
      </w:pPr>
      <w:hyperlink r:id="rId242" w:history="1">
        <w:r w:rsidRPr="0014090C">
          <w:rPr>
            <w:rStyle w:val="ac"/>
            <w:rFonts w:ascii="Segoe UI Emoji" w:hAnsi="Segoe UI Emoji" w:cs="Segoe UI Emoji"/>
          </w:rPr>
          <w:t>💠</w:t>
        </w:r>
        <w:r w:rsidRPr="0014090C">
          <w:rPr>
            <w:rStyle w:val="ac"/>
          </w:rPr>
          <w:t xml:space="preserve"> IoT и </w:t>
        </w:r>
        <w:proofErr w:type="spellStart"/>
        <w:r w:rsidRPr="0014090C">
          <w:rPr>
            <w:rStyle w:val="ac"/>
          </w:rPr>
          <w:t>микроконтроллеры</w:t>
        </w:r>
        <w:proofErr w:type="spellEnd"/>
      </w:hyperlink>
    </w:p>
    <w:p w14:paraId="41F88D17" w14:textId="77777777" w:rsidR="0014090C" w:rsidRPr="0014090C" w:rsidRDefault="0014090C" w:rsidP="0014090C">
      <w:pPr>
        <w:numPr>
          <w:ilvl w:val="1"/>
          <w:numId w:val="8"/>
        </w:numPr>
        <w:rPr>
          <w:lang w:val="ru-RU"/>
        </w:rPr>
      </w:pPr>
      <w:hyperlink r:id="rId243" w:history="1">
        <w:r w:rsidRPr="0014090C">
          <w:rPr>
            <w:rStyle w:val="ac"/>
            <w:rFonts w:ascii="Segoe UI Emoji" w:hAnsi="Segoe UI Emoji" w:cs="Segoe UI Emoji"/>
          </w:rPr>
          <w:t>🔸</w:t>
        </w:r>
        <w:r w:rsidRPr="0014090C">
          <w:rPr>
            <w:rStyle w:val="ac"/>
            <w:lang w:val="ru-RU"/>
          </w:rPr>
          <w:t xml:space="preserve"> Чипы, модули и "железо"</w:t>
        </w:r>
      </w:hyperlink>
    </w:p>
    <w:p w14:paraId="7749742F" w14:textId="77777777" w:rsidR="0014090C" w:rsidRPr="0014090C" w:rsidRDefault="0014090C" w:rsidP="0014090C">
      <w:pPr>
        <w:numPr>
          <w:ilvl w:val="1"/>
          <w:numId w:val="8"/>
        </w:numPr>
      </w:pPr>
      <w:hyperlink r:id="rId244" w:history="1">
        <w:r w:rsidRPr="0014090C">
          <w:rPr>
            <w:rStyle w:val="ac"/>
            <w:rFonts w:ascii="Segoe UI Emoji" w:hAnsi="Segoe UI Emoji" w:cs="Segoe UI Emoji"/>
          </w:rPr>
          <w:t>🔸</w:t>
        </w:r>
        <w:r w:rsidRPr="0014090C">
          <w:rPr>
            <w:rStyle w:val="ac"/>
          </w:rPr>
          <w:t xml:space="preserve"> </w:t>
        </w:r>
        <w:proofErr w:type="spellStart"/>
        <w:r w:rsidRPr="0014090C">
          <w:rPr>
            <w:rStyle w:val="ac"/>
          </w:rPr>
          <w:t>Сенсоры</w:t>
        </w:r>
        <w:proofErr w:type="spellEnd"/>
        <w:r w:rsidRPr="0014090C">
          <w:rPr>
            <w:rStyle w:val="ac"/>
          </w:rPr>
          <w:t xml:space="preserve"> и </w:t>
        </w:r>
        <w:proofErr w:type="spellStart"/>
        <w:r w:rsidRPr="0014090C">
          <w:rPr>
            <w:rStyle w:val="ac"/>
          </w:rPr>
          <w:t>периферия</w:t>
        </w:r>
        <w:proofErr w:type="spellEnd"/>
      </w:hyperlink>
    </w:p>
    <w:p w14:paraId="57FB1E31" w14:textId="77777777" w:rsidR="0014090C" w:rsidRPr="0014090C" w:rsidRDefault="0014090C" w:rsidP="0014090C">
      <w:pPr>
        <w:numPr>
          <w:ilvl w:val="1"/>
          <w:numId w:val="8"/>
        </w:numPr>
      </w:pPr>
      <w:hyperlink r:id="rId245" w:history="1">
        <w:r w:rsidRPr="0014090C">
          <w:rPr>
            <w:rStyle w:val="ac"/>
            <w:rFonts w:ascii="Segoe UI Emoji" w:hAnsi="Segoe UI Emoji" w:cs="Segoe UI Emoji"/>
          </w:rPr>
          <w:t>🔸</w:t>
        </w:r>
        <w:r w:rsidRPr="0014090C">
          <w:rPr>
            <w:rStyle w:val="ac"/>
          </w:rPr>
          <w:t xml:space="preserve"> </w:t>
        </w:r>
        <w:proofErr w:type="spellStart"/>
        <w:r w:rsidRPr="0014090C">
          <w:rPr>
            <w:rStyle w:val="ac"/>
          </w:rPr>
          <w:t>Электроника</w:t>
        </w:r>
        <w:proofErr w:type="spellEnd"/>
      </w:hyperlink>
    </w:p>
    <w:p w14:paraId="57C22606" w14:textId="77777777" w:rsidR="0014090C" w:rsidRPr="0014090C" w:rsidRDefault="0014090C" w:rsidP="0014090C">
      <w:pPr>
        <w:numPr>
          <w:ilvl w:val="1"/>
          <w:numId w:val="8"/>
        </w:numPr>
      </w:pPr>
      <w:hyperlink r:id="rId246" w:history="1">
        <w:r w:rsidRPr="0014090C">
          <w:rPr>
            <w:rStyle w:val="ac"/>
            <w:rFonts w:ascii="Segoe UI Emoji" w:hAnsi="Segoe UI Emoji" w:cs="Segoe UI Emoji"/>
          </w:rPr>
          <w:t>🔸</w:t>
        </w:r>
        <w:r w:rsidRPr="0014090C">
          <w:rPr>
            <w:rStyle w:val="ac"/>
          </w:rPr>
          <w:t xml:space="preserve"> Datasheet-ы </w:t>
        </w:r>
        <w:proofErr w:type="spellStart"/>
        <w:r w:rsidRPr="0014090C">
          <w:rPr>
            <w:rStyle w:val="ac"/>
          </w:rPr>
          <w:t>на</w:t>
        </w:r>
        <w:proofErr w:type="spellEnd"/>
        <w:r w:rsidRPr="0014090C">
          <w:rPr>
            <w:rStyle w:val="ac"/>
          </w:rPr>
          <w:t xml:space="preserve"> </w:t>
        </w:r>
        <w:proofErr w:type="spellStart"/>
        <w:r w:rsidRPr="0014090C">
          <w:rPr>
            <w:rStyle w:val="ac"/>
          </w:rPr>
          <w:t>русском</w:t>
        </w:r>
        <w:proofErr w:type="spellEnd"/>
      </w:hyperlink>
    </w:p>
    <w:p w14:paraId="4E39A76B" w14:textId="77777777" w:rsidR="0014090C" w:rsidRPr="0014090C" w:rsidRDefault="0014090C" w:rsidP="0014090C">
      <w:pPr>
        <w:numPr>
          <w:ilvl w:val="1"/>
          <w:numId w:val="8"/>
        </w:numPr>
      </w:pPr>
      <w:hyperlink r:id="rId247" w:history="1">
        <w:r w:rsidRPr="0014090C">
          <w:rPr>
            <w:rStyle w:val="ac"/>
            <w:rFonts w:ascii="Segoe UI Emoji" w:hAnsi="Segoe UI Emoji" w:cs="Segoe UI Emoji"/>
          </w:rPr>
          <w:t>🔸</w:t>
        </w:r>
        <w:r w:rsidRPr="0014090C">
          <w:rPr>
            <w:rStyle w:val="ac"/>
          </w:rPr>
          <w:t xml:space="preserve"> </w:t>
        </w:r>
        <w:proofErr w:type="spellStart"/>
        <w:r w:rsidRPr="0014090C">
          <w:rPr>
            <w:rStyle w:val="ac"/>
          </w:rPr>
          <w:t>Программирование</w:t>
        </w:r>
        <w:proofErr w:type="spellEnd"/>
      </w:hyperlink>
    </w:p>
    <w:p w14:paraId="14D89BA6" w14:textId="77777777" w:rsidR="0014090C" w:rsidRPr="0014090C" w:rsidRDefault="0014090C" w:rsidP="0014090C">
      <w:pPr>
        <w:numPr>
          <w:ilvl w:val="2"/>
          <w:numId w:val="8"/>
        </w:numPr>
      </w:pPr>
      <w:hyperlink r:id="rId248" w:history="1">
        <w:r w:rsidRPr="0014090C">
          <w:rPr>
            <w:rStyle w:val="ac"/>
            <w:rFonts w:ascii="Segoe UI Emoji" w:hAnsi="Segoe UI Emoji" w:cs="Segoe UI Emoji"/>
          </w:rPr>
          <w:t>🔹</w:t>
        </w:r>
        <w:r w:rsidRPr="0014090C">
          <w:rPr>
            <w:rStyle w:val="ac"/>
          </w:rPr>
          <w:t xml:space="preserve"> C / C++</w:t>
        </w:r>
      </w:hyperlink>
    </w:p>
    <w:p w14:paraId="54D7F8BC" w14:textId="77777777" w:rsidR="0014090C" w:rsidRPr="0014090C" w:rsidRDefault="0014090C" w:rsidP="0014090C">
      <w:pPr>
        <w:numPr>
          <w:ilvl w:val="2"/>
          <w:numId w:val="8"/>
        </w:numPr>
      </w:pPr>
      <w:hyperlink r:id="rId249" w:history="1">
        <w:r w:rsidRPr="0014090C">
          <w:rPr>
            <w:rStyle w:val="ac"/>
            <w:rFonts w:ascii="Segoe UI Emoji" w:hAnsi="Segoe UI Emoji" w:cs="Segoe UI Emoji"/>
          </w:rPr>
          <w:t>🔹</w:t>
        </w:r>
        <w:r w:rsidRPr="0014090C">
          <w:rPr>
            <w:rStyle w:val="ac"/>
          </w:rPr>
          <w:t xml:space="preserve"> Arduino &amp; ESP8266</w:t>
        </w:r>
      </w:hyperlink>
    </w:p>
    <w:p w14:paraId="7C6E1E6F" w14:textId="77777777" w:rsidR="0014090C" w:rsidRPr="0014090C" w:rsidRDefault="0014090C" w:rsidP="0014090C">
      <w:pPr>
        <w:numPr>
          <w:ilvl w:val="2"/>
          <w:numId w:val="8"/>
        </w:numPr>
      </w:pPr>
      <w:hyperlink r:id="rId250" w:history="1">
        <w:r w:rsidRPr="0014090C">
          <w:rPr>
            <w:rStyle w:val="ac"/>
            <w:rFonts w:ascii="Segoe UI Emoji" w:hAnsi="Segoe UI Emoji" w:cs="Segoe UI Emoji"/>
          </w:rPr>
          <w:t>🔹</w:t>
        </w:r>
        <w:r w:rsidRPr="0014090C">
          <w:rPr>
            <w:rStyle w:val="ac"/>
          </w:rPr>
          <w:t xml:space="preserve"> ESP-IDF &amp; </w:t>
        </w:r>
        <w:proofErr w:type="spellStart"/>
        <w:r w:rsidRPr="0014090C">
          <w:rPr>
            <w:rStyle w:val="ac"/>
          </w:rPr>
          <w:t>FreeRTOS</w:t>
        </w:r>
        <w:proofErr w:type="spellEnd"/>
      </w:hyperlink>
    </w:p>
    <w:p w14:paraId="279275DF" w14:textId="77777777" w:rsidR="0014090C" w:rsidRPr="0014090C" w:rsidRDefault="0014090C" w:rsidP="0014090C">
      <w:pPr>
        <w:numPr>
          <w:ilvl w:val="1"/>
          <w:numId w:val="8"/>
        </w:numPr>
      </w:pPr>
      <w:hyperlink r:id="rId251" w:history="1">
        <w:r w:rsidRPr="0014090C">
          <w:rPr>
            <w:rStyle w:val="ac"/>
            <w:rFonts w:ascii="Segoe UI Emoji" w:hAnsi="Segoe UI Emoji" w:cs="Segoe UI Emoji"/>
          </w:rPr>
          <w:t>🔸</w:t>
        </w:r>
        <w:r w:rsidRPr="0014090C">
          <w:rPr>
            <w:rStyle w:val="ac"/>
          </w:rPr>
          <w:t xml:space="preserve"> </w:t>
        </w:r>
        <w:proofErr w:type="spellStart"/>
        <w:r w:rsidRPr="0014090C">
          <w:rPr>
            <w:rStyle w:val="ac"/>
          </w:rPr>
          <w:t>Интерфейсы</w:t>
        </w:r>
        <w:proofErr w:type="spellEnd"/>
        <w:r w:rsidRPr="0014090C">
          <w:rPr>
            <w:rStyle w:val="ac"/>
          </w:rPr>
          <w:t xml:space="preserve"> и </w:t>
        </w:r>
        <w:proofErr w:type="spellStart"/>
        <w:r w:rsidRPr="0014090C">
          <w:rPr>
            <w:rStyle w:val="ac"/>
          </w:rPr>
          <w:t>протоколы</w:t>
        </w:r>
        <w:proofErr w:type="spellEnd"/>
      </w:hyperlink>
    </w:p>
    <w:p w14:paraId="38C0B511" w14:textId="77777777" w:rsidR="0014090C" w:rsidRPr="0014090C" w:rsidRDefault="0014090C" w:rsidP="0014090C">
      <w:pPr>
        <w:numPr>
          <w:ilvl w:val="2"/>
          <w:numId w:val="8"/>
        </w:numPr>
      </w:pPr>
      <w:hyperlink r:id="rId252" w:history="1">
        <w:r w:rsidRPr="0014090C">
          <w:rPr>
            <w:rStyle w:val="ac"/>
            <w:rFonts w:ascii="Segoe UI Emoji" w:hAnsi="Segoe UI Emoji" w:cs="Segoe UI Emoji"/>
          </w:rPr>
          <w:t>🔹</w:t>
        </w:r>
        <w:r w:rsidRPr="0014090C">
          <w:rPr>
            <w:rStyle w:val="ac"/>
          </w:rPr>
          <w:t xml:space="preserve"> Ethernet и </w:t>
        </w:r>
        <w:proofErr w:type="spellStart"/>
        <w:r w:rsidRPr="0014090C">
          <w:rPr>
            <w:rStyle w:val="ac"/>
          </w:rPr>
          <w:t>WiFi</w:t>
        </w:r>
        <w:proofErr w:type="spellEnd"/>
      </w:hyperlink>
    </w:p>
    <w:p w14:paraId="53EF2AD6" w14:textId="77777777" w:rsidR="0014090C" w:rsidRPr="0014090C" w:rsidRDefault="0014090C" w:rsidP="0014090C">
      <w:pPr>
        <w:numPr>
          <w:ilvl w:val="2"/>
          <w:numId w:val="8"/>
        </w:numPr>
      </w:pPr>
      <w:hyperlink r:id="rId253" w:history="1">
        <w:r w:rsidRPr="0014090C">
          <w:rPr>
            <w:rStyle w:val="ac"/>
            <w:rFonts w:ascii="Segoe UI Emoji" w:hAnsi="Segoe UI Emoji" w:cs="Segoe UI Emoji"/>
          </w:rPr>
          <w:t>🔹</w:t>
        </w:r>
        <w:r w:rsidRPr="0014090C">
          <w:rPr>
            <w:rStyle w:val="ac"/>
          </w:rPr>
          <w:t xml:space="preserve"> MQTT</w:t>
        </w:r>
      </w:hyperlink>
    </w:p>
    <w:p w14:paraId="194B2F88" w14:textId="77777777" w:rsidR="0014090C" w:rsidRPr="0014090C" w:rsidRDefault="0014090C" w:rsidP="0014090C">
      <w:pPr>
        <w:numPr>
          <w:ilvl w:val="2"/>
          <w:numId w:val="8"/>
        </w:numPr>
      </w:pPr>
      <w:hyperlink r:id="rId254" w:history="1">
        <w:r w:rsidRPr="0014090C">
          <w:rPr>
            <w:rStyle w:val="ac"/>
            <w:rFonts w:ascii="Segoe UI Emoji" w:hAnsi="Segoe UI Emoji" w:cs="Segoe UI Emoji"/>
          </w:rPr>
          <w:t>🔹</w:t>
        </w:r>
        <w:r w:rsidRPr="0014090C">
          <w:rPr>
            <w:rStyle w:val="ac"/>
          </w:rPr>
          <w:t xml:space="preserve"> HTTP</w:t>
        </w:r>
      </w:hyperlink>
    </w:p>
    <w:p w14:paraId="746B3B6F" w14:textId="77777777" w:rsidR="0014090C" w:rsidRPr="0014090C" w:rsidRDefault="0014090C" w:rsidP="0014090C">
      <w:pPr>
        <w:numPr>
          <w:ilvl w:val="2"/>
          <w:numId w:val="8"/>
        </w:numPr>
      </w:pPr>
      <w:hyperlink r:id="rId255" w:history="1">
        <w:r w:rsidRPr="0014090C">
          <w:rPr>
            <w:rStyle w:val="ac"/>
            <w:rFonts w:ascii="Segoe UI Emoji" w:hAnsi="Segoe UI Emoji" w:cs="Segoe UI Emoji"/>
          </w:rPr>
          <w:t>🔹</w:t>
        </w:r>
        <w:r w:rsidRPr="0014090C">
          <w:rPr>
            <w:rStyle w:val="ac"/>
          </w:rPr>
          <w:t xml:space="preserve"> SSL &amp; TLS</w:t>
        </w:r>
      </w:hyperlink>
    </w:p>
    <w:p w14:paraId="50D41905" w14:textId="77777777" w:rsidR="0014090C" w:rsidRPr="0014090C" w:rsidRDefault="0014090C" w:rsidP="0014090C">
      <w:pPr>
        <w:numPr>
          <w:ilvl w:val="2"/>
          <w:numId w:val="8"/>
        </w:numPr>
      </w:pPr>
      <w:hyperlink r:id="rId256" w:history="1">
        <w:r w:rsidRPr="0014090C">
          <w:rPr>
            <w:rStyle w:val="ac"/>
            <w:rFonts w:ascii="Segoe UI Emoji" w:hAnsi="Segoe UI Emoji" w:cs="Segoe UI Emoji"/>
          </w:rPr>
          <w:t>🔹</w:t>
        </w:r>
        <w:r w:rsidRPr="0014090C">
          <w:rPr>
            <w:rStyle w:val="ac"/>
          </w:rPr>
          <w:t xml:space="preserve"> </w:t>
        </w:r>
        <w:proofErr w:type="spellStart"/>
        <w:r w:rsidRPr="0014090C">
          <w:rPr>
            <w:rStyle w:val="ac"/>
          </w:rPr>
          <w:t>Шина</w:t>
        </w:r>
        <w:proofErr w:type="spellEnd"/>
        <w:r w:rsidRPr="0014090C">
          <w:rPr>
            <w:rStyle w:val="ac"/>
          </w:rPr>
          <w:t xml:space="preserve"> IIC </w:t>
        </w:r>
        <w:proofErr w:type="spellStart"/>
        <w:r w:rsidRPr="0014090C">
          <w:rPr>
            <w:rStyle w:val="ac"/>
          </w:rPr>
          <w:t>или</w:t>
        </w:r>
        <w:proofErr w:type="spellEnd"/>
        <w:r w:rsidRPr="0014090C">
          <w:rPr>
            <w:rStyle w:val="ac"/>
          </w:rPr>
          <w:t xml:space="preserve"> I2C</w:t>
        </w:r>
      </w:hyperlink>
    </w:p>
    <w:p w14:paraId="73D0ACDB" w14:textId="77777777" w:rsidR="0014090C" w:rsidRPr="0014090C" w:rsidRDefault="0014090C" w:rsidP="0014090C">
      <w:pPr>
        <w:numPr>
          <w:ilvl w:val="2"/>
          <w:numId w:val="8"/>
        </w:numPr>
      </w:pPr>
      <w:hyperlink r:id="rId257" w:history="1">
        <w:r w:rsidRPr="0014090C">
          <w:rPr>
            <w:rStyle w:val="ac"/>
            <w:rFonts w:ascii="Segoe UI Emoji" w:hAnsi="Segoe UI Emoji" w:cs="Segoe UI Emoji"/>
          </w:rPr>
          <w:t>🔹</w:t>
        </w:r>
        <w:r w:rsidRPr="0014090C">
          <w:rPr>
            <w:rStyle w:val="ac"/>
          </w:rPr>
          <w:t xml:space="preserve"> </w:t>
        </w:r>
        <w:proofErr w:type="spellStart"/>
        <w:r w:rsidRPr="0014090C">
          <w:rPr>
            <w:rStyle w:val="ac"/>
          </w:rPr>
          <w:t>Шина</w:t>
        </w:r>
        <w:proofErr w:type="spellEnd"/>
        <w:r w:rsidRPr="0014090C">
          <w:rPr>
            <w:rStyle w:val="ac"/>
          </w:rPr>
          <w:t xml:space="preserve"> RS485</w:t>
        </w:r>
      </w:hyperlink>
    </w:p>
    <w:p w14:paraId="278437CF" w14:textId="77777777" w:rsidR="0014090C" w:rsidRPr="0014090C" w:rsidRDefault="0014090C" w:rsidP="0014090C">
      <w:pPr>
        <w:numPr>
          <w:ilvl w:val="2"/>
          <w:numId w:val="8"/>
        </w:numPr>
      </w:pPr>
      <w:hyperlink r:id="rId258" w:history="1">
        <w:r w:rsidRPr="0014090C">
          <w:rPr>
            <w:rStyle w:val="ac"/>
            <w:rFonts w:ascii="Segoe UI Emoji" w:hAnsi="Segoe UI Emoji" w:cs="Segoe UI Emoji"/>
          </w:rPr>
          <w:t>🔹</w:t>
        </w:r>
        <w:r w:rsidRPr="0014090C">
          <w:rPr>
            <w:rStyle w:val="ac"/>
          </w:rPr>
          <w:t xml:space="preserve"> </w:t>
        </w:r>
        <w:proofErr w:type="spellStart"/>
        <w:r w:rsidRPr="0014090C">
          <w:rPr>
            <w:rStyle w:val="ac"/>
          </w:rPr>
          <w:t>Радиоканал</w:t>
        </w:r>
        <w:proofErr w:type="spellEnd"/>
        <w:r w:rsidRPr="0014090C">
          <w:rPr>
            <w:rStyle w:val="ac"/>
          </w:rPr>
          <w:t xml:space="preserve"> 433MHz</w:t>
        </w:r>
      </w:hyperlink>
    </w:p>
    <w:p w14:paraId="165DC98F" w14:textId="77777777" w:rsidR="0014090C" w:rsidRPr="0014090C" w:rsidRDefault="0014090C" w:rsidP="0014090C">
      <w:pPr>
        <w:numPr>
          <w:ilvl w:val="2"/>
          <w:numId w:val="8"/>
        </w:numPr>
      </w:pPr>
      <w:hyperlink r:id="rId259" w:history="1">
        <w:r w:rsidRPr="0014090C">
          <w:rPr>
            <w:rStyle w:val="ac"/>
            <w:rFonts w:ascii="Segoe UI Emoji" w:hAnsi="Segoe UI Emoji" w:cs="Segoe UI Emoji"/>
          </w:rPr>
          <w:t>🔹</w:t>
        </w:r>
        <w:r w:rsidRPr="0014090C">
          <w:rPr>
            <w:rStyle w:val="ac"/>
          </w:rPr>
          <w:t xml:space="preserve"> Облачные сервисы</w:t>
        </w:r>
      </w:hyperlink>
    </w:p>
    <w:p w14:paraId="270A1FC2" w14:textId="77777777" w:rsidR="0014090C" w:rsidRPr="0014090C" w:rsidRDefault="0014090C" w:rsidP="0014090C">
      <w:pPr>
        <w:numPr>
          <w:ilvl w:val="3"/>
          <w:numId w:val="8"/>
        </w:numPr>
      </w:pPr>
      <w:hyperlink r:id="rId260" w:history="1">
        <w:r w:rsidRPr="0014090C">
          <w:rPr>
            <w:rStyle w:val="ac"/>
          </w:rPr>
          <w:t>▫️ Telegram API</w:t>
        </w:r>
      </w:hyperlink>
    </w:p>
    <w:p w14:paraId="4A7120C7" w14:textId="77777777" w:rsidR="0014090C" w:rsidRPr="0014090C" w:rsidRDefault="0014090C" w:rsidP="0014090C">
      <w:pPr>
        <w:numPr>
          <w:ilvl w:val="1"/>
          <w:numId w:val="8"/>
        </w:numPr>
      </w:pPr>
      <w:hyperlink r:id="rId261" w:history="1">
        <w:r w:rsidRPr="0014090C">
          <w:rPr>
            <w:rStyle w:val="ac"/>
            <w:rFonts w:ascii="Segoe UI Emoji" w:hAnsi="Segoe UI Emoji" w:cs="Segoe UI Emoji"/>
          </w:rPr>
          <w:t>🔸</w:t>
        </w:r>
        <w:r w:rsidRPr="0014090C">
          <w:rPr>
            <w:rStyle w:val="ac"/>
          </w:rPr>
          <w:t xml:space="preserve"> IDE &amp; </w:t>
        </w:r>
        <w:proofErr w:type="spellStart"/>
        <w:r w:rsidRPr="0014090C">
          <w:rPr>
            <w:rStyle w:val="ac"/>
          </w:rPr>
          <w:t>cофт</w:t>
        </w:r>
        <w:proofErr w:type="spellEnd"/>
      </w:hyperlink>
    </w:p>
    <w:p w14:paraId="7103612F" w14:textId="77777777" w:rsidR="0014090C" w:rsidRPr="0014090C" w:rsidRDefault="0014090C" w:rsidP="0014090C">
      <w:pPr>
        <w:numPr>
          <w:ilvl w:val="2"/>
          <w:numId w:val="8"/>
        </w:numPr>
      </w:pPr>
      <w:hyperlink r:id="rId262" w:history="1">
        <w:r w:rsidRPr="0014090C">
          <w:rPr>
            <w:rStyle w:val="ac"/>
            <w:rFonts w:ascii="Segoe UI Emoji" w:hAnsi="Segoe UI Emoji" w:cs="Segoe UI Emoji"/>
          </w:rPr>
          <w:t>🔹</w:t>
        </w:r>
        <w:r w:rsidRPr="0014090C">
          <w:rPr>
            <w:rStyle w:val="ac"/>
          </w:rPr>
          <w:t xml:space="preserve"> </w:t>
        </w:r>
        <w:proofErr w:type="spellStart"/>
        <w:r w:rsidRPr="0014090C">
          <w:rPr>
            <w:rStyle w:val="ac"/>
          </w:rPr>
          <w:t>Espressif</w:t>
        </w:r>
        <w:proofErr w:type="spellEnd"/>
        <w:r w:rsidRPr="0014090C">
          <w:rPr>
            <w:rStyle w:val="ac"/>
          </w:rPr>
          <w:t xml:space="preserve"> IDE</w:t>
        </w:r>
      </w:hyperlink>
    </w:p>
    <w:p w14:paraId="29B441AF" w14:textId="77777777" w:rsidR="0014090C" w:rsidRPr="0014090C" w:rsidRDefault="0014090C" w:rsidP="0014090C">
      <w:pPr>
        <w:numPr>
          <w:ilvl w:val="2"/>
          <w:numId w:val="8"/>
        </w:numPr>
      </w:pPr>
      <w:hyperlink r:id="rId263" w:history="1">
        <w:r w:rsidRPr="0014090C">
          <w:rPr>
            <w:rStyle w:val="ac"/>
            <w:rFonts w:ascii="Segoe UI Emoji" w:hAnsi="Segoe UI Emoji" w:cs="Segoe UI Emoji"/>
          </w:rPr>
          <w:t>🔹</w:t>
        </w:r>
        <w:r w:rsidRPr="0014090C">
          <w:rPr>
            <w:rStyle w:val="ac"/>
          </w:rPr>
          <w:t xml:space="preserve"> </w:t>
        </w:r>
        <w:proofErr w:type="spellStart"/>
        <w:r w:rsidRPr="0014090C">
          <w:rPr>
            <w:rStyle w:val="ac"/>
          </w:rPr>
          <w:t>PlatformIO</w:t>
        </w:r>
        <w:proofErr w:type="spellEnd"/>
      </w:hyperlink>
    </w:p>
    <w:p w14:paraId="0348A8ED" w14:textId="77777777" w:rsidR="0014090C" w:rsidRPr="0014090C" w:rsidRDefault="0014090C" w:rsidP="0014090C">
      <w:pPr>
        <w:numPr>
          <w:ilvl w:val="2"/>
          <w:numId w:val="8"/>
        </w:numPr>
      </w:pPr>
      <w:hyperlink r:id="rId264" w:history="1">
        <w:r w:rsidRPr="0014090C">
          <w:rPr>
            <w:rStyle w:val="ac"/>
            <w:rFonts w:ascii="Segoe UI Emoji" w:hAnsi="Segoe UI Emoji" w:cs="Segoe UI Emoji"/>
          </w:rPr>
          <w:t>🔹</w:t>
        </w:r>
        <w:r w:rsidRPr="0014090C">
          <w:rPr>
            <w:rStyle w:val="ac"/>
          </w:rPr>
          <w:t xml:space="preserve"> MQTT </w:t>
        </w:r>
        <w:proofErr w:type="spellStart"/>
        <w:r w:rsidRPr="0014090C">
          <w:rPr>
            <w:rStyle w:val="ac"/>
          </w:rPr>
          <w:t>клиенты</w:t>
        </w:r>
        <w:proofErr w:type="spellEnd"/>
      </w:hyperlink>
    </w:p>
    <w:p w14:paraId="1585311D" w14:textId="77777777" w:rsidR="0014090C" w:rsidRPr="0014090C" w:rsidRDefault="0014090C" w:rsidP="0014090C">
      <w:pPr>
        <w:numPr>
          <w:ilvl w:val="1"/>
          <w:numId w:val="8"/>
        </w:numPr>
      </w:pPr>
      <w:hyperlink r:id="rId265" w:history="1">
        <w:r w:rsidRPr="0014090C">
          <w:rPr>
            <w:rStyle w:val="ac"/>
            <w:rFonts w:ascii="Segoe UI Emoji" w:hAnsi="Segoe UI Emoji" w:cs="Segoe UI Emoji"/>
          </w:rPr>
          <w:t>🔸</w:t>
        </w:r>
        <w:r w:rsidRPr="0014090C">
          <w:rPr>
            <w:rStyle w:val="ac"/>
          </w:rPr>
          <w:t xml:space="preserve"> </w:t>
        </w:r>
        <w:proofErr w:type="spellStart"/>
        <w:r w:rsidRPr="0014090C">
          <w:rPr>
            <w:rStyle w:val="ac"/>
          </w:rPr>
          <w:t>Проекты</w:t>
        </w:r>
        <w:proofErr w:type="spellEnd"/>
        <w:r w:rsidRPr="0014090C">
          <w:rPr>
            <w:rStyle w:val="ac"/>
          </w:rPr>
          <w:t xml:space="preserve"> и </w:t>
        </w:r>
        <w:proofErr w:type="spellStart"/>
        <w:r w:rsidRPr="0014090C">
          <w:rPr>
            <w:rStyle w:val="ac"/>
          </w:rPr>
          <w:t>руководства</w:t>
        </w:r>
        <w:proofErr w:type="spellEnd"/>
      </w:hyperlink>
    </w:p>
    <w:p w14:paraId="31B9F50A" w14:textId="77777777" w:rsidR="0014090C" w:rsidRPr="0014090C" w:rsidRDefault="0014090C" w:rsidP="0014090C">
      <w:pPr>
        <w:numPr>
          <w:ilvl w:val="2"/>
          <w:numId w:val="8"/>
        </w:numPr>
      </w:pPr>
      <w:hyperlink r:id="rId266" w:history="1">
        <w:r w:rsidRPr="0014090C">
          <w:rPr>
            <w:rStyle w:val="ac"/>
            <w:rFonts w:ascii="Segoe UI Emoji" w:hAnsi="Segoe UI Emoji" w:cs="Segoe UI Emoji"/>
          </w:rPr>
          <w:t>🔹</w:t>
        </w:r>
        <w:r w:rsidRPr="0014090C">
          <w:rPr>
            <w:rStyle w:val="ac"/>
          </w:rPr>
          <w:t xml:space="preserve"> Arduino-</w:t>
        </w:r>
        <w:proofErr w:type="spellStart"/>
        <w:r w:rsidRPr="0014090C">
          <w:rPr>
            <w:rStyle w:val="ac"/>
          </w:rPr>
          <w:t>проекты</w:t>
        </w:r>
        <w:proofErr w:type="spellEnd"/>
      </w:hyperlink>
    </w:p>
    <w:p w14:paraId="45FA4066" w14:textId="77777777" w:rsidR="0014090C" w:rsidRPr="0014090C" w:rsidRDefault="0014090C" w:rsidP="0014090C">
      <w:pPr>
        <w:numPr>
          <w:ilvl w:val="3"/>
          <w:numId w:val="8"/>
        </w:numPr>
      </w:pPr>
      <w:hyperlink r:id="rId267" w:history="1">
        <w:r w:rsidRPr="0014090C">
          <w:rPr>
            <w:rStyle w:val="ac"/>
          </w:rPr>
          <w:t xml:space="preserve">▫️ </w:t>
        </w:r>
        <w:proofErr w:type="spellStart"/>
        <w:r w:rsidRPr="0014090C">
          <w:rPr>
            <w:rStyle w:val="ac"/>
          </w:rPr>
          <w:t>Алкогометр</w:t>
        </w:r>
        <w:proofErr w:type="spellEnd"/>
        <w:r w:rsidRPr="0014090C">
          <w:rPr>
            <w:rStyle w:val="ac"/>
          </w:rPr>
          <w:t xml:space="preserve"> offline</w:t>
        </w:r>
      </w:hyperlink>
    </w:p>
    <w:p w14:paraId="2C8552A3" w14:textId="77777777" w:rsidR="0014090C" w:rsidRPr="0014090C" w:rsidRDefault="0014090C" w:rsidP="0014090C">
      <w:pPr>
        <w:numPr>
          <w:ilvl w:val="3"/>
          <w:numId w:val="8"/>
        </w:numPr>
      </w:pPr>
      <w:hyperlink r:id="rId268" w:history="1">
        <w:r w:rsidRPr="0014090C">
          <w:rPr>
            <w:rStyle w:val="ac"/>
          </w:rPr>
          <w:t xml:space="preserve">▫️ </w:t>
        </w:r>
        <w:proofErr w:type="spellStart"/>
        <w:r w:rsidRPr="0014090C">
          <w:rPr>
            <w:rStyle w:val="ac"/>
          </w:rPr>
          <w:t>Телеметрия</w:t>
        </w:r>
        <w:proofErr w:type="spellEnd"/>
        <w:r w:rsidRPr="0014090C">
          <w:rPr>
            <w:rStyle w:val="ac"/>
          </w:rPr>
          <w:t xml:space="preserve"> </w:t>
        </w:r>
        <w:proofErr w:type="spellStart"/>
        <w:r w:rsidRPr="0014090C">
          <w:rPr>
            <w:rStyle w:val="ac"/>
          </w:rPr>
          <w:t>на</w:t>
        </w:r>
        <w:proofErr w:type="spellEnd"/>
        <w:r w:rsidRPr="0014090C">
          <w:rPr>
            <w:rStyle w:val="ac"/>
          </w:rPr>
          <w:t xml:space="preserve"> ESP8266</w:t>
        </w:r>
      </w:hyperlink>
    </w:p>
    <w:p w14:paraId="11BFF8EE" w14:textId="77777777" w:rsidR="0014090C" w:rsidRPr="0014090C" w:rsidRDefault="0014090C" w:rsidP="0014090C">
      <w:pPr>
        <w:numPr>
          <w:ilvl w:val="2"/>
          <w:numId w:val="8"/>
        </w:numPr>
        <w:rPr>
          <w:lang w:val="ru-RU"/>
        </w:rPr>
      </w:pPr>
      <w:hyperlink r:id="rId269" w:history="1">
        <w:r w:rsidRPr="0014090C">
          <w:rPr>
            <w:rStyle w:val="ac"/>
            <w:rFonts w:ascii="Segoe UI Emoji" w:hAnsi="Segoe UI Emoji" w:cs="Segoe UI Emoji"/>
          </w:rPr>
          <w:t>🔹</w:t>
        </w:r>
        <w:r w:rsidRPr="0014090C">
          <w:rPr>
            <w:rStyle w:val="ac"/>
            <w:lang w:val="ru-RU"/>
          </w:rPr>
          <w:t xml:space="preserve"> Проекты на </w:t>
        </w:r>
        <w:r w:rsidRPr="0014090C">
          <w:rPr>
            <w:rStyle w:val="ac"/>
          </w:rPr>
          <w:t>ESP</w:t>
        </w:r>
        <w:r w:rsidRPr="0014090C">
          <w:rPr>
            <w:rStyle w:val="ac"/>
            <w:lang w:val="ru-RU"/>
          </w:rPr>
          <w:t xml:space="preserve">32 &amp; </w:t>
        </w:r>
        <w:r w:rsidRPr="0014090C">
          <w:rPr>
            <w:rStyle w:val="ac"/>
          </w:rPr>
          <w:t>ESP</w:t>
        </w:r>
        <w:r w:rsidRPr="0014090C">
          <w:rPr>
            <w:rStyle w:val="ac"/>
            <w:lang w:val="ru-RU"/>
          </w:rPr>
          <w:t>-</w:t>
        </w:r>
        <w:r w:rsidRPr="0014090C">
          <w:rPr>
            <w:rStyle w:val="ac"/>
          </w:rPr>
          <w:t>IDF</w:t>
        </w:r>
      </w:hyperlink>
    </w:p>
    <w:p w14:paraId="0CBD8167" w14:textId="77777777" w:rsidR="0014090C" w:rsidRPr="0014090C" w:rsidRDefault="0014090C" w:rsidP="0014090C">
      <w:pPr>
        <w:numPr>
          <w:ilvl w:val="3"/>
          <w:numId w:val="8"/>
        </w:numPr>
      </w:pPr>
      <w:hyperlink r:id="rId270" w:history="1">
        <w:r w:rsidRPr="0014090C">
          <w:rPr>
            <w:rStyle w:val="ac"/>
          </w:rPr>
          <w:t xml:space="preserve">▫️ </w:t>
        </w:r>
        <w:proofErr w:type="spellStart"/>
        <w:r w:rsidRPr="0014090C">
          <w:rPr>
            <w:rStyle w:val="ac"/>
          </w:rPr>
          <w:t>Прошивка</w:t>
        </w:r>
        <w:proofErr w:type="spellEnd"/>
        <w:r w:rsidRPr="0014090C">
          <w:rPr>
            <w:rStyle w:val="ac"/>
          </w:rPr>
          <w:t xml:space="preserve"> K12 </w:t>
        </w:r>
        <w:proofErr w:type="spellStart"/>
        <w:r w:rsidRPr="0014090C">
          <w:rPr>
            <w:rStyle w:val="ac"/>
          </w:rPr>
          <w:t>для</w:t>
        </w:r>
        <w:proofErr w:type="spellEnd"/>
        <w:r w:rsidRPr="0014090C">
          <w:rPr>
            <w:rStyle w:val="ac"/>
          </w:rPr>
          <w:t xml:space="preserve"> ESP32</w:t>
        </w:r>
      </w:hyperlink>
    </w:p>
    <w:p w14:paraId="5D1A1612" w14:textId="77777777" w:rsidR="0014090C" w:rsidRPr="0014090C" w:rsidRDefault="0014090C" w:rsidP="0014090C">
      <w:pPr>
        <w:numPr>
          <w:ilvl w:val="3"/>
          <w:numId w:val="8"/>
        </w:numPr>
      </w:pPr>
      <w:hyperlink r:id="rId271" w:history="1">
        <w:r w:rsidRPr="0014090C">
          <w:rPr>
            <w:rStyle w:val="ac"/>
          </w:rPr>
          <w:t xml:space="preserve">▫️ </w:t>
        </w:r>
        <w:proofErr w:type="spellStart"/>
        <w:r w:rsidRPr="0014090C">
          <w:rPr>
            <w:rStyle w:val="ac"/>
          </w:rPr>
          <w:t>Термостат</w:t>
        </w:r>
        <w:proofErr w:type="spellEnd"/>
        <w:r w:rsidRPr="0014090C">
          <w:rPr>
            <w:rStyle w:val="ac"/>
          </w:rPr>
          <w:t xml:space="preserve"> + ОПС</w:t>
        </w:r>
      </w:hyperlink>
    </w:p>
    <w:p w14:paraId="4CCD9F95" w14:textId="77777777" w:rsidR="0014090C" w:rsidRPr="0014090C" w:rsidRDefault="0014090C" w:rsidP="0014090C">
      <w:pPr>
        <w:numPr>
          <w:ilvl w:val="3"/>
          <w:numId w:val="8"/>
        </w:numPr>
      </w:pPr>
      <w:hyperlink r:id="rId272" w:history="1">
        <w:r w:rsidRPr="0014090C">
          <w:rPr>
            <w:rStyle w:val="ac"/>
          </w:rPr>
          <w:t xml:space="preserve">▫️ </w:t>
        </w:r>
        <w:proofErr w:type="spellStart"/>
        <w:r w:rsidRPr="0014090C">
          <w:rPr>
            <w:rStyle w:val="ac"/>
          </w:rPr>
          <w:t>Домашний</w:t>
        </w:r>
        <w:proofErr w:type="spellEnd"/>
        <w:r w:rsidRPr="0014090C">
          <w:rPr>
            <w:rStyle w:val="ac"/>
          </w:rPr>
          <w:t xml:space="preserve"> </w:t>
        </w:r>
        <w:proofErr w:type="spellStart"/>
        <w:r w:rsidRPr="0014090C">
          <w:rPr>
            <w:rStyle w:val="ac"/>
          </w:rPr>
          <w:t>контроллер</w:t>
        </w:r>
        <w:proofErr w:type="spellEnd"/>
        <w:r w:rsidRPr="0014090C">
          <w:rPr>
            <w:rStyle w:val="ac"/>
          </w:rPr>
          <w:t xml:space="preserve"> </w:t>
        </w:r>
        <w:proofErr w:type="spellStart"/>
        <w:r w:rsidRPr="0014090C">
          <w:rPr>
            <w:rStyle w:val="ac"/>
          </w:rPr>
          <w:t>на</w:t>
        </w:r>
        <w:proofErr w:type="spellEnd"/>
        <w:r w:rsidRPr="0014090C">
          <w:rPr>
            <w:rStyle w:val="ac"/>
          </w:rPr>
          <w:t xml:space="preserve"> ESP32</w:t>
        </w:r>
      </w:hyperlink>
    </w:p>
    <w:p w14:paraId="076FF851" w14:textId="77777777" w:rsidR="0014090C" w:rsidRPr="0014090C" w:rsidRDefault="0014090C" w:rsidP="0014090C">
      <w:pPr>
        <w:numPr>
          <w:ilvl w:val="3"/>
          <w:numId w:val="8"/>
        </w:numPr>
      </w:pPr>
      <w:hyperlink r:id="rId273" w:history="1">
        <w:r w:rsidRPr="0014090C">
          <w:rPr>
            <w:rStyle w:val="ac"/>
          </w:rPr>
          <w:t xml:space="preserve">▫️ </w:t>
        </w:r>
        <w:proofErr w:type="spellStart"/>
        <w:r w:rsidRPr="0014090C">
          <w:rPr>
            <w:rStyle w:val="ac"/>
          </w:rPr>
          <w:t>Автомат</w:t>
        </w:r>
        <w:proofErr w:type="spellEnd"/>
        <w:r w:rsidRPr="0014090C">
          <w:rPr>
            <w:rStyle w:val="ac"/>
          </w:rPr>
          <w:t xml:space="preserve"> </w:t>
        </w:r>
        <w:proofErr w:type="spellStart"/>
        <w:r w:rsidRPr="0014090C">
          <w:rPr>
            <w:rStyle w:val="ac"/>
          </w:rPr>
          <w:t>для</w:t>
        </w:r>
        <w:proofErr w:type="spellEnd"/>
        <w:r w:rsidRPr="0014090C">
          <w:rPr>
            <w:rStyle w:val="ac"/>
          </w:rPr>
          <w:t xml:space="preserve"> </w:t>
        </w:r>
        <w:proofErr w:type="spellStart"/>
        <w:r w:rsidRPr="0014090C">
          <w:rPr>
            <w:rStyle w:val="ac"/>
          </w:rPr>
          <w:t>полива</w:t>
        </w:r>
        <w:proofErr w:type="spellEnd"/>
      </w:hyperlink>
    </w:p>
    <w:p w14:paraId="6D95DF17" w14:textId="77777777" w:rsidR="0014090C" w:rsidRPr="0014090C" w:rsidRDefault="0014090C" w:rsidP="0014090C">
      <w:pPr>
        <w:numPr>
          <w:ilvl w:val="3"/>
          <w:numId w:val="8"/>
        </w:numPr>
      </w:pPr>
      <w:hyperlink r:id="rId274" w:history="1">
        <w:r w:rsidRPr="0014090C">
          <w:rPr>
            <w:rStyle w:val="ac"/>
          </w:rPr>
          <w:t xml:space="preserve">▫️ </w:t>
        </w:r>
        <w:proofErr w:type="spellStart"/>
        <w:r w:rsidRPr="0014090C">
          <w:rPr>
            <w:rStyle w:val="ac"/>
          </w:rPr>
          <w:t>Автоматическая</w:t>
        </w:r>
        <w:proofErr w:type="spellEnd"/>
        <w:r w:rsidRPr="0014090C">
          <w:rPr>
            <w:rStyle w:val="ac"/>
          </w:rPr>
          <w:t xml:space="preserve"> </w:t>
        </w:r>
        <w:proofErr w:type="spellStart"/>
        <w:r w:rsidRPr="0014090C">
          <w:rPr>
            <w:rStyle w:val="ac"/>
          </w:rPr>
          <w:t>теплица</w:t>
        </w:r>
        <w:proofErr w:type="spellEnd"/>
      </w:hyperlink>
    </w:p>
    <w:p w14:paraId="299C60E1" w14:textId="77777777" w:rsidR="0014090C" w:rsidRPr="0014090C" w:rsidRDefault="0014090C" w:rsidP="0014090C">
      <w:pPr>
        <w:numPr>
          <w:ilvl w:val="3"/>
          <w:numId w:val="8"/>
        </w:numPr>
      </w:pPr>
      <w:hyperlink r:id="rId275" w:history="1">
        <w:r w:rsidRPr="0014090C">
          <w:rPr>
            <w:rStyle w:val="ac"/>
          </w:rPr>
          <w:t xml:space="preserve">▫️ </w:t>
        </w:r>
        <w:proofErr w:type="spellStart"/>
        <w:r w:rsidRPr="0014090C">
          <w:rPr>
            <w:rStyle w:val="ac"/>
          </w:rPr>
          <w:t>Алкогометр</w:t>
        </w:r>
        <w:proofErr w:type="spellEnd"/>
        <w:r w:rsidRPr="0014090C">
          <w:rPr>
            <w:rStyle w:val="ac"/>
          </w:rPr>
          <w:t xml:space="preserve"> </w:t>
        </w:r>
        <w:proofErr w:type="spellStart"/>
        <w:r w:rsidRPr="0014090C">
          <w:rPr>
            <w:rStyle w:val="ac"/>
          </w:rPr>
          <w:t>на</w:t>
        </w:r>
        <w:proofErr w:type="spellEnd"/>
        <w:r w:rsidRPr="0014090C">
          <w:rPr>
            <w:rStyle w:val="ac"/>
          </w:rPr>
          <w:t xml:space="preserve"> ESP32</w:t>
        </w:r>
      </w:hyperlink>
    </w:p>
    <w:p w14:paraId="6F3D6463" w14:textId="77777777" w:rsidR="0014090C" w:rsidRPr="0014090C" w:rsidRDefault="0014090C" w:rsidP="0014090C">
      <w:pPr>
        <w:numPr>
          <w:ilvl w:val="0"/>
          <w:numId w:val="8"/>
        </w:numPr>
      </w:pPr>
      <w:hyperlink r:id="rId276" w:history="1">
        <w:r w:rsidRPr="0014090C">
          <w:rPr>
            <w:rStyle w:val="ac"/>
            <w:rFonts w:ascii="Segoe UI Emoji" w:hAnsi="Segoe UI Emoji" w:cs="Segoe UI Emoji"/>
          </w:rPr>
          <w:t>💠</w:t>
        </w:r>
        <w:r w:rsidRPr="0014090C">
          <w:rPr>
            <w:rStyle w:val="ac"/>
          </w:rPr>
          <w:t xml:space="preserve"> </w:t>
        </w:r>
        <w:proofErr w:type="spellStart"/>
        <w:r w:rsidRPr="0014090C">
          <w:rPr>
            <w:rStyle w:val="ac"/>
          </w:rPr>
          <w:t>Программы</w:t>
        </w:r>
        <w:proofErr w:type="spellEnd"/>
      </w:hyperlink>
    </w:p>
    <w:p w14:paraId="21412333" w14:textId="77777777" w:rsidR="0014090C" w:rsidRPr="0014090C" w:rsidRDefault="0014090C" w:rsidP="0014090C">
      <w:pPr>
        <w:numPr>
          <w:ilvl w:val="1"/>
          <w:numId w:val="8"/>
        </w:numPr>
      </w:pPr>
      <w:hyperlink r:id="rId277" w:history="1">
        <w:r w:rsidRPr="0014090C">
          <w:rPr>
            <w:rStyle w:val="ac"/>
            <w:rFonts w:ascii="Segoe UI Emoji" w:hAnsi="Segoe UI Emoji" w:cs="Segoe UI Emoji"/>
          </w:rPr>
          <w:t>🔸</w:t>
        </w:r>
        <w:r w:rsidRPr="0014090C">
          <w:rPr>
            <w:rStyle w:val="ac"/>
          </w:rPr>
          <w:t xml:space="preserve"> </w:t>
        </w:r>
        <w:proofErr w:type="spellStart"/>
        <w:r w:rsidRPr="0014090C">
          <w:rPr>
            <w:rStyle w:val="ac"/>
          </w:rPr>
          <w:t>Бесплатные</w:t>
        </w:r>
        <w:proofErr w:type="spellEnd"/>
        <w:r w:rsidRPr="0014090C">
          <w:rPr>
            <w:rStyle w:val="ac"/>
          </w:rPr>
          <w:t xml:space="preserve"> </w:t>
        </w:r>
        <w:proofErr w:type="spellStart"/>
        <w:r w:rsidRPr="0014090C">
          <w:rPr>
            <w:rStyle w:val="ac"/>
          </w:rPr>
          <w:t>программы</w:t>
        </w:r>
        <w:proofErr w:type="spellEnd"/>
      </w:hyperlink>
    </w:p>
    <w:p w14:paraId="5AF03178" w14:textId="77777777" w:rsidR="0014090C" w:rsidRPr="0014090C" w:rsidRDefault="0014090C" w:rsidP="0014090C">
      <w:pPr>
        <w:numPr>
          <w:ilvl w:val="1"/>
          <w:numId w:val="8"/>
        </w:numPr>
      </w:pPr>
      <w:hyperlink r:id="rId278" w:history="1">
        <w:r w:rsidRPr="0014090C">
          <w:rPr>
            <w:rStyle w:val="ac"/>
            <w:rFonts w:ascii="Segoe UI Emoji" w:hAnsi="Segoe UI Emoji" w:cs="Segoe UI Emoji"/>
          </w:rPr>
          <w:t>🔸</w:t>
        </w:r>
        <w:r w:rsidRPr="0014090C">
          <w:rPr>
            <w:rStyle w:val="ac"/>
          </w:rPr>
          <w:t xml:space="preserve"> </w:t>
        </w:r>
        <w:proofErr w:type="spellStart"/>
        <w:r w:rsidRPr="0014090C">
          <w:rPr>
            <w:rStyle w:val="ac"/>
          </w:rPr>
          <w:t>Программы</w:t>
        </w:r>
        <w:proofErr w:type="spellEnd"/>
        <w:r w:rsidRPr="0014090C">
          <w:rPr>
            <w:rStyle w:val="ac"/>
          </w:rPr>
          <w:t xml:space="preserve"> </w:t>
        </w:r>
        <w:proofErr w:type="spellStart"/>
        <w:r w:rsidRPr="0014090C">
          <w:rPr>
            <w:rStyle w:val="ac"/>
          </w:rPr>
          <w:t>для</w:t>
        </w:r>
        <w:proofErr w:type="spellEnd"/>
        <w:r w:rsidRPr="0014090C">
          <w:rPr>
            <w:rStyle w:val="ac"/>
          </w:rPr>
          <w:t xml:space="preserve"> </w:t>
        </w:r>
        <w:proofErr w:type="spellStart"/>
        <w:r w:rsidRPr="0014090C">
          <w:rPr>
            <w:rStyle w:val="ac"/>
          </w:rPr>
          <w:t>студентов</w:t>
        </w:r>
        <w:proofErr w:type="spellEnd"/>
      </w:hyperlink>
    </w:p>
    <w:p w14:paraId="4BA6AF8B" w14:textId="77777777" w:rsidR="0014090C" w:rsidRPr="0014090C" w:rsidRDefault="0014090C" w:rsidP="0014090C">
      <w:pPr>
        <w:numPr>
          <w:ilvl w:val="1"/>
          <w:numId w:val="8"/>
        </w:numPr>
      </w:pPr>
      <w:hyperlink r:id="rId279" w:history="1">
        <w:r w:rsidRPr="0014090C">
          <w:rPr>
            <w:rStyle w:val="ac"/>
            <w:rFonts w:ascii="Segoe UI Emoji" w:hAnsi="Segoe UI Emoji" w:cs="Segoe UI Emoji"/>
          </w:rPr>
          <w:t>🔸</w:t>
        </w:r>
        <w:r w:rsidRPr="0014090C">
          <w:rPr>
            <w:rStyle w:val="ac"/>
          </w:rPr>
          <w:t xml:space="preserve"> </w:t>
        </w:r>
        <w:proofErr w:type="spellStart"/>
        <w:r w:rsidRPr="0014090C">
          <w:rPr>
            <w:rStyle w:val="ac"/>
          </w:rPr>
          <w:t>Информационные</w:t>
        </w:r>
        <w:proofErr w:type="spellEnd"/>
        <w:r w:rsidRPr="0014090C">
          <w:rPr>
            <w:rStyle w:val="ac"/>
          </w:rPr>
          <w:t xml:space="preserve"> </w:t>
        </w:r>
        <w:proofErr w:type="spellStart"/>
        <w:r w:rsidRPr="0014090C">
          <w:rPr>
            <w:rStyle w:val="ac"/>
          </w:rPr>
          <w:t>системы</w:t>
        </w:r>
        <w:proofErr w:type="spellEnd"/>
      </w:hyperlink>
    </w:p>
    <w:p w14:paraId="54A9575D" w14:textId="77777777" w:rsidR="0014090C" w:rsidRPr="0014090C" w:rsidRDefault="0014090C" w:rsidP="0014090C">
      <w:pPr>
        <w:numPr>
          <w:ilvl w:val="1"/>
          <w:numId w:val="8"/>
        </w:numPr>
      </w:pPr>
      <w:hyperlink r:id="rId280" w:history="1">
        <w:r w:rsidRPr="0014090C">
          <w:rPr>
            <w:rStyle w:val="ac"/>
            <w:rFonts w:ascii="Segoe UI Emoji" w:hAnsi="Segoe UI Emoji" w:cs="Segoe UI Emoji"/>
          </w:rPr>
          <w:t>🔸</w:t>
        </w:r>
        <w:r w:rsidRPr="0014090C">
          <w:rPr>
            <w:rStyle w:val="ac"/>
          </w:rPr>
          <w:t xml:space="preserve"> </w:t>
        </w:r>
        <w:proofErr w:type="spellStart"/>
        <w:r w:rsidRPr="0014090C">
          <w:rPr>
            <w:rStyle w:val="ac"/>
          </w:rPr>
          <w:t>Утилиты</w:t>
        </w:r>
        <w:proofErr w:type="spellEnd"/>
      </w:hyperlink>
    </w:p>
    <w:p w14:paraId="7F896BE3" w14:textId="77777777" w:rsidR="0014090C" w:rsidRPr="0014090C" w:rsidRDefault="0014090C" w:rsidP="0014090C">
      <w:pPr>
        <w:numPr>
          <w:ilvl w:val="1"/>
          <w:numId w:val="8"/>
        </w:numPr>
      </w:pPr>
      <w:hyperlink r:id="rId281" w:history="1">
        <w:r w:rsidRPr="0014090C">
          <w:rPr>
            <w:rStyle w:val="ac"/>
            <w:rFonts w:ascii="Segoe UI Emoji" w:hAnsi="Segoe UI Emoji" w:cs="Segoe UI Emoji"/>
          </w:rPr>
          <w:t>🔸</w:t>
        </w:r>
        <w:r w:rsidRPr="0014090C">
          <w:rPr>
            <w:rStyle w:val="ac"/>
          </w:rPr>
          <w:t xml:space="preserve"> </w:t>
        </w:r>
        <w:proofErr w:type="spellStart"/>
        <w:r w:rsidRPr="0014090C">
          <w:rPr>
            <w:rStyle w:val="ac"/>
          </w:rPr>
          <w:t>Парсеры</w:t>
        </w:r>
        <w:proofErr w:type="spellEnd"/>
        <w:r w:rsidRPr="0014090C">
          <w:rPr>
            <w:rStyle w:val="ac"/>
          </w:rPr>
          <w:t xml:space="preserve"> </w:t>
        </w:r>
        <w:proofErr w:type="spellStart"/>
        <w:r w:rsidRPr="0014090C">
          <w:rPr>
            <w:rStyle w:val="ac"/>
          </w:rPr>
          <w:t>сайтов</w:t>
        </w:r>
        <w:proofErr w:type="spellEnd"/>
      </w:hyperlink>
    </w:p>
    <w:p w14:paraId="55FCF340" w14:textId="77777777" w:rsidR="0014090C" w:rsidRPr="0014090C" w:rsidRDefault="0014090C" w:rsidP="0014090C">
      <w:pPr>
        <w:numPr>
          <w:ilvl w:val="1"/>
          <w:numId w:val="8"/>
        </w:numPr>
      </w:pPr>
      <w:hyperlink r:id="rId282" w:history="1">
        <w:r w:rsidRPr="0014090C">
          <w:rPr>
            <w:rStyle w:val="ac"/>
            <w:rFonts w:ascii="Segoe UI Emoji" w:hAnsi="Segoe UI Emoji" w:cs="Segoe UI Emoji"/>
          </w:rPr>
          <w:t>🔸</w:t>
        </w:r>
        <w:r w:rsidRPr="0014090C">
          <w:rPr>
            <w:rStyle w:val="ac"/>
          </w:rPr>
          <w:t xml:space="preserve"> </w:t>
        </w:r>
        <w:proofErr w:type="spellStart"/>
        <w:r w:rsidRPr="0014090C">
          <w:rPr>
            <w:rStyle w:val="ac"/>
          </w:rPr>
          <w:t>Программы</w:t>
        </w:r>
        <w:proofErr w:type="spellEnd"/>
        <w:r w:rsidRPr="0014090C">
          <w:rPr>
            <w:rStyle w:val="ac"/>
          </w:rPr>
          <w:t xml:space="preserve"> </w:t>
        </w:r>
        <w:proofErr w:type="spellStart"/>
        <w:r w:rsidRPr="0014090C">
          <w:rPr>
            <w:rStyle w:val="ac"/>
          </w:rPr>
          <w:t>для</w:t>
        </w:r>
        <w:proofErr w:type="spellEnd"/>
        <w:r w:rsidRPr="0014090C">
          <w:rPr>
            <w:rStyle w:val="ac"/>
          </w:rPr>
          <w:t xml:space="preserve"> </w:t>
        </w:r>
        <w:proofErr w:type="spellStart"/>
        <w:r w:rsidRPr="0014090C">
          <w:rPr>
            <w:rStyle w:val="ac"/>
          </w:rPr>
          <w:t>лотерей</w:t>
        </w:r>
        <w:proofErr w:type="spellEnd"/>
      </w:hyperlink>
    </w:p>
    <w:p w14:paraId="640CCDF7" w14:textId="77777777" w:rsidR="0014090C" w:rsidRPr="0014090C" w:rsidRDefault="0014090C" w:rsidP="0014090C">
      <w:pPr>
        <w:numPr>
          <w:ilvl w:val="0"/>
          <w:numId w:val="8"/>
        </w:numPr>
      </w:pPr>
      <w:hyperlink r:id="rId283" w:history="1">
        <w:r w:rsidRPr="0014090C">
          <w:rPr>
            <w:rStyle w:val="ac"/>
            <w:rFonts w:ascii="Segoe UI Emoji" w:hAnsi="Segoe UI Emoji" w:cs="Segoe UI Emoji"/>
          </w:rPr>
          <w:t>💠</w:t>
        </w:r>
        <w:r w:rsidRPr="0014090C">
          <w:rPr>
            <w:rStyle w:val="ac"/>
          </w:rPr>
          <w:t xml:space="preserve"> 3D </w:t>
        </w:r>
        <w:proofErr w:type="spellStart"/>
        <w:r w:rsidRPr="0014090C">
          <w:rPr>
            <w:rStyle w:val="ac"/>
          </w:rPr>
          <w:t>печать</w:t>
        </w:r>
        <w:proofErr w:type="spellEnd"/>
      </w:hyperlink>
    </w:p>
    <w:p w14:paraId="5A467643" w14:textId="77777777" w:rsidR="0014090C" w:rsidRPr="0014090C" w:rsidRDefault="0014090C" w:rsidP="0014090C">
      <w:pPr>
        <w:numPr>
          <w:ilvl w:val="1"/>
          <w:numId w:val="8"/>
        </w:numPr>
      </w:pPr>
      <w:hyperlink r:id="rId284" w:history="1">
        <w:r w:rsidRPr="0014090C">
          <w:rPr>
            <w:rStyle w:val="ac"/>
            <w:rFonts w:ascii="Segoe UI Emoji" w:hAnsi="Segoe UI Emoji" w:cs="Segoe UI Emoji"/>
          </w:rPr>
          <w:t>🔸</w:t>
        </w:r>
        <w:r w:rsidRPr="0014090C">
          <w:rPr>
            <w:rStyle w:val="ac"/>
          </w:rPr>
          <w:t xml:space="preserve"> 3D </w:t>
        </w:r>
        <w:proofErr w:type="spellStart"/>
        <w:r w:rsidRPr="0014090C">
          <w:rPr>
            <w:rStyle w:val="ac"/>
          </w:rPr>
          <w:t>модели</w:t>
        </w:r>
        <w:proofErr w:type="spellEnd"/>
      </w:hyperlink>
    </w:p>
    <w:p w14:paraId="5C33DA01" w14:textId="77777777" w:rsidR="0014090C" w:rsidRPr="0014090C" w:rsidRDefault="0014090C" w:rsidP="0014090C">
      <w:pPr>
        <w:numPr>
          <w:ilvl w:val="0"/>
          <w:numId w:val="8"/>
        </w:numPr>
      </w:pPr>
      <w:hyperlink r:id="rId285" w:history="1">
        <w:r w:rsidRPr="0014090C">
          <w:rPr>
            <w:rStyle w:val="ac"/>
            <w:rFonts w:ascii="Segoe UI Emoji" w:hAnsi="Segoe UI Emoji" w:cs="Segoe UI Emoji"/>
          </w:rPr>
          <w:t>💠</w:t>
        </w:r>
        <w:r w:rsidRPr="0014090C">
          <w:rPr>
            <w:rStyle w:val="ac"/>
          </w:rPr>
          <w:t xml:space="preserve"> </w:t>
        </w:r>
        <w:proofErr w:type="spellStart"/>
        <w:r w:rsidRPr="0014090C">
          <w:rPr>
            <w:rStyle w:val="ac"/>
          </w:rPr>
          <w:t>Статьи</w:t>
        </w:r>
        <w:proofErr w:type="spellEnd"/>
      </w:hyperlink>
    </w:p>
    <w:p w14:paraId="4C3F4742" w14:textId="77777777" w:rsidR="0014090C" w:rsidRPr="0014090C" w:rsidRDefault="0014090C" w:rsidP="0014090C">
      <w:pPr>
        <w:numPr>
          <w:ilvl w:val="1"/>
          <w:numId w:val="8"/>
        </w:numPr>
      </w:pPr>
      <w:hyperlink r:id="rId286" w:history="1">
        <w:r w:rsidRPr="0014090C">
          <w:rPr>
            <w:rStyle w:val="ac"/>
            <w:rFonts w:ascii="Segoe UI Emoji" w:hAnsi="Segoe UI Emoji" w:cs="Segoe UI Emoji"/>
          </w:rPr>
          <w:t>🔸</w:t>
        </w:r>
        <w:r w:rsidRPr="0014090C">
          <w:rPr>
            <w:rStyle w:val="ac"/>
          </w:rPr>
          <w:t xml:space="preserve"> </w:t>
        </w:r>
        <w:proofErr w:type="spellStart"/>
        <w:r w:rsidRPr="0014090C">
          <w:rPr>
            <w:rStyle w:val="ac"/>
          </w:rPr>
          <w:t>Обзоры</w:t>
        </w:r>
        <w:proofErr w:type="spellEnd"/>
      </w:hyperlink>
    </w:p>
    <w:p w14:paraId="329D8239" w14:textId="77777777" w:rsidR="0014090C" w:rsidRPr="0014090C" w:rsidRDefault="0014090C" w:rsidP="0014090C">
      <w:pPr>
        <w:numPr>
          <w:ilvl w:val="2"/>
          <w:numId w:val="8"/>
        </w:numPr>
      </w:pPr>
      <w:hyperlink r:id="rId287" w:history="1">
        <w:r w:rsidRPr="0014090C">
          <w:rPr>
            <w:rStyle w:val="ac"/>
            <w:rFonts w:ascii="Segoe UI Emoji" w:hAnsi="Segoe UI Emoji" w:cs="Segoe UI Emoji"/>
          </w:rPr>
          <w:t>🔹</w:t>
        </w:r>
        <w:r w:rsidRPr="0014090C">
          <w:rPr>
            <w:rStyle w:val="ac"/>
          </w:rPr>
          <w:t xml:space="preserve"> </w:t>
        </w:r>
        <w:proofErr w:type="spellStart"/>
        <w:r w:rsidRPr="0014090C">
          <w:rPr>
            <w:rStyle w:val="ac"/>
          </w:rPr>
          <w:t>Бытовая</w:t>
        </w:r>
        <w:proofErr w:type="spellEnd"/>
        <w:r w:rsidRPr="0014090C">
          <w:rPr>
            <w:rStyle w:val="ac"/>
          </w:rPr>
          <w:t xml:space="preserve"> </w:t>
        </w:r>
        <w:proofErr w:type="spellStart"/>
        <w:r w:rsidRPr="0014090C">
          <w:rPr>
            <w:rStyle w:val="ac"/>
          </w:rPr>
          <w:t>автоматика</w:t>
        </w:r>
        <w:proofErr w:type="spellEnd"/>
      </w:hyperlink>
    </w:p>
    <w:p w14:paraId="5F9996FA" w14:textId="77777777" w:rsidR="0014090C" w:rsidRPr="0014090C" w:rsidRDefault="0014090C" w:rsidP="0014090C">
      <w:pPr>
        <w:numPr>
          <w:ilvl w:val="2"/>
          <w:numId w:val="8"/>
        </w:numPr>
      </w:pPr>
      <w:hyperlink r:id="rId288" w:history="1">
        <w:r w:rsidRPr="0014090C">
          <w:rPr>
            <w:rStyle w:val="ac"/>
            <w:rFonts w:ascii="Segoe UI Emoji" w:hAnsi="Segoe UI Emoji" w:cs="Segoe UI Emoji"/>
          </w:rPr>
          <w:t>🔹</w:t>
        </w:r>
        <w:r w:rsidRPr="0014090C">
          <w:rPr>
            <w:rStyle w:val="ac"/>
          </w:rPr>
          <w:t xml:space="preserve"> </w:t>
        </w:r>
        <w:proofErr w:type="spellStart"/>
        <w:r w:rsidRPr="0014090C">
          <w:rPr>
            <w:rStyle w:val="ac"/>
          </w:rPr>
          <w:t>Видеонаблюдение</w:t>
        </w:r>
        <w:proofErr w:type="spellEnd"/>
      </w:hyperlink>
    </w:p>
    <w:p w14:paraId="2241DF98" w14:textId="77777777" w:rsidR="0014090C" w:rsidRPr="0014090C" w:rsidRDefault="0014090C" w:rsidP="0014090C">
      <w:pPr>
        <w:numPr>
          <w:ilvl w:val="2"/>
          <w:numId w:val="8"/>
        </w:numPr>
      </w:pPr>
      <w:hyperlink r:id="rId289" w:history="1">
        <w:r w:rsidRPr="0014090C">
          <w:rPr>
            <w:rStyle w:val="ac"/>
            <w:rFonts w:ascii="Segoe UI Emoji" w:hAnsi="Segoe UI Emoji" w:cs="Segoe UI Emoji"/>
          </w:rPr>
          <w:t>🔹</w:t>
        </w:r>
        <w:r w:rsidRPr="0014090C">
          <w:rPr>
            <w:rStyle w:val="ac"/>
          </w:rPr>
          <w:t xml:space="preserve"> GSM-</w:t>
        </w:r>
        <w:proofErr w:type="spellStart"/>
        <w:r w:rsidRPr="0014090C">
          <w:rPr>
            <w:rStyle w:val="ac"/>
          </w:rPr>
          <w:t>сигнализации</w:t>
        </w:r>
        <w:proofErr w:type="spellEnd"/>
      </w:hyperlink>
    </w:p>
    <w:p w14:paraId="542B9DD6" w14:textId="77777777" w:rsidR="0014090C" w:rsidRPr="0014090C" w:rsidRDefault="0014090C" w:rsidP="0014090C">
      <w:pPr>
        <w:numPr>
          <w:ilvl w:val="1"/>
          <w:numId w:val="8"/>
        </w:numPr>
      </w:pPr>
      <w:hyperlink r:id="rId290" w:history="1">
        <w:r w:rsidRPr="0014090C">
          <w:rPr>
            <w:rStyle w:val="ac"/>
            <w:rFonts w:ascii="Segoe UI Emoji" w:hAnsi="Segoe UI Emoji" w:cs="Segoe UI Emoji"/>
          </w:rPr>
          <w:t>🔸</w:t>
        </w:r>
        <w:r w:rsidRPr="0014090C">
          <w:rPr>
            <w:rStyle w:val="ac"/>
          </w:rPr>
          <w:t xml:space="preserve"> </w:t>
        </w:r>
        <w:proofErr w:type="spellStart"/>
        <w:r w:rsidRPr="0014090C">
          <w:rPr>
            <w:rStyle w:val="ac"/>
          </w:rPr>
          <w:t>Фриланс</w:t>
        </w:r>
        <w:proofErr w:type="spellEnd"/>
      </w:hyperlink>
    </w:p>
    <w:p w14:paraId="28530FDB" w14:textId="77777777" w:rsidR="0014090C" w:rsidRPr="0014090C" w:rsidRDefault="0014090C" w:rsidP="0014090C">
      <w:pPr>
        <w:numPr>
          <w:ilvl w:val="2"/>
          <w:numId w:val="8"/>
        </w:numPr>
      </w:pPr>
      <w:hyperlink r:id="rId291" w:history="1">
        <w:r w:rsidRPr="0014090C">
          <w:rPr>
            <w:rStyle w:val="ac"/>
            <w:rFonts w:ascii="Segoe UI Emoji" w:hAnsi="Segoe UI Emoji" w:cs="Segoe UI Emoji"/>
          </w:rPr>
          <w:t>🔹</w:t>
        </w:r>
        <w:r w:rsidRPr="0014090C">
          <w:rPr>
            <w:rStyle w:val="ac"/>
          </w:rPr>
          <w:t xml:space="preserve"> </w:t>
        </w:r>
        <w:proofErr w:type="spellStart"/>
        <w:r w:rsidRPr="0014090C">
          <w:rPr>
            <w:rStyle w:val="ac"/>
          </w:rPr>
          <w:t>Бот</w:t>
        </w:r>
        <w:proofErr w:type="spellEnd"/>
        <w:r w:rsidRPr="0014090C">
          <w:rPr>
            <w:rStyle w:val="ac"/>
          </w:rPr>
          <w:t xml:space="preserve"> @fl_monitor_bot</w:t>
        </w:r>
      </w:hyperlink>
    </w:p>
    <w:p w14:paraId="15941ABB" w14:textId="77777777" w:rsidR="0014090C" w:rsidRPr="0014090C" w:rsidRDefault="0014090C" w:rsidP="0014090C">
      <w:pPr>
        <w:numPr>
          <w:ilvl w:val="2"/>
          <w:numId w:val="8"/>
        </w:numPr>
      </w:pPr>
      <w:hyperlink r:id="rId292" w:history="1">
        <w:r w:rsidRPr="0014090C">
          <w:rPr>
            <w:rStyle w:val="ac"/>
            <w:rFonts w:ascii="Segoe UI Emoji" w:hAnsi="Segoe UI Emoji" w:cs="Segoe UI Emoji"/>
          </w:rPr>
          <w:t>🔹</w:t>
        </w:r>
        <w:r w:rsidRPr="0014090C">
          <w:rPr>
            <w:rStyle w:val="ac"/>
          </w:rPr>
          <w:t xml:space="preserve"> </w:t>
        </w:r>
        <w:proofErr w:type="spellStart"/>
        <w:r w:rsidRPr="0014090C">
          <w:rPr>
            <w:rStyle w:val="ac"/>
          </w:rPr>
          <w:t>Базы</w:t>
        </w:r>
        <w:proofErr w:type="spellEnd"/>
        <w:r w:rsidRPr="0014090C">
          <w:rPr>
            <w:rStyle w:val="ac"/>
          </w:rPr>
          <w:t xml:space="preserve"> </w:t>
        </w:r>
        <w:proofErr w:type="spellStart"/>
        <w:r w:rsidRPr="0014090C">
          <w:rPr>
            <w:rStyle w:val="ac"/>
          </w:rPr>
          <w:t>данных</w:t>
        </w:r>
        <w:proofErr w:type="spellEnd"/>
      </w:hyperlink>
    </w:p>
    <w:p w14:paraId="6DD22710" w14:textId="77777777" w:rsidR="0014090C" w:rsidRPr="0014090C" w:rsidRDefault="0014090C" w:rsidP="0014090C">
      <w:pPr>
        <w:rPr>
          <w:b/>
          <w:bCs/>
        </w:rPr>
      </w:pPr>
      <w:proofErr w:type="spellStart"/>
      <w:r w:rsidRPr="0014090C">
        <w:rPr>
          <w:b/>
          <w:bCs/>
        </w:rPr>
        <w:t>Комментарии</w:t>
      </w:r>
      <w:proofErr w:type="spellEnd"/>
    </w:p>
    <w:p w14:paraId="32317452" w14:textId="77777777" w:rsidR="0014090C" w:rsidRPr="0014090C" w:rsidRDefault="0014090C" w:rsidP="0014090C">
      <w:pPr>
        <w:numPr>
          <w:ilvl w:val="0"/>
          <w:numId w:val="9"/>
        </w:numPr>
        <w:rPr>
          <w:lang w:val="ru-RU"/>
        </w:rPr>
      </w:pPr>
      <w:r w:rsidRPr="0014090C">
        <w:t>Alex </w:t>
      </w:r>
      <w:r w:rsidRPr="0014090C">
        <w:rPr>
          <w:lang w:val="ru-RU"/>
        </w:rPr>
        <w:t>к записи</w:t>
      </w:r>
      <w:r w:rsidRPr="0014090C">
        <w:t> </w:t>
      </w:r>
      <w:hyperlink r:id="rId293" w:anchor="comment-6956" w:history="1">
        <w:r w:rsidRPr="0014090C">
          <w:rPr>
            <w:rStyle w:val="ac"/>
            <w:lang w:val="ru-RU"/>
          </w:rPr>
          <w:t xml:space="preserve">Работа с шиной </w:t>
        </w:r>
        <w:r w:rsidRPr="0014090C">
          <w:rPr>
            <w:rStyle w:val="ac"/>
          </w:rPr>
          <w:t>RS</w:t>
        </w:r>
        <w:r w:rsidRPr="0014090C">
          <w:rPr>
            <w:rStyle w:val="ac"/>
            <w:lang w:val="ru-RU"/>
          </w:rPr>
          <w:t xml:space="preserve">485 и протоколом </w:t>
        </w:r>
        <w:r w:rsidRPr="0014090C">
          <w:rPr>
            <w:rStyle w:val="ac"/>
          </w:rPr>
          <w:t>Modbus</w:t>
        </w:r>
        <w:r w:rsidRPr="0014090C">
          <w:rPr>
            <w:rStyle w:val="ac"/>
            <w:lang w:val="ru-RU"/>
          </w:rPr>
          <w:t xml:space="preserve"> </w:t>
        </w:r>
        <w:r w:rsidRPr="0014090C">
          <w:rPr>
            <w:rStyle w:val="ac"/>
          </w:rPr>
          <w:t>RTU</w:t>
        </w:r>
        <w:r w:rsidRPr="0014090C">
          <w:rPr>
            <w:rStyle w:val="ac"/>
            <w:lang w:val="ru-RU"/>
          </w:rPr>
          <w:t xml:space="preserve"> на </w:t>
        </w:r>
        <w:r w:rsidRPr="0014090C">
          <w:rPr>
            <w:rStyle w:val="ac"/>
          </w:rPr>
          <w:t>ESP</w:t>
        </w:r>
        <w:r w:rsidRPr="0014090C">
          <w:rPr>
            <w:rStyle w:val="ac"/>
            <w:lang w:val="ru-RU"/>
          </w:rPr>
          <w:t>32</w:t>
        </w:r>
      </w:hyperlink>
    </w:p>
    <w:p w14:paraId="2E4829A8" w14:textId="77777777" w:rsidR="0014090C" w:rsidRPr="0014090C" w:rsidRDefault="0014090C" w:rsidP="0014090C">
      <w:pPr>
        <w:numPr>
          <w:ilvl w:val="0"/>
          <w:numId w:val="9"/>
        </w:numPr>
        <w:rPr>
          <w:lang w:val="ru-RU"/>
        </w:rPr>
      </w:pPr>
      <w:r w:rsidRPr="0014090C">
        <w:rPr>
          <w:lang w:val="ru-RU"/>
        </w:rPr>
        <w:t>Денис</w:t>
      </w:r>
      <w:r w:rsidRPr="0014090C">
        <w:t> </w:t>
      </w:r>
      <w:r w:rsidRPr="0014090C">
        <w:rPr>
          <w:lang w:val="ru-RU"/>
        </w:rPr>
        <w:t>к записи</w:t>
      </w:r>
      <w:r w:rsidRPr="0014090C">
        <w:t> </w:t>
      </w:r>
      <w:hyperlink r:id="rId294" w:anchor="comment-6955" w:history="1">
        <w:r w:rsidRPr="0014090C">
          <w:rPr>
            <w:rStyle w:val="ac"/>
          </w:rPr>
          <w:t>ESP</w:t>
        </w:r>
        <w:r w:rsidRPr="0014090C">
          <w:rPr>
            <w:rStyle w:val="ac"/>
            <w:lang w:val="ru-RU"/>
          </w:rPr>
          <w:t xml:space="preserve">32 в вопросах и ответах ( </w:t>
        </w:r>
        <w:r w:rsidRPr="0014090C">
          <w:rPr>
            <w:rStyle w:val="ac"/>
          </w:rPr>
          <w:t>FAQ</w:t>
        </w:r>
        <w:r w:rsidRPr="0014090C">
          <w:rPr>
            <w:rStyle w:val="ac"/>
            <w:lang w:val="ru-RU"/>
          </w:rPr>
          <w:t xml:space="preserve"> )</w:t>
        </w:r>
      </w:hyperlink>
    </w:p>
    <w:p w14:paraId="2172F0E5" w14:textId="77777777" w:rsidR="0014090C" w:rsidRPr="0014090C" w:rsidRDefault="0014090C" w:rsidP="0014090C">
      <w:pPr>
        <w:numPr>
          <w:ilvl w:val="0"/>
          <w:numId w:val="9"/>
        </w:numPr>
      </w:pPr>
      <w:r w:rsidRPr="0014090C">
        <w:rPr>
          <w:lang w:val="ru-RU"/>
        </w:rPr>
        <w:t>Дмитрий</w:t>
      </w:r>
      <w:r w:rsidRPr="0014090C">
        <w:t> </w:t>
      </w:r>
      <w:r w:rsidRPr="0014090C">
        <w:rPr>
          <w:lang w:val="ru-RU"/>
        </w:rPr>
        <w:t>к записи</w:t>
      </w:r>
      <w:r w:rsidRPr="0014090C">
        <w:t> </w:t>
      </w:r>
      <w:hyperlink r:id="rId295" w:anchor="comment-6954"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51903305" w14:textId="77777777" w:rsidR="0014090C" w:rsidRPr="0014090C" w:rsidRDefault="0014090C" w:rsidP="0014090C">
      <w:pPr>
        <w:numPr>
          <w:ilvl w:val="0"/>
          <w:numId w:val="9"/>
        </w:numPr>
      </w:pPr>
      <w:r w:rsidRPr="0014090C">
        <w:rPr>
          <w:lang w:val="ru-RU"/>
        </w:rPr>
        <w:t>Дмитрий</w:t>
      </w:r>
      <w:r w:rsidRPr="0014090C">
        <w:t> </w:t>
      </w:r>
      <w:r w:rsidRPr="0014090C">
        <w:rPr>
          <w:lang w:val="ru-RU"/>
        </w:rPr>
        <w:t>к записи</w:t>
      </w:r>
      <w:r w:rsidRPr="0014090C">
        <w:t> </w:t>
      </w:r>
      <w:hyperlink r:id="rId296" w:anchor="comment-6953"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240218A4" w14:textId="77777777" w:rsidR="0014090C" w:rsidRPr="0014090C" w:rsidRDefault="0014090C" w:rsidP="0014090C">
      <w:pPr>
        <w:numPr>
          <w:ilvl w:val="0"/>
          <w:numId w:val="9"/>
        </w:numPr>
      </w:pPr>
      <w:hyperlink r:id="rId297" w:history="1">
        <w:proofErr w:type="spellStart"/>
        <w:r w:rsidRPr="0014090C">
          <w:rPr>
            <w:rStyle w:val="ac"/>
          </w:rPr>
          <w:t>kotyara</w:t>
        </w:r>
        <w:proofErr w:type="spellEnd"/>
        <w:r w:rsidRPr="0014090C">
          <w:rPr>
            <w:rStyle w:val="ac"/>
            <w:lang w:val="ru-RU"/>
          </w:rPr>
          <w:t>12</w:t>
        </w:r>
      </w:hyperlink>
      <w:r w:rsidRPr="0014090C">
        <w:t> </w:t>
      </w:r>
      <w:r w:rsidRPr="0014090C">
        <w:rPr>
          <w:lang w:val="ru-RU"/>
        </w:rPr>
        <w:t>к записи</w:t>
      </w:r>
      <w:r w:rsidRPr="0014090C">
        <w:t> </w:t>
      </w:r>
      <w:hyperlink r:id="rId298" w:anchor="comment-6950"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7F780C8A" w14:textId="77777777" w:rsidR="0014090C" w:rsidRPr="0014090C" w:rsidRDefault="0014090C" w:rsidP="0014090C">
      <w:pPr>
        <w:numPr>
          <w:ilvl w:val="0"/>
          <w:numId w:val="9"/>
        </w:numPr>
      </w:pPr>
      <w:r w:rsidRPr="0014090C">
        <w:rPr>
          <w:lang w:val="ru-RU"/>
        </w:rPr>
        <w:t>Дмитрий</w:t>
      </w:r>
      <w:r w:rsidRPr="0014090C">
        <w:t> </w:t>
      </w:r>
      <w:r w:rsidRPr="0014090C">
        <w:rPr>
          <w:lang w:val="ru-RU"/>
        </w:rPr>
        <w:t>к записи</w:t>
      </w:r>
      <w:r w:rsidRPr="0014090C">
        <w:t> </w:t>
      </w:r>
      <w:hyperlink r:id="rId299" w:anchor="comment-6948"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3B85F67B" w14:textId="77777777" w:rsidR="0014090C" w:rsidRPr="0014090C" w:rsidRDefault="0014090C" w:rsidP="0014090C">
      <w:pPr>
        <w:numPr>
          <w:ilvl w:val="0"/>
          <w:numId w:val="9"/>
        </w:numPr>
        <w:rPr>
          <w:lang w:val="ru-RU"/>
        </w:rPr>
      </w:pPr>
      <w:r w:rsidRPr="0014090C">
        <w:rPr>
          <w:lang w:val="ru-RU"/>
        </w:rPr>
        <w:t>Дмитрий</w:t>
      </w:r>
      <w:r w:rsidRPr="0014090C">
        <w:t> </w:t>
      </w:r>
      <w:r w:rsidRPr="0014090C">
        <w:rPr>
          <w:lang w:val="ru-RU"/>
        </w:rPr>
        <w:t>к записи</w:t>
      </w:r>
      <w:r w:rsidRPr="0014090C">
        <w:t> </w:t>
      </w:r>
      <w:hyperlink r:id="rId300" w:anchor="comment-6944" w:history="1">
        <w:r w:rsidRPr="0014090C">
          <w:rPr>
            <w:rStyle w:val="ac"/>
            <w:lang w:val="ru-RU"/>
          </w:rPr>
          <w:t xml:space="preserve">Настраиваем </w:t>
        </w:r>
        <w:r w:rsidRPr="0014090C">
          <w:rPr>
            <w:rStyle w:val="ac"/>
          </w:rPr>
          <w:t>MQTT</w:t>
        </w:r>
        <w:r w:rsidRPr="0014090C">
          <w:rPr>
            <w:rStyle w:val="ac"/>
            <w:lang w:val="ru-RU"/>
          </w:rPr>
          <w:t xml:space="preserve"> </w:t>
        </w:r>
        <w:r w:rsidRPr="0014090C">
          <w:rPr>
            <w:rStyle w:val="ac"/>
          </w:rPr>
          <w:t>DASH</w:t>
        </w:r>
        <w:r w:rsidRPr="0014090C">
          <w:rPr>
            <w:rStyle w:val="ac"/>
            <w:lang w:val="ru-RU"/>
          </w:rPr>
          <w:t xml:space="preserve"> для </w:t>
        </w:r>
        <w:r w:rsidRPr="0014090C">
          <w:rPr>
            <w:rStyle w:val="ac"/>
          </w:rPr>
          <w:t>Android</w:t>
        </w:r>
      </w:hyperlink>
    </w:p>
    <w:p w14:paraId="1D4D9956" w14:textId="77777777" w:rsidR="0014090C" w:rsidRPr="0014090C" w:rsidRDefault="0014090C" w:rsidP="0014090C">
      <w:pPr>
        <w:rPr>
          <w:b/>
          <w:bCs/>
          <w:lang w:val="ru-RU"/>
        </w:rPr>
      </w:pPr>
      <w:r w:rsidRPr="0014090C">
        <w:rPr>
          <w:b/>
          <w:bCs/>
          <w:lang w:val="ru-RU"/>
        </w:rPr>
        <w:t>Метки</w:t>
      </w:r>
    </w:p>
    <w:p w14:paraId="45004B1D" w14:textId="77777777" w:rsidR="0014090C" w:rsidRPr="0014090C" w:rsidRDefault="0014090C" w:rsidP="0014090C">
      <w:pPr>
        <w:rPr>
          <w:lang w:val="ru-RU"/>
        </w:rPr>
      </w:pPr>
      <w:hyperlink r:id="rId301" w:history="1">
        <w:r w:rsidRPr="0014090C">
          <w:rPr>
            <w:rStyle w:val="ac"/>
            <w:lang w:val="ru-RU"/>
          </w:rPr>
          <w:t>3</w:t>
        </w:r>
        <w:r w:rsidRPr="0014090C">
          <w:rPr>
            <w:rStyle w:val="ac"/>
          </w:rPr>
          <w:t>D</w:t>
        </w:r>
        <w:r w:rsidRPr="0014090C">
          <w:rPr>
            <w:rStyle w:val="ac"/>
            <w:lang w:val="ru-RU"/>
          </w:rPr>
          <w:t xml:space="preserve"> модели</w:t>
        </w:r>
        <w:r w:rsidRPr="0014090C">
          <w:rPr>
            <w:rStyle w:val="ac"/>
          </w:rPr>
          <w:t> </w:t>
        </w:r>
        <w:r w:rsidRPr="0014090C">
          <w:rPr>
            <w:rStyle w:val="ac"/>
            <w:lang w:val="ru-RU"/>
          </w:rPr>
          <w:t>(1)</w:t>
        </w:r>
      </w:hyperlink>
      <w:r w:rsidRPr="0014090C">
        <w:t> </w:t>
      </w:r>
      <w:hyperlink r:id="rId302" w:history="1">
        <w:r w:rsidRPr="0014090C">
          <w:rPr>
            <w:rStyle w:val="ac"/>
            <w:lang w:val="ru-RU"/>
          </w:rPr>
          <w:t>@</w:t>
        </w:r>
        <w:proofErr w:type="spellStart"/>
        <w:r w:rsidRPr="0014090C">
          <w:rPr>
            <w:rStyle w:val="ac"/>
          </w:rPr>
          <w:t>fl</w:t>
        </w:r>
        <w:proofErr w:type="spellEnd"/>
        <w:r w:rsidRPr="0014090C">
          <w:rPr>
            <w:rStyle w:val="ac"/>
            <w:lang w:val="ru-RU"/>
          </w:rPr>
          <w:t>_</w:t>
        </w:r>
        <w:r w:rsidRPr="0014090C">
          <w:rPr>
            <w:rStyle w:val="ac"/>
          </w:rPr>
          <w:t>monitor</w:t>
        </w:r>
        <w:r w:rsidRPr="0014090C">
          <w:rPr>
            <w:rStyle w:val="ac"/>
            <w:lang w:val="ru-RU"/>
          </w:rPr>
          <w:t>_</w:t>
        </w:r>
        <w:r w:rsidRPr="0014090C">
          <w:rPr>
            <w:rStyle w:val="ac"/>
          </w:rPr>
          <w:t>bot </w:t>
        </w:r>
        <w:r w:rsidRPr="0014090C">
          <w:rPr>
            <w:rStyle w:val="ac"/>
            <w:lang w:val="ru-RU"/>
          </w:rPr>
          <w:t>(2)</w:t>
        </w:r>
      </w:hyperlink>
      <w:r w:rsidRPr="0014090C">
        <w:t> </w:t>
      </w:r>
      <w:hyperlink r:id="rId303" w:history="1">
        <w:r w:rsidRPr="0014090C">
          <w:rPr>
            <w:rStyle w:val="ac"/>
          </w:rPr>
          <w:t>Arduino </w:t>
        </w:r>
        <w:r w:rsidRPr="0014090C">
          <w:rPr>
            <w:rStyle w:val="ac"/>
            <w:lang w:val="ru-RU"/>
          </w:rPr>
          <w:t>(23)</w:t>
        </w:r>
      </w:hyperlink>
      <w:r w:rsidRPr="0014090C">
        <w:t> </w:t>
      </w:r>
      <w:hyperlink r:id="rId304" w:history="1">
        <w:r w:rsidRPr="0014090C">
          <w:rPr>
            <w:rStyle w:val="ac"/>
          </w:rPr>
          <w:t>C</w:t>
        </w:r>
        <w:r w:rsidRPr="0014090C">
          <w:rPr>
            <w:rStyle w:val="ac"/>
            <w:lang w:val="ru-RU"/>
          </w:rPr>
          <w:t>/</w:t>
        </w:r>
        <w:r w:rsidRPr="0014090C">
          <w:rPr>
            <w:rStyle w:val="ac"/>
          </w:rPr>
          <w:t>C</w:t>
        </w:r>
        <w:r w:rsidRPr="0014090C">
          <w:rPr>
            <w:rStyle w:val="ac"/>
            <w:lang w:val="ru-RU"/>
          </w:rPr>
          <w:t>++</w:t>
        </w:r>
        <w:r w:rsidRPr="0014090C">
          <w:rPr>
            <w:rStyle w:val="ac"/>
          </w:rPr>
          <w:t> </w:t>
        </w:r>
        <w:r w:rsidRPr="0014090C">
          <w:rPr>
            <w:rStyle w:val="ac"/>
            <w:lang w:val="ru-RU"/>
          </w:rPr>
          <w:t>(2)</w:t>
        </w:r>
      </w:hyperlink>
      <w:r w:rsidRPr="0014090C">
        <w:t> </w:t>
      </w:r>
      <w:hyperlink r:id="rId305" w:history="1">
        <w:r w:rsidRPr="0014090C">
          <w:rPr>
            <w:rStyle w:val="ac"/>
          </w:rPr>
          <w:t>Datasheets </w:t>
        </w:r>
        <w:r w:rsidRPr="0014090C">
          <w:rPr>
            <w:rStyle w:val="ac"/>
            <w:lang w:val="ru-RU"/>
          </w:rPr>
          <w:t>(1)</w:t>
        </w:r>
      </w:hyperlink>
      <w:r w:rsidRPr="0014090C">
        <w:t> </w:t>
      </w:r>
      <w:hyperlink r:id="rId306" w:history="1">
        <w:r w:rsidRPr="0014090C">
          <w:rPr>
            <w:rStyle w:val="ac"/>
          </w:rPr>
          <w:t>Delphi </w:t>
        </w:r>
        <w:r w:rsidRPr="0014090C">
          <w:rPr>
            <w:rStyle w:val="ac"/>
            <w:lang w:val="ru-RU"/>
          </w:rPr>
          <w:t>(12)</w:t>
        </w:r>
      </w:hyperlink>
      <w:r w:rsidRPr="0014090C">
        <w:t> </w:t>
      </w:r>
      <w:hyperlink r:id="rId307" w:history="1">
        <w:r w:rsidRPr="0014090C">
          <w:rPr>
            <w:rStyle w:val="ac"/>
          </w:rPr>
          <w:t>ESP</w:t>
        </w:r>
        <w:r w:rsidRPr="0014090C">
          <w:rPr>
            <w:rStyle w:val="ac"/>
            <w:lang w:val="ru-RU"/>
          </w:rPr>
          <w:t>-</w:t>
        </w:r>
        <w:r w:rsidRPr="0014090C">
          <w:rPr>
            <w:rStyle w:val="ac"/>
          </w:rPr>
          <w:t>IDF </w:t>
        </w:r>
        <w:r w:rsidRPr="0014090C">
          <w:rPr>
            <w:rStyle w:val="ac"/>
            <w:lang w:val="ru-RU"/>
          </w:rPr>
          <w:t>(55)</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esp</w:instrText>
      </w:r>
      <w:r w:rsidRPr="0014090C">
        <w:rPr>
          <w:lang w:val="ru-RU"/>
        </w:rPr>
        <w:instrText>32/"</w:instrText>
      </w:r>
      <w:r w:rsidRPr="0014090C">
        <w:fldChar w:fldCharType="separate"/>
      </w:r>
      <w:r w:rsidRPr="0014090C">
        <w:rPr>
          <w:rStyle w:val="ac"/>
        </w:rPr>
        <w:t>esp</w:t>
      </w:r>
      <w:proofErr w:type="spellEnd"/>
      <w:r w:rsidRPr="0014090C">
        <w:rPr>
          <w:rStyle w:val="ac"/>
          <w:lang w:val="ru-RU"/>
        </w:rPr>
        <w:t>32</w:t>
      </w:r>
      <w:r w:rsidRPr="0014090C">
        <w:rPr>
          <w:rStyle w:val="ac"/>
        </w:rPr>
        <w:t> </w:t>
      </w:r>
      <w:r w:rsidRPr="0014090C">
        <w:rPr>
          <w:rStyle w:val="ac"/>
          <w:lang w:val="ru-RU"/>
        </w:rPr>
        <w:t>(82)</w:t>
      </w:r>
      <w:r w:rsidRPr="0014090C">
        <w:fldChar w:fldCharType="end"/>
      </w:r>
      <w:r w:rsidRPr="0014090C">
        <w:t> </w:t>
      </w:r>
      <w:hyperlink r:id="rId308" w:history="1">
        <w:r w:rsidRPr="0014090C">
          <w:rPr>
            <w:rStyle w:val="ac"/>
          </w:rPr>
          <w:t>ESP</w:t>
        </w:r>
        <w:r w:rsidRPr="0014090C">
          <w:rPr>
            <w:rStyle w:val="ac"/>
            <w:lang w:val="ru-RU"/>
          </w:rPr>
          <w:t>8266</w:t>
        </w:r>
        <w:r w:rsidRPr="0014090C">
          <w:rPr>
            <w:rStyle w:val="ac"/>
          </w:rPr>
          <w:t> </w:t>
        </w:r>
        <w:r w:rsidRPr="0014090C">
          <w:rPr>
            <w:rStyle w:val="ac"/>
            <w:lang w:val="ru-RU"/>
          </w:rPr>
          <w:t>(23)</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espressif</w:instrText>
      </w:r>
      <w:r w:rsidRPr="0014090C">
        <w:rPr>
          <w:lang w:val="ru-RU"/>
        </w:rPr>
        <w:instrText>-</w:instrText>
      </w:r>
      <w:r w:rsidRPr="0014090C">
        <w:instrText>ide</w:instrText>
      </w:r>
      <w:r w:rsidRPr="0014090C">
        <w:rPr>
          <w:lang w:val="ru-RU"/>
        </w:rPr>
        <w:instrText>/"</w:instrText>
      </w:r>
      <w:r w:rsidRPr="0014090C">
        <w:fldChar w:fldCharType="separate"/>
      </w:r>
      <w:r w:rsidRPr="0014090C">
        <w:rPr>
          <w:rStyle w:val="ac"/>
        </w:rPr>
        <w:t>Espressif</w:t>
      </w:r>
      <w:proofErr w:type="spellEnd"/>
      <w:r w:rsidRPr="0014090C">
        <w:rPr>
          <w:rStyle w:val="ac"/>
          <w:lang w:val="ru-RU"/>
        </w:rPr>
        <w:t xml:space="preserve"> </w:t>
      </w:r>
      <w:r w:rsidRPr="0014090C">
        <w:rPr>
          <w:rStyle w:val="ac"/>
        </w:rPr>
        <w:t>IDE </w:t>
      </w:r>
      <w:r w:rsidRPr="0014090C">
        <w:rPr>
          <w:rStyle w:val="ac"/>
          <w:lang w:val="ru-RU"/>
        </w:rPr>
        <w:t>(1)</w:t>
      </w:r>
      <w:r w:rsidRPr="0014090C">
        <w:fldChar w:fldCharType="end"/>
      </w:r>
      <w:r w:rsidRPr="0014090C">
        <w:t> </w:t>
      </w:r>
      <w:hyperlink r:id="rId309" w:history="1">
        <w:r w:rsidRPr="0014090C">
          <w:rPr>
            <w:rStyle w:val="ac"/>
          </w:rPr>
          <w:t>Falcon</w:t>
        </w:r>
        <w:r w:rsidRPr="0014090C">
          <w:rPr>
            <w:rStyle w:val="ac"/>
            <w:lang w:val="ru-RU"/>
          </w:rPr>
          <w:t xml:space="preserve"> </w:t>
        </w:r>
        <w:r w:rsidRPr="0014090C">
          <w:rPr>
            <w:rStyle w:val="ac"/>
          </w:rPr>
          <w:t>Eye </w:t>
        </w:r>
        <w:r w:rsidRPr="0014090C">
          <w:rPr>
            <w:rStyle w:val="ac"/>
            <w:lang w:val="ru-RU"/>
          </w:rPr>
          <w:t>(3)</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freertos</w:instrText>
      </w:r>
      <w:r w:rsidRPr="0014090C">
        <w:rPr>
          <w:lang w:val="ru-RU"/>
        </w:rPr>
        <w:instrText>/"</w:instrText>
      </w:r>
      <w:r w:rsidRPr="0014090C">
        <w:fldChar w:fldCharType="separate"/>
      </w:r>
      <w:r w:rsidRPr="0014090C">
        <w:rPr>
          <w:rStyle w:val="ac"/>
        </w:rPr>
        <w:t>FreeRTOS</w:t>
      </w:r>
      <w:proofErr w:type="spellEnd"/>
      <w:r w:rsidRPr="0014090C">
        <w:rPr>
          <w:rStyle w:val="ac"/>
        </w:rPr>
        <w:t> </w:t>
      </w:r>
      <w:r w:rsidRPr="0014090C">
        <w:rPr>
          <w:rStyle w:val="ac"/>
          <w:lang w:val="ru-RU"/>
        </w:rPr>
        <w:t>(13)</w:t>
      </w:r>
      <w:r w:rsidRPr="0014090C">
        <w:fldChar w:fldCharType="end"/>
      </w:r>
      <w:r w:rsidRPr="0014090C">
        <w:t> </w:t>
      </w:r>
      <w:hyperlink r:id="rId310" w:history="1">
        <w:r w:rsidRPr="0014090C">
          <w:rPr>
            <w:rStyle w:val="ac"/>
          </w:rPr>
          <w:t>I</w:t>
        </w:r>
        <w:r w:rsidRPr="0014090C">
          <w:rPr>
            <w:rStyle w:val="ac"/>
            <w:lang w:val="ru-RU"/>
          </w:rPr>
          <w:t>2</w:t>
        </w:r>
        <w:r w:rsidRPr="0014090C">
          <w:rPr>
            <w:rStyle w:val="ac"/>
          </w:rPr>
          <w:t>C </w:t>
        </w:r>
        <w:r w:rsidRPr="0014090C">
          <w:rPr>
            <w:rStyle w:val="ac"/>
            <w:lang w:val="ru-RU"/>
          </w:rPr>
          <w:t>(5)</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keenetic</w:instrText>
      </w:r>
      <w:r w:rsidRPr="0014090C">
        <w:rPr>
          <w:lang w:val="ru-RU"/>
        </w:rPr>
        <w:instrText>/"</w:instrText>
      </w:r>
      <w:r w:rsidRPr="0014090C">
        <w:fldChar w:fldCharType="separate"/>
      </w:r>
      <w:r w:rsidRPr="0014090C">
        <w:rPr>
          <w:rStyle w:val="ac"/>
        </w:rPr>
        <w:t>Keenetic</w:t>
      </w:r>
      <w:proofErr w:type="spellEnd"/>
      <w:r w:rsidRPr="0014090C">
        <w:rPr>
          <w:rStyle w:val="ac"/>
        </w:rPr>
        <w:t> </w:t>
      </w:r>
      <w:r w:rsidRPr="0014090C">
        <w:rPr>
          <w:rStyle w:val="ac"/>
          <w:lang w:val="ru-RU"/>
        </w:rPr>
        <w:t>(2)</w:t>
      </w:r>
      <w:r w:rsidRPr="0014090C">
        <w:fldChar w:fldCharType="end"/>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mosquitto</w:instrText>
      </w:r>
      <w:r w:rsidRPr="0014090C">
        <w:rPr>
          <w:lang w:val="ru-RU"/>
        </w:rPr>
        <w:instrText>/"</w:instrText>
      </w:r>
      <w:r w:rsidRPr="0014090C">
        <w:fldChar w:fldCharType="separate"/>
      </w:r>
      <w:r w:rsidRPr="0014090C">
        <w:rPr>
          <w:rStyle w:val="ac"/>
        </w:rPr>
        <w:t>Mosquitto</w:t>
      </w:r>
      <w:proofErr w:type="spellEnd"/>
      <w:r w:rsidRPr="0014090C">
        <w:rPr>
          <w:rStyle w:val="ac"/>
        </w:rPr>
        <w:t> </w:t>
      </w:r>
      <w:r w:rsidRPr="0014090C">
        <w:rPr>
          <w:rStyle w:val="ac"/>
          <w:lang w:val="ru-RU"/>
        </w:rPr>
        <w:t>(1)</w:t>
      </w:r>
      <w:r w:rsidRPr="0014090C">
        <w:fldChar w:fldCharType="end"/>
      </w:r>
      <w:r w:rsidRPr="0014090C">
        <w:t> </w:t>
      </w:r>
      <w:hyperlink r:id="rId311" w:history="1">
        <w:r w:rsidRPr="0014090C">
          <w:rPr>
            <w:rStyle w:val="ac"/>
          </w:rPr>
          <w:t>MQTT </w:t>
        </w:r>
        <w:r w:rsidRPr="0014090C">
          <w:rPr>
            <w:rStyle w:val="ac"/>
            <w:lang w:val="ru-RU"/>
          </w:rPr>
          <w:t>(10)</w:t>
        </w:r>
      </w:hyperlink>
      <w:r w:rsidRPr="0014090C">
        <w:t> </w:t>
      </w:r>
      <w:hyperlink r:id="rId312" w:history="1">
        <w:r w:rsidRPr="0014090C">
          <w:rPr>
            <w:rStyle w:val="ac"/>
          </w:rPr>
          <w:t>MS</w:t>
        </w:r>
        <w:r w:rsidRPr="0014090C">
          <w:rPr>
            <w:rStyle w:val="ac"/>
            <w:lang w:val="ru-RU"/>
          </w:rPr>
          <w:t xml:space="preserve"> </w:t>
        </w:r>
        <w:r w:rsidRPr="0014090C">
          <w:rPr>
            <w:rStyle w:val="ac"/>
          </w:rPr>
          <w:t>SQL </w:t>
        </w:r>
        <w:r w:rsidRPr="0014090C">
          <w:rPr>
            <w:rStyle w:val="ac"/>
            <w:lang w:val="ru-RU"/>
          </w:rPr>
          <w:t>(2)</w:t>
        </w:r>
      </w:hyperlink>
      <w:r w:rsidRPr="0014090C">
        <w:t> </w:t>
      </w:r>
      <w:hyperlink r:id="rId313" w:history="1">
        <w:r w:rsidRPr="0014090C">
          <w:rPr>
            <w:rStyle w:val="ac"/>
          </w:rPr>
          <w:t>Open</w:t>
        </w:r>
        <w:r w:rsidRPr="0014090C">
          <w:rPr>
            <w:rStyle w:val="ac"/>
            <w:lang w:val="ru-RU"/>
          </w:rPr>
          <w:t xml:space="preserve"> </w:t>
        </w:r>
        <w:r w:rsidRPr="0014090C">
          <w:rPr>
            <w:rStyle w:val="ac"/>
          </w:rPr>
          <w:t>Monitoring </w:t>
        </w:r>
        <w:r w:rsidRPr="0014090C">
          <w:rPr>
            <w:rStyle w:val="ac"/>
            <w:lang w:val="ru-RU"/>
          </w:rPr>
          <w:t>(4)</w:t>
        </w:r>
      </w:hyperlink>
      <w:r w:rsidRPr="0014090C">
        <w:t> </w:t>
      </w:r>
      <w:hyperlink r:id="rId314" w:history="1">
        <w:r w:rsidRPr="0014090C">
          <w:rPr>
            <w:rStyle w:val="ac"/>
          </w:rPr>
          <w:t>OTA</w:t>
        </w:r>
        <w:r w:rsidRPr="0014090C">
          <w:rPr>
            <w:rStyle w:val="ac"/>
            <w:lang w:val="ru-RU"/>
          </w:rPr>
          <w:t xml:space="preserve"> </w:t>
        </w:r>
        <w:r w:rsidRPr="0014090C">
          <w:rPr>
            <w:rStyle w:val="ac"/>
          </w:rPr>
          <w:t>updates </w:t>
        </w:r>
        <w:r w:rsidRPr="0014090C">
          <w:rPr>
            <w:rStyle w:val="ac"/>
            <w:lang w:val="ru-RU"/>
          </w:rPr>
          <w:t>(4)</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platformio</w:instrText>
      </w:r>
      <w:r w:rsidRPr="0014090C">
        <w:rPr>
          <w:lang w:val="ru-RU"/>
        </w:rPr>
        <w:instrText>/"</w:instrText>
      </w:r>
      <w:r w:rsidRPr="0014090C">
        <w:fldChar w:fldCharType="separate"/>
      </w:r>
      <w:r w:rsidRPr="0014090C">
        <w:rPr>
          <w:rStyle w:val="ac"/>
        </w:rPr>
        <w:t>PlatformIO</w:t>
      </w:r>
      <w:proofErr w:type="spellEnd"/>
      <w:r w:rsidRPr="0014090C">
        <w:rPr>
          <w:rStyle w:val="ac"/>
        </w:rPr>
        <w:t> </w:t>
      </w:r>
      <w:r w:rsidRPr="0014090C">
        <w:rPr>
          <w:rStyle w:val="ac"/>
          <w:lang w:val="ru-RU"/>
        </w:rPr>
        <w:t>(13)</w:t>
      </w:r>
      <w:r w:rsidRPr="0014090C">
        <w:fldChar w:fldCharType="end"/>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rs</w:instrText>
      </w:r>
      <w:r w:rsidRPr="0014090C">
        <w:rPr>
          <w:lang w:val="ru-RU"/>
        </w:rPr>
        <w:instrText>485/"</w:instrText>
      </w:r>
      <w:r w:rsidRPr="0014090C">
        <w:fldChar w:fldCharType="separate"/>
      </w:r>
      <w:r w:rsidRPr="0014090C">
        <w:rPr>
          <w:rStyle w:val="ac"/>
        </w:rPr>
        <w:t>rs</w:t>
      </w:r>
      <w:proofErr w:type="spellEnd"/>
      <w:r w:rsidRPr="0014090C">
        <w:rPr>
          <w:rStyle w:val="ac"/>
          <w:lang w:val="ru-RU"/>
        </w:rPr>
        <w:t>485</w:t>
      </w:r>
      <w:r w:rsidRPr="0014090C">
        <w:rPr>
          <w:rStyle w:val="ac"/>
        </w:rPr>
        <w:t> </w:t>
      </w:r>
      <w:r w:rsidRPr="0014090C">
        <w:rPr>
          <w:rStyle w:val="ac"/>
          <w:lang w:val="ru-RU"/>
        </w:rPr>
        <w:t>(9)</w:t>
      </w:r>
      <w:r w:rsidRPr="0014090C">
        <w:fldChar w:fldCharType="end"/>
      </w:r>
      <w:r w:rsidRPr="0014090C">
        <w:t> </w:t>
      </w:r>
      <w:hyperlink r:id="rId315" w:history="1">
        <w:r w:rsidRPr="0014090C">
          <w:rPr>
            <w:rStyle w:val="ac"/>
          </w:rPr>
          <w:t>RX</w:t>
        </w:r>
        <w:r w:rsidRPr="0014090C">
          <w:rPr>
            <w:rStyle w:val="ac"/>
            <w:lang w:val="ru-RU"/>
          </w:rPr>
          <w:t>433</w:t>
        </w:r>
        <w:r w:rsidRPr="0014090C">
          <w:rPr>
            <w:rStyle w:val="ac"/>
          </w:rPr>
          <w:t> </w:t>
        </w:r>
        <w:r w:rsidRPr="0014090C">
          <w:rPr>
            <w:rStyle w:val="ac"/>
            <w:lang w:val="ru-RU"/>
          </w:rPr>
          <w:t>(1)</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soft</w:instrText>
      </w:r>
      <w:r w:rsidRPr="0014090C">
        <w:rPr>
          <w:lang w:val="ru-RU"/>
        </w:rPr>
        <w:instrText>-</w:instrText>
      </w:r>
      <w:r w:rsidRPr="0014090C">
        <w:instrText>loto</w:instrText>
      </w:r>
      <w:r w:rsidRPr="0014090C">
        <w:rPr>
          <w:lang w:val="ru-RU"/>
        </w:rPr>
        <w:instrText>/"</w:instrText>
      </w:r>
      <w:r w:rsidRPr="0014090C">
        <w:fldChar w:fldCharType="separate"/>
      </w:r>
      <w:r w:rsidRPr="0014090C">
        <w:rPr>
          <w:rStyle w:val="ac"/>
        </w:rPr>
        <w:t>SoftLoto</w:t>
      </w:r>
      <w:proofErr w:type="spellEnd"/>
      <w:r w:rsidRPr="0014090C">
        <w:rPr>
          <w:rStyle w:val="ac"/>
        </w:rPr>
        <w:t> </w:t>
      </w:r>
      <w:r w:rsidRPr="0014090C">
        <w:rPr>
          <w:rStyle w:val="ac"/>
          <w:lang w:val="ru-RU"/>
        </w:rPr>
        <w:t>(3)</w:t>
      </w:r>
      <w:r w:rsidRPr="0014090C">
        <w:fldChar w:fldCharType="end"/>
      </w:r>
      <w:r w:rsidRPr="0014090C">
        <w:t> </w:t>
      </w:r>
      <w:hyperlink r:id="rId316" w:history="1">
        <w:r w:rsidRPr="0014090C">
          <w:rPr>
            <w:rStyle w:val="ac"/>
          </w:rPr>
          <w:t>Telegram </w:t>
        </w:r>
        <w:r w:rsidRPr="0014090C">
          <w:rPr>
            <w:rStyle w:val="ac"/>
            <w:lang w:val="ru-RU"/>
          </w:rPr>
          <w:t>(6)</w:t>
        </w:r>
      </w:hyperlink>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thingspeak</w:instrText>
      </w:r>
      <w:r w:rsidRPr="0014090C">
        <w:rPr>
          <w:lang w:val="ru-RU"/>
        </w:rPr>
        <w:instrText>/"</w:instrText>
      </w:r>
      <w:r w:rsidRPr="0014090C">
        <w:fldChar w:fldCharType="separate"/>
      </w:r>
      <w:r w:rsidRPr="0014090C">
        <w:rPr>
          <w:rStyle w:val="ac"/>
        </w:rPr>
        <w:t>ThingSpeak</w:t>
      </w:r>
      <w:proofErr w:type="spellEnd"/>
      <w:r w:rsidRPr="0014090C">
        <w:rPr>
          <w:rStyle w:val="ac"/>
        </w:rPr>
        <w:t> </w:t>
      </w:r>
      <w:r w:rsidRPr="0014090C">
        <w:rPr>
          <w:rStyle w:val="ac"/>
          <w:lang w:val="ru-RU"/>
        </w:rPr>
        <w:t>(3)</w:t>
      </w:r>
      <w:r w:rsidRPr="0014090C">
        <w:fldChar w:fldCharType="end"/>
      </w:r>
      <w:r w:rsidRPr="0014090C">
        <w:t> </w:t>
      </w:r>
      <w:proofErr w:type="spellStart"/>
      <w:r w:rsidRPr="0014090C">
        <w:fldChar w:fldCharType="begin"/>
      </w:r>
      <w:r w:rsidRPr="0014090C">
        <w:instrText>HYPERLINK</w:instrText>
      </w:r>
      <w:r w:rsidRPr="0014090C">
        <w:rPr>
          <w:lang w:val="ru-RU"/>
        </w:rPr>
        <w:instrText xml:space="preserve"> "</w:instrText>
      </w:r>
      <w:r w:rsidRPr="0014090C">
        <w:instrText>https</w:instrText>
      </w:r>
      <w:r w:rsidRPr="0014090C">
        <w:rPr>
          <w:lang w:val="ru-RU"/>
        </w:rPr>
        <w:instrText>://</w:instrText>
      </w:r>
      <w:r w:rsidRPr="0014090C">
        <w:instrText>kotyara</w:instrText>
      </w:r>
      <w:r w:rsidRPr="0014090C">
        <w:rPr>
          <w:lang w:val="ru-RU"/>
        </w:rPr>
        <w:instrText>12.</w:instrText>
      </w:r>
      <w:r w:rsidRPr="0014090C">
        <w:instrText>ru</w:instrText>
      </w:r>
      <w:r w:rsidRPr="0014090C">
        <w:rPr>
          <w:lang w:val="ru-RU"/>
        </w:rPr>
        <w:instrText>/</w:instrText>
      </w:r>
      <w:r w:rsidRPr="0014090C">
        <w:instrText>tag</w:instrText>
      </w:r>
      <w:r w:rsidRPr="0014090C">
        <w:rPr>
          <w:lang w:val="ru-RU"/>
        </w:rPr>
        <w:instrText>/</w:instrText>
      </w:r>
      <w:r w:rsidRPr="0014090C">
        <w:instrText>vscode</w:instrText>
      </w:r>
      <w:r w:rsidRPr="0014090C">
        <w:rPr>
          <w:lang w:val="ru-RU"/>
        </w:rPr>
        <w:instrText>/"</w:instrText>
      </w:r>
      <w:r w:rsidRPr="0014090C">
        <w:fldChar w:fldCharType="separate"/>
      </w:r>
      <w:r w:rsidRPr="0014090C">
        <w:rPr>
          <w:rStyle w:val="ac"/>
        </w:rPr>
        <w:t>VSCode</w:t>
      </w:r>
      <w:proofErr w:type="spellEnd"/>
      <w:r w:rsidRPr="0014090C">
        <w:rPr>
          <w:rStyle w:val="ac"/>
        </w:rPr>
        <w:t> </w:t>
      </w:r>
      <w:r w:rsidRPr="0014090C">
        <w:rPr>
          <w:rStyle w:val="ac"/>
          <w:lang w:val="ru-RU"/>
        </w:rPr>
        <w:t>(7)</w:t>
      </w:r>
      <w:r w:rsidRPr="0014090C">
        <w:fldChar w:fldCharType="end"/>
      </w:r>
      <w:r w:rsidRPr="0014090C">
        <w:t> </w:t>
      </w:r>
      <w:hyperlink r:id="rId317" w:history="1">
        <w:r w:rsidRPr="0014090C">
          <w:rPr>
            <w:rStyle w:val="ac"/>
            <w:lang w:val="ru-RU"/>
          </w:rPr>
          <w:t>Автополив</w:t>
        </w:r>
        <w:r w:rsidRPr="0014090C">
          <w:rPr>
            <w:rStyle w:val="ac"/>
          </w:rPr>
          <w:t> </w:t>
        </w:r>
        <w:r w:rsidRPr="0014090C">
          <w:rPr>
            <w:rStyle w:val="ac"/>
            <w:lang w:val="ru-RU"/>
          </w:rPr>
          <w:t>(4)</w:t>
        </w:r>
      </w:hyperlink>
      <w:r w:rsidRPr="0014090C">
        <w:t> </w:t>
      </w:r>
      <w:hyperlink r:id="rId318" w:history="1">
        <w:r w:rsidRPr="0014090C">
          <w:rPr>
            <w:rStyle w:val="ac"/>
            <w:lang w:val="ru-RU"/>
          </w:rPr>
          <w:t>Базы данных</w:t>
        </w:r>
        <w:r w:rsidRPr="0014090C">
          <w:rPr>
            <w:rStyle w:val="ac"/>
          </w:rPr>
          <w:t> </w:t>
        </w:r>
        <w:r w:rsidRPr="0014090C">
          <w:rPr>
            <w:rStyle w:val="ac"/>
            <w:lang w:val="ru-RU"/>
          </w:rPr>
          <w:t>(10)</w:t>
        </w:r>
      </w:hyperlink>
      <w:r w:rsidRPr="0014090C">
        <w:t> </w:t>
      </w:r>
      <w:hyperlink r:id="rId319" w:history="1">
        <w:r w:rsidRPr="0014090C">
          <w:rPr>
            <w:rStyle w:val="ac"/>
            <w:lang w:val="ru-RU"/>
          </w:rPr>
          <w:t>Для студентов</w:t>
        </w:r>
        <w:r w:rsidRPr="0014090C">
          <w:rPr>
            <w:rStyle w:val="ac"/>
          </w:rPr>
          <w:t> </w:t>
        </w:r>
        <w:r w:rsidRPr="0014090C">
          <w:rPr>
            <w:rStyle w:val="ac"/>
            <w:lang w:val="ru-RU"/>
          </w:rPr>
          <w:t>(10)</w:t>
        </w:r>
      </w:hyperlink>
      <w:r w:rsidRPr="0014090C">
        <w:t> </w:t>
      </w:r>
      <w:hyperlink r:id="rId320" w:history="1">
        <w:r w:rsidRPr="0014090C">
          <w:rPr>
            <w:rStyle w:val="ac"/>
            <w:lang w:val="ru-RU"/>
          </w:rPr>
          <w:t>Медиабиблиотека</w:t>
        </w:r>
        <w:r w:rsidRPr="0014090C">
          <w:rPr>
            <w:rStyle w:val="ac"/>
          </w:rPr>
          <w:t> </w:t>
        </w:r>
        <w:r w:rsidRPr="0014090C">
          <w:rPr>
            <w:rStyle w:val="ac"/>
            <w:lang w:val="ru-RU"/>
          </w:rPr>
          <w:t>(1)</w:t>
        </w:r>
      </w:hyperlink>
      <w:r w:rsidRPr="0014090C">
        <w:t> </w:t>
      </w:r>
      <w:hyperlink r:id="rId321" w:history="1">
        <w:r w:rsidRPr="0014090C">
          <w:rPr>
            <w:rStyle w:val="ac"/>
            <w:lang w:val="ru-RU"/>
          </w:rPr>
          <w:t>Народный мониторинг</w:t>
        </w:r>
        <w:r w:rsidRPr="0014090C">
          <w:rPr>
            <w:rStyle w:val="ac"/>
          </w:rPr>
          <w:t> </w:t>
        </w:r>
        <w:r w:rsidRPr="0014090C">
          <w:rPr>
            <w:rStyle w:val="ac"/>
            <w:lang w:val="ru-RU"/>
          </w:rPr>
          <w:t>(3)</w:t>
        </w:r>
      </w:hyperlink>
      <w:r w:rsidRPr="0014090C">
        <w:t> </w:t>
      </w:r>
      <w:hyperlink r:id="rId322" w:history="1">
        <w:r w:rsidRPr="0014090C">
          <w:rPr>
            <w:rStyle w:val="ac"/>
            <w:lang w:val="ru-RU"/>
          </w:rPr>
          <w:t>ОПС</w:t>
        </w:r>
        <w:r w:rsidRPr="0014090C">
          <w:rPr>
            <w:rStyle w:val="ac"/>
          </w:rPr>
          <w:t> </w:t>
        </w:r>
        <w:r w:rsidRPr="0014090C">
          <w:rPr>
            <w:rStyle w:val="ac"/>
            <w:lang w:val="ru-RU"/>
          </w:rPr>
          <w:t>(3)</w:t>
        </w:r>
      </w:hyperlink>
      <w:r w:rsidRPr="0014090C">
        <w:t> </w:t>
      </w:r>
      <w:hyperlink r:id="rId323" w:history="1">
        <w:r w:rsidRPr="0014090C">
          <w:rPr>
            <w:rStyle w:val="ac"/>
            <w:lang w:val="ru-RU"/>
          </w:rPr>
          <w:t>Обзоры</w:t>
        </w:r>
        <w:r w:rsidRPr="0014090C">
          <w:rPr>
            <w:rStyle w:val="ac"/>
          </w:rPr>
          <w:t> </w:t>
        </w:r>
        <w:r w:rsidRPr="0014090C">
          <w:rPr>
            <w:rStyle w:val="ac"/>
            <w:lang w:val="ru-RU"/>
          </w:rPr>
          <w:t>(8)</w:t>
        </w:r>
      </w:hyperlink>
      <w:r w:rsidRPr="0014090C">
        <w:t> </w:t>
      </w:r>
      <w:hyperlink r:id="rId324" w:history="1">
        <w:r w:rsidRPr="0014090C">
          <w:rPr>
            <w:rStyle w:val="ac"/>
            <w:lang w:val="ru-RU"/>
          </w:rPr>
          <w:t>Парсеры</w:t>
        </w:r>
        <w:r w:rsidRPr="0014090C">
          <w:rPr>
            <w:rStyle w:val="ac"/>
          </w:rPr>
          <w:t> </w:t>
        </w:r>
        <w:r w:rsidRPr="0014090C">
          <w:rPr>
            <w:rStyle w:val="ac"/>
            <w:lang w:val="ru-RU"/>
          </w:rPr>
          <w:t>(3)</w:t>
        </w:r>
      </w:hyperlink>
      <w:r w:rsidRPr="0014090C">
        <w:t> </w:t>
      </w:r>
      <w:hyperlink r:id="rId325" w:history="1">
        <w:r w:rsidRPr="0014090C">
          <w:rPr>
            <w:rStyle w:val="ac"/>
            <w:lang w:val="ru-RU"/>
          </w:rPr>
          <w:t>Переводы</w:t>
        </w:r>
        <w:r w:rsidRPr="0014090C">
          <w:rPr>
            <w:rStyle w:val="ac"/>
          </w:rPr>
          <w:t> </w:t>
        </w:r>
        <w:r w:rsidRPr="0014090C">
          <w:rPr>
            <w:rStyle w:val="ac"/>
            <w:lang w:val="ru-RU"/>
          </w:rPr>
          <w:t>(2)</w:t>
        </w:r>
      </w:hyperlink>
      <w:r w:rsidRPr="0014090C">
        <w:t> </w:t>
      </w:r>
      <w:hyperlink r:id="rId326" w:history="1">
        <w:r w:rsidRPr="0014090C">
          <w:rPr>
            <w:rStyle w:val="ac"/>
            <w:lang w:val="ru-RU"/>
          </w:rPr>
          <w:t xml:space="preserve">Прошивка </w:t>
        </w:r>
        <w:r w:rsidRPr="0014090C">
          <w:rPr>
            <w:rStyle w:val="ac"/>
          </w:rPr>
          <w:t>k</w:t>
        </w:r>
        <w:r w:rsidRPr="0014090C">
          <w:rPr>
            <w:rStyle w:val="ac"/>
            <w:lang w:val="ru-RU"/>
          </w:rPr>
          <w:t>12</w:t>
        </w:r>
        <w:r w:rsidRPr="0014090C">
          <w:rPr>
            <w:rStyle w:val="ac"/>
          </w:rPr>
          <w:t> </w:t>
        </w:r>
        <w:r w:rsidRPr="0014090C">
          <w:rPr>
            <w:rStyle w:val="ac"/>
            <w:lang w:val="ru-RU"/>
          </w:rPr>
          <w:t>(4)</w:t>
        </w:r>
      </w:hyperlink>
      <w:r w:rsidRPr="0014090C">
        <w:t> </w:t>
      </w:r>
      <w:hyperlink r:id="rId327" w:history="1">
        <w:r w:rsidRPr="0014090C">
          <w:rPr>
            <w:rStyle w:val="ac"/>
            <w:lang w:val="ru-RU"/>
          </w:rPr>
          <w:t>СО2</w:t>
        </w:r>
        <w:r w:rsidRPr="0014090C">
          <w:rPr>
            <w:rStyle w:val="ac"/>
          </w:rPr>
          <w:t> </w:t>
        </w:r>
        <w:r w:rsidRPr="0014090C">
          <w:rPr>
            <w:rStyle w:val="ac"/>
            <w:lang w:val="ru-RU"/>
          </w:rPr>
          <w:t>(1)</w:t>
        </w:r>
      </w:hyperlink>
      <w:r w:rsidRPr="0014090C">
        <w:t> </w:t>
      </w:r>
      <w:hyperlink r:id="rId328" w:history="1">
        <w:r w:rsidRPr="0014090C">
          <w:rPr>
            <w:rStyle w:val="ac"/>
            <w:lang w:val="ru-RU"/>
          </w:rPr>
          <w:t>Сенсоры</w:t>
        </w:r>
        <w:r w:rsidRPr="0014090C">
          <w:rPr>
            <w:rStyle w:val="ac"/>
          </w:rPr>
          <w:t> </w:t>
        </w:r>
        <w:r w:rsidRPr="0014090C">
          <w:rPr>
            <w:rStyle w:val="ac"/>
            <w:lang w:val="ru-RU"/>
          </w:rPr>
          <w:t>(12)</w:t>
        </w:r>
      </w:hyperlink>
      <w:r w:rsidRPr="0014090C">
        <w:t> </w:t>
      </w:r>
      <w:hyperlink r:id="rId329" w:history="1">
        <w:r w:rsidRPr="0014090C">
          <w:rPr>
            <w:rStyle w:val="ac"/>
            <w:lang w:val="ru-RU"/>
          </w:rPr>
          <w:t>Теплица</w:t>
        </w:r>
        <w:r w:rsidRPr="0014090C">
          <w:rPr>
            <w:rStyle w:val="ac"/>
          </w:rPr>
          <w:t> </w:t>
        </w:r>
        <w:r w:rsidRPr="0014090C">
          <w:rPr>
            <w:rStyle w:val="ac"/>
            <w:lang w:val="ru-RU"/>
          </w:rPr>
          <w:t>(4)</w:t>
        </w:r>
      </w:hyperlink>
      <w:r w:rsidRPr="0014090C">
        <w:t> </w:t>
      </w:r>
      <w:hyperlink r:id="rId330" w:history="1">
        <w:r w:rsidRPr="0014090C">
          <w:rPr>
            <w:rStyle w:val="ac"/>
            <w:lang w:val="ru-RU"/>
          </w:rPr>
          <w:t>Умный дом</w:t>
        </w:r>
        <w:r w:rsidRPr="0014090C">
          <w:rPr>
            <w:rStyle w:val="ac"/>
          </w:rPr>
          <w:t> </w:t>
        </w:r>
        <w:r w:rsidRPr="0014090C">
          <w:rPr>
            <w:rStyle w:val="ac"/>
            <w:lang w:val="ru-RU"/>
          </w:rPr>
          <w:t>(50)</w:t>
        </w:r>
      </w:hyperlink>
      <w:r w:rsidRPr="0014090C">
        <w:t> </w:t>
      </w:r>
      <w:hyperlink r:id="rId331" w:history="1">
        <w:r w:rsidRPr="0014090C">
          <w:rPr>
            <w:rStyle w:val="ac"/>
            <w:lang w:val="ru-RU"/>
          </w:rPr>
          <w:t>Утилиты</w:t>
        </w:r>
        <w:r w:rsidRPr="0014090C">
          <w:rPr>
            <w:rStyle w:val="ac"/>
          </w:rPr>
          <w:t> </w:t>
        </w:r>
        <w:r w:rsidRPr="0014090C">
          <w:rPr>
            <w:rStyle w:val="ac"/>
            <w:lang w:val="ru-RU"/>
          </w:rPr>
          <w:t>(2)</w:t>
        </w:r>
      </w:hyperlink>
      <w:r w:rsidRPr="0014090C">
        <w:t> </w:t>
      </w:r>
      <w:hyperlink r:id="rId332" w:history="1">
        <w:r w:rsidRPr="0014090C">
          <w:rPr>
            <w:rStyle w:val="ac"/>
            <w:lang w:val="ru-RU"/>
          </w:rPr>
          <w:t xml:space="preserve">Утилиты для </w:t>
        </w:r>
        <w:r w:rsidRPr="0014090C">
          <w:rPr>
            <w:rStyle w:val="ac"/>
          </w:rPr>
          <w:t>Excel </w:t>
        </w:r>
        <w:r w:rsidRPr="0014090C">
          <w:rPr>
            <w:rStyle w:val="ac"/>
            <w:lang w:val="ru-RU"/>
          </w:rPr>
          <w:t>(2)</w:t>
        </w:r>
      </w:hyperlink>
      <w:r w:rsidRPr="0014090C">
        <w:t> </w:t>
      </w:r>
      <w:hyperlink r:id="rId333" w:history="1">
        <w:r w:rsidRPr="0014090C">
          <w:rPr>
            <w:rStyle w:val="ac"/>
            <w:lang w:val="ru-RU"/>
          </w:rPr>
          <w:t>Электроника</w:t>
        </w:r>
        <w:r w:rsidRPr="0014090C">
          <w:rPr>
            <w:rStyle w:val="ac"/>
          </w:rPr>
          <w:t> </w:t>
        </w:r>
        <w:r w:rsidRPr="0014090C">
          <w:rPr>
            <w:rStyle w:val="ac"/>
            <w:lang w:val="ru-RU"/>
          </w:rPr>
          <w:t>(23)</w:t>
        </w:r>
      </w:hyperlink>
    </w:p>
    <w:p w14:paraId="374E6D54" w14:textId="77777777" w:rsidR="0014090C" w:rsidRPr="0014090C" w:rsidRDefault="0014090C" w:rsidP="0014090C">
      <w:pPr>
        <w:rPr>
          <w:b/>
          <w:bCs/>
          <w:lang w:val="ru-RU"/>
        </w:rPr>
      </w:pPr>
      <w:r w:rsidRPr="0014090C">
        <w:rPr>
          <w:b/>
          <w:bCs/>
          <w:lang w:val="ru-RU"/>
        </w:rPr>
        <w:t>Счетчики</w:t>
      </w:r>
    </w:p>
    <w:p w14:paraId="56C50888" w14:textId="62CF1209" w:rsidR="0014090C" w:rsidRPr="0014090C" w:rsidRDefault="0014090C" w:rsidP="0014090C">
      <w:pPr>
        <w:rPr>
          <w:lang w:val="ru-RU"/>
        </w:rPr>
      </w:pPr>
      <w:r w:rsidRPr="0014090C">
        <w:drawing>
          <wp:inline distT="0" distB="0" distL="0" distR="0" wp14:anchorId="4D040E70" wp14:editId="091AC39D">
            <wp:extent cx="838200" cy="298450"/>
            <wp:effectExtent l="0" t="0" r="0" b="0"/>
            <wp:docPr id="24442464" name="Рисунок 88" descr="Яндекс.Метрика">
              <a:hlinkClick xmlns:a="http://schemas.openxmlformats.org/drawingml/2006/main" r:id="rId3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Яндекс.Метрика">
                      <a:hlinkClick r:id="rId334" tgtFrame="&quot;_blank&quot;"/>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Pr="0014090C">
        <w:t> </w:t>
      </w:r>
      <w:r w:rsidRPr="0014090C">
        <w:drawing>
          <wp:inline distT="0" distB="0" distL="0" distR="0" wp14:anchorId="2FAACB2F" wp14:editId="17D49B93">
            <wp:extent cx="838200" cy="298450"/>
            <wp:effectExtent l="0" t="0" r="0" b="0"/>
            <wp:docPr id="684881865" name="Рисунок 87">
              <a:hlinkClick xmlns:a="http://schemas.openxmlformats.org/drawingml/2006/main" r:id="rId3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a:hlinkClick r:id="rId336" tgtFrame="&quot;_blank&quot;"/>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5FE51B27" w14:textId="77777777" w:rsidR="0014090C" w:rsidRPr="0014090C" w:rsidRDefault="0014090C" w:rsidP="0014090C">
      <w:pPr>
        <w:rPr>
          <w:b/>
          <w:bCs/>
          <w:lang w:val="ru-RU"/>
        </w:rPr>
      </w:pPr>
      <w:r w:rsidRPr="0014090C">
        <w:rPr>
          <w:b/>
          <w:bCs/>
          <w:lang w:val="ru-RU"/>
        </w:rPr>
        <w:t>Авторизация</w:t>
      </w:r>
    </w:p>
    <w:p w14:paraId="734F8786" w14:textId="77777777" w:rsidR="0014090C" w:rsidRPr="0014090C" w:rsidRDefault="0014090C" w:rsidP="0014090C">
      <w:pPr>
        <w:rPr>
          <w:lang w:val="ru-RU"/>
        </w:rPr>
      </w:pPr>
      <w:hyperlink r:id="rId338" w:history="1">
        <w:r w:rsidRPr="0014090C">
          <w:rPr>
            <w:rStyle w:val="ac"/>
            <w:lang w:val="ru-RU"/>
          </w:rPr>
          <w:t>Вход</w:t>
        </w:r>
      </w:hyperlink>
    </w:p>
    <w:p w14:paraId="4D0F1026" w14:textId="77777777" w:rsidR="0014090C" w:rsidRPr="0014090C" w:rsidRDefault="0014090C" w:rsidP="0014090C">
      <w:pPr>
        <w:rPr>
          <w:b/>
          <w:bCs/>
          <w:lang w:val="ru-RU"/>
        </w:rPr>
      </w:pPr>
      <w:r w:rsidRPr="0014090C">
        <w:rPr>
          <w:b/>
          <w:bCs/>
          <w:lang w:val="ru-RU"/>
        </w:rPr>
        <w:lastRenderedPageBreak/>
        <w:t>Поддержать сайт</w:t>
      </w:r>
    </w:p>
    <w:p w14:paraId="55EB4E01" w14:textId="77777777" w:rsidR="0014090C" w:rsidRPr="0014090C" w:rsidRDefault="0014090C" w:rsidP="0014090C">
      <w:pPr>
        <w:rPr>
          <w:lang w:val="ru-RU"/>
        </w:rPr>
      </w:pPr>
      <w:r w:rsidRPr="0014090C">
        <w:rPr>
          <w:lang w:val="ru-RU"/>
        </w:rPr>
        <w:t>Если Вам понравились статьи, Вы можете поддержать автора добровольным пожертвованием на любую приемлемую для вас сумму.</w:t>
      </w:r>
    </w:p>
    <w:p w14:paraId="3F1C7227" w14:textId="77777777" w:rsidR="0014090C" w:rsidRPr="0014090C" w:rsidRDefault="0014090C" w:rsidP="0014090C">
      <w:pPr>
        <w:rPr>
          <w:lang w:val="ru-RU"/>
        </w:rPr>
      </w:pPr>
      <w:r w:rsidRPr="0014090C">
        <w:rPr>
          <w:i/>
          <w:iCs/>
          <w:lang w:val="ru-RU"/>
        </w:rPr>
        <w:t xml:space="preserve">Примечание: перевод по кнопке, увы, работает только для личных (не зарплатных) карт - таковы правила </w:t>
      </w:r>
      <w:proofErr w:type="spellStart"/>
      <w:r w:rsidRPr="0014090C">
        <w:rPr>
          <w:i/>
          <w:iCs/>
          <w:lang w:val="ru-RU"/>
        </w:rPr>
        <w:t>ЮМоней</w:t>
      </w:r>
      <w:proofErr w:type="spellEnd"/>
    </w:p>
    <w:p w14:paraId="41540A53" w14:textId="77777777" w:rsidR="0014090C" w:rsidRPr="0014090C" w:rsidRDefault="0014090C" w:rsidP="0014090C">
      <w:pPr>
        <w:rPr>
          <w:b/>
          <w:bCs/>
          <w:lang w:val="ru-RU"/>
        </w:rPr>
      </w:pPr>
      <w:r w:rsidRPr="0014090C">
        <w:rPr>
          <w:b/>
          <w:bCs/>
          <w:lang w:val="ru-RU"/>
        </w:rPr>
        <w:t>Популярное</w:t>
      </w:r>
    </w:p>
    <w:p w14:paraId="501CE8EB" w14:textId="77777777" w:rsidR="0014090C" w:rsidRPr="0014090C" w:rsidRDefault="0014090C" w:rsidP="0014090C">
      <w:pPr>
        <w:numPr>
          <w:ilvl w:val="0"/>
          <w:numId w:val="10"/>
        </w:numPr>
        <w:rPr>
          <w:lang w:val="ru-RU"/>
        </w:rPr>
      </w:pPr>
      <w:hyperlink r:id="rId339" w:history="1">
        <w:r w:rsidRPr="0014090C">
          <w:rPr>
            <w:rStyle w:val="ac"/>
          </w:rPr>
          <w:t>ESP</w:t>
        </w:r>
        <w:r w:rsidRPr="0014090C">
          <w:rPr>
            <w:rStyle w:val="ac"/>
            <w:lang w:val="ru-RU"/>
          </w:rPr>
          <w:t>32: чипы, модули, платы…</w:t>
        </w:r>
      </w:hyperlink>
      <w:r w:rsidRPr="0014090C">
        <w:rPr>
          <w:lang w:val="ru-RU"/>
        </w:rPr>
        <w:t>18.11.2022</w:t>
      </w:r>
    </w:p>
    <w:p w14:paraId="00206640" w14:textId="77777777" w:rsidR="0014090C" w:rsidRPr="0014090C" w:rsidRDefault="0014090C" w:rsidP="0014090C">
      <w:pPr>
        <w:numPr>
          <w:ilvl w:val="0"/>
          <w:numId w:val="10"/>
        </w:numPr>
        <w:rPr>
          <w:lang w:val="ru-RU"/>
        </w:rPr>
      </w:pPr>
      <w:hyperlink r:id="rId340" w:history="1">
        <w:r w:rsidRPr="0014090C">
          <w:rPr>
            <w:rStyle w:val="ac"/>
            <w:lang w:val="ru-RU"/>
          </w:rPr>
          <w:t xml:space="preserve">Как и на чём программировать </w:t>
        </w:r>
        <w:r w:rsidRPr="0014090C">
          <w:rPr>
            <w:rStyle w:val="ac"/>
          </w:rPr>
          <w:t>ESP</w:t>
        </w:r>
        <w:r w:rsidRPr="0014090C">
          <w:rPr>
            <w:rStyle w:val="ac"/>
            <w:lang w:val="ru-RU"/>
          </w:rPr>
          <w:t xml:space="preserve">32 и </w:t>
        </w:r>
        <w:r w:rsidRPr="0014090C">
          <w:rPr>
            <w:rStyle w:val="ac"/>
          </w:rPr>
          <w:t>ESP</w:t>
        </w:r>
        <w:r w:rsidRPr="0014090C">
          <w:rPr>
            <w:rStyle w:val="ac"/>
            <w:lang w:val="ru-RU"/>
          </w:rPr>
          <w:t>8266</w:t>
        </w:r>
      </w:hyperlink>
      <w:r w:rsidRPr="0014090C">
        <w:rPr>
          <w:lang w:val="ru-RU"/>
        </w:rPr>
        <w:t>10.12.2023</w:t>
      </w:r>
    </w:p>
    <w:p w14:paraId="75FF67C9" w14:textId="77777777" w:rsidR="0014090C" w:rsidRPr="0014090C" w:rsidRDefault="0014090C" w:rsidP="0014090C">
      <w:pPr>
        <w:numPr>
          <w:ilvl w:val="0"/>
          <w:numId w:val="10"/>
        </w:numPr>
        <w:rPr>
          <w:lang w:val="ru-RU"/>
        </w:rPr>
      </w:pPr>
      <w:hyperlink r:id="rId341" w:history="1">
        <w:r w:rsidRPr="0014090C">
          <w:rPr>
            <w:rStyle w:val="ac"/>
            <w:lang w:val="ru-RU"/>
          </w:rPr>
          <w:t xml:space="preserve">Термостат электронный </w:t>
        </w:r>
        <w:r w:rsidRPr="0014090C">
          <w:rPr>
            <w:rStyle w:val="ac"/>
          </w:rPr>
          <w:t>MINCO</w:t>
        </w:r>
        <w:r w:rsidRPr="0014090C">
          <w:rPr>
            <w:rStyle w:val="ac"/>
            <w:lang w:val="ru-RU"/>
          </w:rPr>
          <w:t xml:space="preserve"> </w:t>
        </w:r>
        <w:r w:rsidRPr="0014090C">
          <w:rPr>
            <w:rStyle w:val="ac"/>
          </w:rPr>
          <w:t>HEAT</w:t>
        </w:r>
        <w:r w:rsidRPr="0014090C">
          <w:rPr>
            <w:rStyle w:val="ac"/>
            <w:lang w:val="ru-RU"/>
          </w:rPr>
          <w:t xml:space="preserve"> </w:t>
        </w:r>
        <w:r w:rsidRPr="0014090C">
          <w:rPr>
            <w:rStyle w:val="ac"/>
          </w:rPr>
          <w:t>ME</w:t>
        </w:r>
        <w:r w:rsidRPr="0014090C">
          <w:rPr>
            <w:rStyle w:val="ac"/>
            <w:lang w:val="ru-RU"/>
          </w:rPr>
          <w:t>83 – инструкция по установке и эксплуатации</w:t>
        </w:r>
      </w:hyperlink>
      <w:r w:rsidRPr="0014090C">
        <w:rPr>
          <w:lang w:val="ru-RU"/>
        </w:rPr>
        <w:t>20.11.2022</w:t>
      </w:r>
    </w:p>
    <w:p w14:paraId="623D6F3F" w14:textId="77777777" w:rsidR="0014090C" w:rsidRPr="0014090C" w:rsidRDefault="0014090C" w:rsidP="0014090C">
      <w:pPr>
        <w:numPr>
          <w:ilvl w:val="0"/>
          <w:numId w:val="10"/>
        </w:numPr>
        <w:rPr>
          <w:lang w:val="ru-RU"/>
        </w:rPr>
      </w:pPr>
      <w:hyperlink r:id="rId342" w:history="1">
        <w:r w:rsidRPr="0014090C">
          <w:rPr>
            <w:rStyle w:val="ac"/>
            <w:lang w:val="ru-RU"/>
          </w:rPr>
          <w:t xml:space="preserve">Датчики температуры и влажности для </w:t>
        </w:r>
        <w:r w:rsidRPr="0014090C">
          <w:rPr>
            <w:rStyle w:val="ac"/>
          </w:rPr>
          <w:t>Arduino</w:t>
        </w:r>
      </w:hyperlink>
      <w:r w:rsidRPr="0014090C">
        <w:rPr>
          <w:lang w:val="ru-RU"/>
        </w:rPr>
        <w:t>31.12.2020</w:t>
      </w:r>
    </w:p>
    <w:p w14:paraId="69E1BB65" w14:textId="77777777" w:rsidR="0014090C" w:rsidRPr="0014090C" w:rsidRDefault="0014090C" w:rsidP="0014090C">
      <w:pPr>
        <w:numPr>
          <w:ilvl w:val="0"/>
          <w:numId w:val="10"/>
        </w:numPr>
        <w:rPr>
          <w:lang w:val="ru-RU"/>
        </w:rPr>
      </w:pPr>
      <w:hyperlink r:id="rId343"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Пошаговое руководство по созданию </w:t>
        </w:r>
        <w:r w:rsidRPr="0014090C">
          <w:rPr>
            <w:rStyle w:val="ac"/>
          </w:rPr>
          <w:t>DIY</w:t>
        </w:r>
        <w:r w:rsidRPr="0014090C">
          <w:rPr>
            <w:rStyle w:val="ac"/>
            <w:lang w:val="ru-RU"/>
          </w:rPr>
          <w:t>-проекта с удаленным управлением</w:t>
        </w:r>
      </w:hyperlink>
      <w:r w:rsidRPr="0014090C">
        <w:rPr>
          <w:lang w:val="ru-RU"/>
        </w:rPr>
        <w:t>15.01.2023</w:t>
      </w:r>
    </w:p>
    <w:p w14:paraId="13DF0708" w14:textId="77777777" w:rsidR="0014090C" w:rsidRPr="0014090C" w:rsidRDefault="0014090C" w:rsidP="0014090C">
      <w:pPr>
        <w:numPr>
          <w:ilvl w:val="0"/>
          <w:numId w:val="10"/>
        </w:numPr>
        <w:rPr>
          <w:lang w:val="ru-RU"/>
        </w:rPr>
      </w:pPr>
      <w:hyperlink r:id="rId344" w:history="1">
        <w:r w:rsidRPr="0014090C">
          <w:rPr>
            <w:rStyle w:val="ac"/>
            <w:lang w:val="ru-RU"/>
          </w:rPr>
          <w:t>Прием данных от беспроводных датчиков на частоте 433МГц</w:t>
        </w:r>
      </w:hyperlink>
      <w:r w:rsidRPr="0014090C">
        <w:rPr>
          <w:lang w:val="ru-RU"/>
        </w:rPr>
        <w:t>23.10.2023</w:t>
      </w:r>
    </w:p>
    <w:p w14:paraId="6E1D829D" w14:textId="77777777" w:rsidR="0014090C" w:rsidRPr="0014090C" w:rsidRDefault="0014090C" w:rsidP="0014090C">
      <w:pPr>
        <w:numPr>
          <w:ilvl w:val="0"/>
          <w:numId w:val="10"/>
        </w:numPr>
        <w:rPr>
          <w:lang w:val="ru-RU"/>
        </w:rPr>
      </w:pPr>
      <w:hyperlink r:id="rId345" w:history="1">
        <w:r w:rsidRPr="0014090C">
          <w:rPr>
            <w:rStyle w:val="ac"/>
            <w:lang w:val="ru-RU"/>
          </w:rPr>
          <w:t xml:space="preserve">Поднимаем личный </w:t>
        </w:r>
        <w:r w:rsidRPr="0014090C">
          <w:rPr>
            <w:rStyle w:val="ac"/>
          </w:rPr>
          <w:t>MQTT</w:t>
        </w:r>
        <w:r w:rsidRPr="0014090C">
          <w:rPr>
            <w:rStyle w:val="ac"/>
            <w:lang w:val="ru-RU"/>
          </w:rPr>
          <w:t xml:space="preserve"> сервер на роутере </w:t>
        </w:r>
        <w:proofErr w:type="spellStart"/>
        <w:r w:rsidRPr="0014090C">
          <w:rPr>
            <w:rStyle w:val="ac"/>
          </w:rPr>
          <w:t>Keenetic</w:t>
        </w:r>
        <w:proofErr w:type="spellEnd"/>
      </w:hyperlink>
      <w:r w:rsidRPr="0014090C">
        <w:rPr>
          <w:lang w:val="ru-RU"/>
        </w:rPr>
        <w:t>10.05.2021</w:t>
      </w:r>
    </w:p>
    <w:p w14:paraId="7D28B086" w14:textId="77777777" w:rsidR="0014090C" w:rsidRPr="0014090C" w:rsidRDefault="0014090C" w:rsidP="0014090C">
      <w:pPr>
        <w:rPr>
          <w:b/>
          <w:bCs/>
          <w:lang w:val="ru-RU"/>
        </w:rPr>
      </w:pPr>
      <w:r w:rsidRPr="0014090C">
        <w:rPr>
          <w:b/>
          <w:bCs/>
          <w:lang w:val="ru-RU"/>
        </w:rPr>
        <w:t>Последние записи</w:t>
      </w:r>
    </w:p>
    <w:p w14:paraId="1D090FAD" w14:textId="77777777" w:rsidR="0014090C" w:rsidRPr="0014090C" w:rsidRDefault="0014090C" w:rsidP="0014090C">
      <w:pPr>
        <w:numPr>
          <w:ilvl w:val="0"/>
          <w:numId w:val="11"/>
        </w:numPr>
        <w:rPr>
          <w:lang w:val="ru-RU"/>
        </w:rPr>
      </w:pPr>
      <w:hyperlink r:id="rId346" w:history="1">
        <w:r w:rsidRPr="0014090C">
          <w:rPr>
            <w:rStyle w:val="ac"/>
            <w:lang w:val="ru-RU"/>
          </w:rPr>
          <w:t xml:space="preserve">Новое </w:t>
        </w:r>
        <w:r w:rsidRPr="0014090C">
          <w:rPr>
            <w:rStyle w:val="ac"/>
          </w:rPr>
          <w:t>API</w:t>
        </w:r>
        <w:r w:rsidRPr="0014090C">
          <w:rPr>
            <w:rStyle w:val="ac"/>
            <w:lang w:val="ru-RU"/>
          </w:rPr>
          <w:t xml:space="preserve"> </w:t>
        </w:r>
        <w:r w:rsidRPr="0014090C">
          <w:rPr>
            <w:rStyle w:val="ac"/>
          </w:rPr>
          <w:t>I</w:t>
        </w:r>
        <w:r w:rsidRPr="0014090C">
          <w:rPr>
            <w:rStyle w:val="ac"/>
            <w:lang w:val="ru-RU"/>
          </w:rPr>
          <w:t>2</w:t>
        </w:r>
        <w:r w:rsidRPr="0014090C">
          <w:rPr>
            <w:rStyle w:val="ac"/>
          </w:rPr>
          <w:t>C</w:t>
        </w:r>
        <w:r w:rsidRPr="0014090C">
          <w:rPr>
            <w:rStyle w:val="ac"/>
            <w:lang w:val="ru-RU"/>
          </w:rPr>
          <w:t xml:space="preserve"> для </w:t>
        </w:r>
        <w:r w:rsidRPr="0014090C">
          <w:rPr>
            <w:rStyle w:val="ac"/>
          </w:rPr>
          <w:t>ESP</w:t>
        </w:r>
        <w:r w:rsidRPr="0014090C">
          <w:rPr>
            <w:rStyle w:val="ac"/>
            <w:lang w:val="ru-RU"/>
          </w:rPr>
          <w:t>-</w:t>
        </w:r>
        <w:r w:rsidRPr="0014090C">
          <w:rPr>
            <w:rStyle w:val="ac"/>
          </w:rPr>
          <w:t>IDF</w:t>
        </w:r>
        <w:r w:rsidRPr="0014090C">
          <w:rPr>
            <w:rStyle w:val="ac"/>
            <w:lang w:val="ru-RU"/>
          </w:rPr>
          <w:t xml:space="preserve"> 5.2.0 и выше</w:t>
        </w:r>
      </w:hyperlink>
      <w:r w:rsidRPr="0014090C">
        <w:rPr>
          <w:lang w:val="ru-RU"/>
        </w:rPr>
        <w:t>07.12.2024</w:t>
      </w:r>
    </w:p>
    <w:p w14:paraId="7FAB1139" w14:textId="77777777" w:rsidR="0014090C" w:rsidRPr="0014090C" w:rsidRDefault="0014090C" w:rsidP="0014090C">
      <w:pPr>
        <w:numPr>
          <w:ilvl w:val="0"/>
          <w:numId w:val="11"/>
        </w:numPr>
        <w:rPr>
          <w:lang w:val="ru-RU"/>
        </w:rPr>
      </w:pPr>
      <w:hyperlink r:id="rId347" w:history="1">
        <w:r w:rsidRPr="0014090C">
          <w:rPr>
            <w:rStyle w:val="ac"/>
            <w:lang w:val="ru-RU"/>
          </w:rPr>
          <w:t xml:space="preserve">Система сборки </w:t>
        </w:r>
        <w:r w:rsidRPr="0014090C">
          <w:rPr>
            <w:rStyle w:val="ac"/>
          </w:rPr>
          <w:t>ESP</w:t>
        </w:r>
        <w:r w:rsidRPr="0014090C">
          <w:rPr>
            <w:rStyle w:val="ac"/>
            <w:lang w:val="ru-RU"/>
          </w:rPr>
          <w:t>-</w:t>
        </w:r>
        <w:r w:rsidRPr="0014090C">
          <w:rPr>
            <w:rStyle w:val="ac"/>
          </w:rPr>
          <w:t>IDF</w:t>
        </w:r>
        <w:r w:rsidRPr="0014090C">
          <w:rPr>
            <w:rStyle w:val="ac"/>
            <w:lang w:val="ru-RU"/>
          </w:rPr>
          <w:t xml:space="preserve"> (перевод)</w:t>
        </w:r>
      </w:hyperlink>
      <w:r w:rsidRPr="0014090C">
        <w:rPr>
          <w:lang w:val="ru-RU"/>
        </w:rPr>
        <w:t>02.12.2024</w:t>
      </w:r>
    </w:p>
    <w:p w14:paraId="60C0AC72" w14:textId="77777777" w:rsidR="0014090C" w:rsidRPr="0014090C" w:rsidRDefault="0014090C" w:rsidP="0014090C">
      <w:pPr>
        <w:numPr>
          <w:ilvl w:val="0"/>
          <w:numId w:val="11"/>
        </w:numPr>
      </w:pPr>
      <w:hyperlink r:id="rId348" w:history="1">
        <w:r w:rsidRPr="0014090C">
          <w:rPr>
            <w:rStyle w:val="ac"/>
          </w:rPr>
          <w:t>Bootloader ESP-IDF (</w:t>
        </w:r>
        <w:proofErr w:type="spellStart"/>
        <w:r w:rsidRPr="0014090C">
          <w:rPr>
            <w:rStyle w:val="ac"/>
          </w:rPr>
          <w:t>перевод</w:t>
        </w:r>
        <w:proofErr w:type="spellEnd"/>
        <w:r w:rsidRPr="0014090C">
          <w:rPr>
            <w:rStyle w:val="ac"/>
          </w:rPr>
          <w:t>)</w:t>
        </w:r>
      </w:hyperlink>
      <w:r w:rsidRPr="0014090C">
        <w:t>26.11.2024</w:t>
      </w:r>
    </w:p>
    <w:p w14:paraId="5AA46B40" w14:textId="77777777" w:rsidR="0014090C" w:rsidRPr="0014090C" w:rsidRDefault="0014090C" w:rsidP="0014090C">
      <w:pPr>
        <w:numPr>
          <w:ilvl w:val="0"/>
          <w:numId w:val="11"/>
        </w:numPr>
      </w:pPr>
      <w:hyperlink r:id="rId349" w:history="1">
        <w:proofErr w:type="spellStart"/>
        <w:r w:rsidRPr="0014090C">
          <w:rPr>
            <w:rStyle w:val="ac"/>
          </w:rPr>
          <w:t>Метеос?анция</w:t>
        </w:r>
        <w:proofErr w:type="spellEnd"/>
        <w:r w:rsidRPr="0014090C">
          <w:rPr>
            <w:rStyle w:val="ac"/>
          </w:rPr>
          <w:t xml:space="preserve"> CWT-UWD-xxxxxx</w:t>
        </w:r>
      </w:hyperlink>
      <w:r w:rsidRPr="0014090C">
        <w:t>14.11.2024</w:t>
      </w:r>
    </w:p>
    <w:p w14:paraId="70B36E48" w14:textId="77777777" w:rsidR="0014090C" w:rsidRPr="0014090C" w:rsidRDefault="0014090C" w:rsidP="0014090C">
      <w:pPr>
        <w:numPr>
          <w:ilvl w:val="0"/>
          <w:numId w:val="11"/>
        </w:numPr>
        <w:rPr>
          <w:lang w:val="ru-RU"/>
        </w:rPr>
      </w:pPr>
      <w:hyperlink r:id="rId350" w:history="1">
        <w:r w:rsidRPr="0014090C">
          <w:rPr>
            <w:rStyle w:val="ac"/>
            <w:lang w:val="ru-RU"/>
          </w:rPr>
          <w:t>Электронный змей Горыныч о трех головах</w:t>
        </w:r>
      </w:hyperlink>
      <w:r w:rsidRPr="0014090C">
        <w:rPr>
          <w:lang w:val="ru-RU"/>
        </w:rPr>
        <w:t>08.11.2024</w:t>
      </w:r>
    </w:p>
    <w:p w14:paraId="2E9ABFE9" w14:textId="77777777" w:rsidR="0014090C" w:rsidRPr="0014090C" w:rsidRDefault="0014090C" w:rsidP="0014090C">
      <w:pPr>
        <w:numPr>
          <w:ilvl w:val="0"/>
          <w:numId w:val="11"/>
        </w:numPr>
      </w:pPr>
      <w:hyperlink r:id="rId351" w:history="1">
        <w:proofErr w:type="spellStart"/>
        <w:r w:rsidRPr="0014090C">
          <w:rPr>
            <w:rStyle w:val="ac"/>
          </w:rPr>
          <w:t>Установка</w:t>
        </w:r>
        <w:proofErr w:type="spellEnd"/>
        <w:r w:rsidRPr="0014090C">
          <w:rPr>
            <w:rStyle w:val="ac"/>
          </w:rPr>
          <w:t xml:space="preserve"> </w:t>
        </w:r>
        <w:proofErr w:type="spellStart"/>
        <w:r w:rsidRPr="0014090C">
          <w:rPr>
            <w:rStyle w:val="ac"/>
          </w:rPr>
          <w:t>Espressif</w:t>
        </w:r>
        <w:proofErr w:type="spellEnd"/>
        <w:r w:rsidRPr="0014090C">
          <w:rPr>
            <w:rStyle w:val="ac"/>
          </w:rPr>
          <w:t xml:space="preserve"> IDE в ОС Windows</w:t>
        </w:r>
      </w:hyperlink>
      <w:r w:rsidRPr="0014090C">
        <w:t>08.11.2024</w:t>
      </w:r>
    </w:p>
    <w:p w14:paraId="01C11BF3" w14:textId="77777777" w:rsidR="0014090C" w:rsidRPr="0014090C" w:rsidRDefault="0014090C" w:rsidP="0014090C">
      <w:pPr>
        <w:numPr>
          <w:ilvl w:val="0"/>
          <w:numId w:val="11"/>
        </w:numPr>
      </w:pPr>
      <w:hyperlink r:id="rId352" w:history="1">
        <w:r w:rsidRPr="0014090C">
          <w:rPr>
            <w:rStyle w:val="ac"/>
          </w:rPr>
          <w:t>Ethernet-</w:t>
        </w:r>
        <w:proofErr w:type="spellStart"/>
        <w:r w:rsidRPr="0014090C">
          <w:rPr>
            <w:rStyle w:val="ac"/>
          </w:rPr>
          <w:t>соединения</w:t>
        </w:r>
        <w:proofErr w:type="spellEnd"/>
        <w:r w:rsidRPr="0014090C">
          <w:rPr>
            <w:rStyle w:val="ac"/>
          </w:rPr>
          <w:t xml:space="preserve"> </w:t>
        </w:r>
        <w:proofErr w:type="spellStart"/>
        <w:r w:rsidRPr="0014090C">
          <w:rPr>
            <w:rStyle w:val="ac"/>
          </w:rPr>
          <w:t>на</w:t>
        </w:r>
        <w:proofErr w:type="spellEnd"/>
        <w:r w:rsidRPr="0014090C">
          <w:rPr>
            <w:rStyle w:val="ac"/>
          </w:rPr>
          <w:t xml:space="preserve"> ESP32</w:t>
        </w:r>
      </w:hyperlink>
      <w:r w:rsidRPr="0014090C">
        <w:t>09.10.2024</w:t>
      </w:r>
    </w:p>
    <w:p w14:paraId="6859E5A2" w14:textId="77777777" w:rsidR="0014090C" w:rsidRPr="0014090C" w:rsidRDefault="0014090C" w:rsidP="0014090C">
      <w:pPr>
        <w:rPr>
          <w:b/>
          <w:bCs/>
        </w:rPr>
      </w:pPr>
      <w:proofErr w:type="spellStart"/>
      <w:r w:rsidRPr="0014090C">
        <w:rPr>
          <w:b/>
          <w:bCs/>
        </w:rPr>
        <w:t>Последние</w:t>
      </w:r>
      <w:proofErr w:type="spellEnd"/>
      <w:r w:rsidRPr="0014090C">
        <w:rPr>
          <w:b/>
          <w:bCs/>
        </w:rPr>
        <w:t xml:space="preserve"> </w:t>
      </w:r>
      <w:proofErr w:type="spellStart"/>
      <w:r w:rsidRPr="0014090C">
        <w:rPr>
          <w:b/>
          <w:bCs/>
        </w:rPr>
        <w:t>комментарии</w:t>
      </w:r>
      <w:proofErr w:type="spellEnd"/>
    </w:p>
    <w:p w14:paraId="5BCB6612" w14:textId="77777777" w:rsidR="0014090C" w:rsidRPr="0014090C" w:rsidRDefault="0014090C" w:rsidP="0014090C">
      <w:pPr>
        <w:numPr>
          <w:ilvl w:val="0"/>
          <w:numId w:val="12"/>
        </w:numPr>
        <w:rPr>
          <w:lang w:val="ru-RU"/>
        </w:rPr>
      </w:pPr>
      <w:r w:rsidRPr="0014090C">
        <w:t>Alex </w:t>
      </w:r>
      <w:r w:rsidRPr="0014090C">
        <w:rPr>
          <w:lang w:val="ru-RU"/>
        </w:rPr>
        <w:t>к записи</w:t>
      </w:r>
      <w:r w:rsidRPr="0014090C">
        <w:t> </w:t>
      </w:r>
      <w:hyperlink r:id="rId353" w:anchor="comment-6956" w:history="1">
        <w:r w:rsidRPr="0014090C">
          <w:rPr>
            <w:rStyle w:val="ac"/>
            <w:lang w:val="ru-RU"/>
          </w:rPr>
          <w:t xml:space="preserve">Работа с шиной </w:t>
        </w:r>
        <w:r w:rsidRPr="0014090C">
          <w:rPr>
            <w:rStyle w:val="ac"/>
          </w:rPr>
          <w:t>RS</w:t>
        </w:r>
        <w:r w:rsidRPr="0014090C">
          <w:rPr>
            <w:rStyle w:val="ac"/>
            <w:lang w:val="ru-RU"/>
          </w:rPr>
          <w:t xml:space="preserve">485 и протоколом </w:t>
        </w:r>
        <w:r w:rsidRPr="0014090C">
          <w:rPr>
            <w:rStyle w:val="ac"/>
          </w:rPr>
          <w:t>Modbus</w:t>
        </w:r>
        <w:r w:rsidRPr="0014090C">
          <w:rPr>
            <w:rStyle w:val="ac"/>
            <w:lang w:val="ru-RU"/>
          </w:rPr>
          <w:t xml:space="preserve"> </w:t>
        </w:r>
        <w:r w:rsidRPr="0014090C">
          <w:rPr>
            <w:rStyle w:val="ac"/>
          </w:rPr>
          <w:t>RTU</w:t>
        </w:r>
        <w:r w:rsidRPr="0014090C">
          <w:rPr>
            <w:rStyle w:val="ac"/>
            <w:lang w:val="ru-RU"/>
          </w:rPr>
          <w:t xml:space="preserve"> на </w:t>
        </w:r>
        <w:r w:rsidRPr="0014090C">
          <w:rPr>
            <w:rStyle w:val="ac"/>
          </w:rPr>
          <w:t>ESP</w:t>
        </w:r>
        <w:r w:rsidRPr="0014090C">
          <w:rPr>
            <w:rStyle w:val="ac"/>
            <w:lang w:val="ru-RU"/>
          </w:rPr>
          <w:t>32</w:t>
        </w:r>
      </w:hyperlink>
    </w:p>
    <w:p w14:paraId="2517B8CD" w14:textId="77777777" w:rsidR="0014090C" w:rsidRPr="0014090C" w:rsidRDefault="0014090C" w:rsidP="0014090C">
      <w:pPr>
        <w:numPr>
          <w:ilvl w:val="0"/>
          <w:numId w:val="12"/>
        </w:numPr>
        <w:rPr>
          <w:lang w:val="ru-RU"/>
        </w:rPr>
      </w:pPr>
      <w:r w:rsidRPr="0014090C">
        <w:rPr>
          <w:lang w:val="ru-RU"/>
        </w:rPr>
        <w:t>Денис</w:t>
      </w:r>
      <w:r w:rsidRPr="0014090C">
        <w:t> </w:t>
      </w:r>
      <w:r w:rsidRPr="0014090C">
        <w:rPr>
          <w:lang w:val="ru-RU"/>
        </w:rPr>
        <w:t>к записи</w:t>
      </w:r>
      <w:r w:rsidRPr="0014090C">
        <w:t> </w:t>
      </w:r>
      <w:hyperlink r:id="rId354" w:anchor="comment-6955" w:history="1">
        <w:r w:rsidRPr="0014090C">
          <w:rPr>
            <w:rStyle w:val="ac"/>
          </w:rPr>
          <w:t>ESP</w:t>
        </w:r>
        <w:r w:rsidRPr="0014090C">
          <w:rPr>
            <w:rStyle w:val="ac"/>
            <w:lang w:val="ru-RU"/>
          </w:rPr>
          <w:t xml:space="preserve">32 в вопросах и ответах ( </w:t>
        </w:r>
        <w:r w:rsidRPr="0014090C">
          <w:rPr>
            <w:rStyle w:val="ac"/>
          </w:rPr>
          <w:t>FAQ</w:t>
        </w:r>
        <w:r w:rsidRPr="0014090C">
          <w:rPr>
            <w:rStyle w:val="ac"/>
            <w:lang w:val="ru-RU"/>
          </w:rPr>
          <w:t xml:space="preserve"> )</w:t>
        </w:r>
      </w:hyperlink>
    </w:p>
    <w:p w14:paraId="1A195868" w14:textId="77777777" w:rsidR="0014090C" w:rsidRPr="0014090C" w:rsidRDefault="0014090C" w:rsidP="0014090C">
      <w:pPr>
        <w:numPr>
          <w:ilvl w:val="0"/>
          <w:numId w:val="12"/>
        </w:numPr>
      </w:pPr>
      <w:r w:rsidRPr="0014090C">
        <w:rPr>
          <w:lang w:val="ru-RU"/>
        </w:rPr>
        <w:t>Дмитрий</w:t>
      </w:r>
      <w:r w:rsidRPr="0014090C">
        <w:t> </w:t>
      </w:r>
      <w:r w:rsidRPr="0014090C">
        <w:rPr>
          <w:lang w:val="ru-RU"/>
        </w:rPr>
        <w:t>к записи</w:t>
      </w:r>
      <w:r w:rsidRPr="0014090C">
        <w:t> </w:t>
      </w:r>
      <w:hyperlink r:id="rId355" w:anchor="comment-6954"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59614FA4" w14:textId="77777777" w:rsidR="0014090C" w:rsidRPr="0014090C" w:rsidRDefault="0014090C" w:rsidP="0014090C">
      <w:pPr>
        <w:numPr>
          <w:ilvl w:val="0"/>
          <w:numId w:val="12"/>
        </w:numPr>
      </w:pPr>
      <w:r w:rsidRPr="0014090C">
        <w:rPr>
          <w:lang w:val="ru-RU"/>
        </w:rPr>
        <w:t>Дмитрий</w:t>
      </w:r>
      <w:r w:rsidRPr="0014090C">
        <w:t> </w:t>
      </w:r>
      <w:r w:rsidRPr="0014090C">
        <w:rPr>
          <w:lang w:val="ru-RU"/>
        </w:rPr>
        <w:t>к записи</w:t>
      </w:r>
      <w:r w:rsidRPr="0014090C">
        <w:t> </w:t>
      </w:r>
      <w:hyperlink r:id="rId356" w:anchor="comment-6953"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053939D2" w14:textId="77777777" w:rsidR="0014090C" w:rsidRPr="0014090C" w:rsidRDefault="0014090C" w:rsidP="0014090C">
      <w:pPr>
        <w:numPr>
          <w:ilvl w:val="0"/>
          <w:numId w:val="12"/>
        </w:numPr>
      </w:pPr>
      <w:hyperlink r:id="rId357" w:history="1">
        <w:proofErr w:type="spellStart"/>
        <w:r w:rsidRPr="0014090C">
          <w:rPr>
            <w:rStyle w:val="ac"/>
          </w:rPr>
          <w:t>kotyara</w:t>
        </w:r>
        <w:proofErr w:type="spellEnd"/>
        <w:r w:rsidRPr="0014090C">
          <w:rPr>
            <w:rStyle w:val="ac"/>
            <w:lang w:val="ru-RU"/>
          </w:rPr>
          <w:t>12</w:t>
        </w:r>
      </w:hyperlink>
      <w:r w:rsidRPr="0014090C">
        <w:t> </w:t>
      </w:r>
      <w:r w:rsidRPr="0014090C">
        <w:rPr>
          <w:lang w:val="ru-RU"/>
        </w:rPr>
        <w:t>к записи</w:t>
      </w:r>
      <w:r w:rsidRPr="0014090C">
        <w:t> </w:t>
      </w:r>
      <w:hyperlink r:id="rId358" w:anchor="comment-6950"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7F6BEEB3" w14:textId="77777777" w:rsidR="0014090C" w:rsidRPr="0014090C" w:rsidRDefault="0014090C" w:rsidP="0014090C">
      <w:pPr>
        <w:numPr>
          <w:ilvl w:val="0"/>
          <w:numId w:val="12"/>
        </w:numPr>
      </w:pPr>
      <w:r w:rsidRPr="0014090C">
        <w:rPr>
          <w:lang w:val="ru-RU"/>
        </w:rPr>
        <w:t>Дмитрий</w:t>
      </w:r>
      <w:r w:rsidRPr="0014090C">
        <w:t> </w:t>
      </w:r>
      <w:r w:rsidRPr="0014090C">
        <w:rPr>
          <w:lang w:val="ru-RU"/>
        </w:rPr>
        <w:t>к записи</w:t>
      </w:r>
      <w:r w:rsidRPr="0014090C">
        <w:t> </w:t>
      </w:r>
      <w:hyperlink r:id="rId359" w:anchor="comment-6948" w:history="1">
        <w:r w:rsidRPr="0014090C">
          <w:rPr>
            <w:rStyle w:val="ac"/>
            <w:lang w:val="ru-RU"/>
          </w:rPr>
          <w:t xml:space="preserve">Телеметрия на </w:t>
        </w:r>
        <w:r w:rsidRPr="0014090C">
          <w:rPr>
            <w:rStyle w:val="ac"/>
          </w:rPr>
          <w:t>ESP</w:t>
        </w:r>
        <w:r w:rsidRPr="0014090C">
          <w:rPr>
            <w:rStyle w:val="ac"/>
            <w:lang w:val="ru-RU"/>
          </w:rPr>
          <w:t xml:space="preserve">8266 + </w:t>
        </w:r>
        <w:r w:rsidRPr="0014090C">
          <w:rPr>
            <w:rStyle w:val="ac"/>
          </w:rPr>
          <w:t>MQTT</w:t>
        </w:r>
        <w:r w:rsidRPr="0014090C">
          <w:rPr>
            <w:rStyle w:val="ac"/>
            <w:lang w:val="ru-RU"/>
          </w:rPr>
          <w:t xml:space="preserve">. </w:t>
        </w:r>
        <w:proofErr w:type="spellStart"/>
        <w:r w:rsidRPr="0014090C">
          <w:rPr>
            <w:rStyle w:val="ac"/>
          </w:rPr>
          <w:t>Пошаговое</w:t>
        </w:r>
        <w:proofErr w:type="spellEnd"/>
        <w:r w:rsidRPr="0014090C">
          <w:rPr>
            <w:rStyle w:val="ac"/>
          </w:rPr>
          <w:t xml:space="preserve"> </w:t>
        </w:r>
        <w:proofErr w:type="spellStart"/>
        <w:r w:rsidRPr="0014090C">
          <w:rPr>
            <w:rStyle w:val="ac"/>
          </w:rPr>
          <w:t>руководство</w:t>
        </w:r>
        <w:proofErr w:type="spellEnd"/>
        <w:r w:rsidRPr="0014090C">
          <w:rPr>
            <w:rStyle w:val="ac"/>
          </w:rPr>
          <w:t xml:space="preserve"> </w:t>
        </w:r>
        <w:proofErr w:type="spellStart"/>
        <w:r w:rsidRPr="0014090C">
          <w:rPr>
            <w:rStyle w:val="ac"/>
          </w:rPr>
          <w:t>по</w:t>
        </w:r>
        <w:proofErr w:type="spellEnd"/>
        <w:r w:rsidRPr="0014090C">
          <w:rPr>
            <w:rStyle w:val="ac"/>
          </w:rPr>
          <w:t xml:space="preserve"> </w:t>
        </w:r>
        <w:proofErr w:type="spellStart"/>
        <w:r w:rsidRPr="0014090C">
          <w:rPr>
            <w:rStyle w:val="ac"/>
          </w:rPr>
          <w:t>созданию</w:t>
        </w:r>
        <w:proofErr w:type="spellEnd"/>
        <w:r w:rsidRPr="0014090C">
          <w:rPr>
            <w:rStyle w:val="ac"/>
          </w:rPr>
          <w:t xml:space="preserve"> DIY-</w:t>
        </w:r>
        <w:proofErr w:type="spellStart"/>
        <w:r w:rsidRPr="0014090C">
          <w:rPr>
            <w:rStyle w:val="ac"/>
          </w:rPr>
          <w:t>проекта</w:t>
        </w:r>
        <w:proofErr w:type="spellEnd"/>
        <w:r w:rsidRPr="0014090C">
          <w:rPr>
            <w:rStyle w:val="ac"/>
          </w:rPr>
          <w:t xml:space="preserve"> с </w:t>
        </w:r>
        <w:proofErr w:type="spellStart"/>
        <w:r w:rsidRPr="0014090C">
          <w:rPr>
            <w:rStyle w:val="ac"/>
          </w:rPr>
          <w:t>удаленным</w:t>
        </w:r>
        <w:proofErr w:type="spellEnd"/>
        <w:r w:rsidRPr="0014090C">
          <w:rPr>
            <w:rStyle w:val="ac"/>
          </w:rPr>
          <w:t xml:space="preserve"> </w:t>
        </w:r>
        <w:proofErr w:type="spellStart"/>
        <w:r w:rsidRPr="0014090C">
          <w:rPr>
            <w:rStyle w:val="ac"/>
          </w:rPr>
          <w:t>управлением</w:t>
        </w:r>
        <w:proofErr w:type="spellEnd"/>
      </w:hyperlink>
    </w:p>
    <w:p w14:paraId="6AB138D1" w14:textId="77777777" w:rsidR="0014090C" w:rsidRPr="0014090C" w:rsidRDefault="0014090C" w:rsidP="0014090C">
      <w:pPr>
        <w:numPr>
          <w:ilvl w:val="0"/>
          <w:numId w:val="12"/>
        </w:numPr>
        <w:rPr>
          <w:lang w:val="ru-RU"/>
        </w:rPr>
      </w:pPr>
      <w:r w:rsidRPr="0014090C">
        <w:rPr>
          <w:lang w:val="ru-RU"/>
        </w:rPr>
        <w:t>Дмитрий</w:t>
      </w:r>
      <w:r w:rsidRPr="0014090C">
        <w:t> </w:t>
      </w:r>
      <w:r w:rsidRPr="0014090C">
        <w:rPr>
          <w:lang w:val="ru-RU"/>
        </w:rPr>
        <w:t>к записи</w:t>
      </w:r>
      <w:r w:rsidRPr="0014090C">
        <w:t> </w:t>
      </w:r>
      <w:hyperlink r:id="rId360" w:anchor="comment-6944" w:history="1">
        <w:r w:rsidRPr="0014090C">
          <w:rPr>
            <w:rStyle w:val="ac"/>
            <w:lang w:val="ru-RU"/>
          </w:rPr>
          <w:t xml:space="preserve">Настраиваем </w:t>
        </w:r>
        <w:r w:rsidRPr="0014090C">
          <w:rPr>
            <w:rStyle w:val="ac"/>
          </w:rPr>
          <w:t>MQTT</w:t>
        </w:r>
        <w:r w:rsidRPr="0014090C">
          <w:rPr>
            <w:rStyle w:val="ac"/>
            <w:lang w:val="ru-RU"/>
          </w:rPr>
          <w:t xml:space="preserve"> </w:t>
        </w:r>
        <w:r w:rsidRPr="0014090C">
          <w:rPr>
            <w:rStyle w:val="ac"/>
          </w:rPr>
          <w:t>DASH</w:t>
        </w:r>
        <w:r w:rsidRPr="0014090C">
          <w:rPr>
            <w:rStyle w:val="ac"/>
            <w:lang w:val="ru-RU"/>
          </w:rPr>
          <w:t xml:space="preserve"> для </w:t>
        </w:r>
        <w:r w:rsidRPr="0014090C">
          <w:rPr>
            <w:rStyle w:val="ac"/>
          </w:rPr>
          <w:t>Android</w:t>
        </w:r>
      </w:hyperlink>
    </w:p>
    <w:p w14:paraId="2BDDAA6E" w14:textId="77777777" w:rsidR="0014090C" w:rsidRPr="0014090C" w:rsidRDefault="0014090C" w:rsidP="0014090C">
      <w:pPr>
        <w:numPr>
          <w:ilvl w:val="0"/>
          <w:numId w:val="12"/>
        </w:numPr>
        <w:rPr>
          <w:lang w:val="ru-RU"/>
        </w:rPr>
      </w:pPr>
      <w:proofErr w:type="spellStart"/>
      <w:r w:rsidRPr="0014090C">
        <w:t>Shagrat</w:t>
      </w:r>
      <w:proofErr w:type="spellEnd"/>
      <w:r w:rsidRPr="0014090C">
        <w:t> </w:t>
      </w:r>
      <w:r w:rsidRPr="0014090C">
        <w:rPr>
          <w:lang w:val="ru-RU"/>
        </w:rPr>
        <w:t>к записи</w:t>
      </w:r>
      <w:r w:rsidRPr="0014090C">
        <w:t> </w:t>
      </w:r>
      <w:hyperlink r:id="rId361" w:anchor="comment-6942" w:history="1">
        <w:r w:rsidRPr="0014090C">
          <w:rPr>
            <w:rStyle w:val="ac"/>
            <w:lang w:val="ru-RU"/>
          </w:rPr>
          <w:t xml:space="preserve">Настенный держатель тестера </w:t>
        </w:r>
        <w:r w:rsidRPr="0014090C">
          <w:rPr>
            <w:rStyle w:val="ac"/>
          </w:rPr>
          <w:t>DT</w:t>
        </w:r>
        <w:r w:rsidRPr="0014090C">
          <w:rPr>
            <w:rStyle w:val="ac"/>
            <w:lang w:val="ru-RU"/>
          </w:rPr>
          <w:t>321</w:t>
        </w:r>
        <w:r w:rsidRPr="0014090C">
          <w:rPr>
            <w:rStyle w:val="ac"/>
          </w:rPr>
          <w:t>B</w:t>
        </w:r>
        <w:r w:rsidRPr="0014090C">
          <w:rPr>
            <w:rStyle w:val="ac"/>
            <w:lang w:val="ru-RU"/>
          </w:rPr>
          <w:t xml:space="preserve"> на 3</w:t>
        </w:r>
        <w:r w:rsidRPr="0014090C">
          <w:rPr>
            <w:rStyle w:val="ac"/>
          </w:rPr>
          <w:t>D</w:t>
        </w:r>
        <w:r w:rsidRPr="0014090C">
          <w:rPr>
            <w:rStyle w:val="ac"/>
            <w:lang w:val="ru-RU"/>
          </w:rPr>
          <w:t xml:space="preserve"> принтере</w:t>
        </w:r>
      </w:hyperlink>
    </w:p>
    <w:p w14:paraId="71E00524" w14:textId="77777777" w:rsidR="0014090C" w:rsidRPr="0014090C" w:rsidRDefault="0014090C" w:rsidP="0014090C">
      <w:pPr>
        <w:rPr>
          <w:b/>
          <w:bCs/>
        </w:rPr>
      </w:pPr>
      <w:proofErr w:type="spellStart"/>
      <w:r w:rsidRPr="0014090C">
        <w:rPr>
          <w:b/>
          <w:bCs/>
        </w:rPr>
        <w:t>Последние</w:t>
      </w:r>
      <w:proofErr w:type="spellEnd"/>
      <w:r w:rsidRPr="0014090C">
        <w:rPr>
          <w:b/>
          <w:bCs/>
        </w:rPr>
        <w:t xml:space="preserve"> </w:t>
      </w:r>
      <w:proofErr w:type="spellStart"/>
      <w:r w:rsidRPr="0014090C">
        <w:rPr>
          <w:b/>
          <w:bCs/>
        </w:rPr>
        <w:t>оценки</w:t>
      </w:r>
      <w:proofErr w:type="spellEnd"/>
    </w:p>
    <w:tbl>
      <w:tblPr>
        <w:tblW w:w="4350" w:type="dxa"/>
        <w:tblCellMar>
          <w:top w:w="15" w:type="dxa"/>
          <w:left w:w="15" w:type="dxa"/>
          <w:bottom w:w="15" w:type="dxa"/>
          <w:right w:w="15" w:type="dxa"/>
        </w:tblCellMar>
        <w:tblLook w:val="04A0" w:firstRow="1" w:lastRow="0" w:firstColumn="1" w:lastColumn="0" w:noHBand="0" w:noVBand="1"/>
      </w:tblPr>
      <w:tblGrid>
        <w:gridCol w:w="4475"/>
      </w:tblGrid>
      <w:tr w:rsidR="0014090C" w:rsidRPr="0014090C" w14:paraId="30CF9722" w14:textId="77777777" w:rsidTr="0014090C">
        <w:tc>
          <w:tcPr>
            <w:tcW w:w="0" w:type="auto"/>
            <w:tcBorders>
              <w:top w:val="nil"/>
              <w:left w:val="nil"/>
              <w:bottom w:val="nil"/>
              <w:right w:val="nil"/>
            </w:tcBorders>
            <w:tcMar>
              <w:top w:w="150" w:type="dxa"/>
              <w:left w:w="150" w:type="dxa"/>
              <w:bottom w:w="150" w:type="dxa"/>
              <w:right w:w="150" w:type="dxa"/>
            </w:tcMar>
            <w:vAlign w:val="center"/>
            <w:hideMark/>
          </w:tcPr>
          <w:p w14:paraId="3A322559" w14:textId="77777777" w:rsidR="0014090C" w:rsidRPr="0014090C" w:rsidRDefault="0014090C" w:rsidP="0014090C">
            <w:pPr>
              <w:rPr>
                <w:lang w:val="ru-RU"/>
              </w:rPr>
            </w:pPr>
            <w:r w:rsidRPr="0014090C">
              <w:rPr>
                <w:lang w:val="ru-RU"/>
              </w:rPr>
              <w:t>Голосовать</w:t>
            </w:r>
            <w:r w:rsidRPr="0014090C">
              <w:t> </w:t>
            </w:r>
            <w:r w:rsidRPr="0014090C">
              <w:rPr>
                <w:b/>
                <w:bCs/>
                <w:lang w:val="ru-RU"/>
              </w:rPr>
              <w:t>5</w:t>
            </w:r>
            <w:r w:rsidRPr="0014090C">
              <w:t> </w:t>
            </w:r>
            <w:r w:rsidRPr="0014090C">
              <w:rPr>
                <w:lang w:val="ru-RU"/>
              </w:rPr>
              <w:t>из</w:t>
            </w:r>
            <w:r w:rsidRPr="0014090C">
              <w:t> </w:t>
            </w:r>
            <w:r w:rsidRPr="0014090C">
              <w:rPr>
                <w:b/>
                <w:bCs/>
              </w:rPr>
              <w:t>anonymous</w:t>
            </w:r>
            <w:r w:rsidRPr="0014090C">
              <w:t> </w:t>
            </w:r>
            <w:r w:rsidRPr="0014090C">
              <w:rPr>
                <w:lang w:val="ru-RU"/>
              </w:rPr>
              <w:t>на</w:t>
            </w:r>
            <w:r w:rsidRPr="0014090C">
              <w:rPr>
                <w:b/>
                <w:bCs/>
              </w:rPr>
              <w:t> </w:t>
            </w:r>
            <w:hyperlink r:id="rId362" w:history="1">
              <w:r w:rsidRPr="0014090C">
                <w:rPr>
                  <w:rStyle w:val="ac"/>
                  <w:b/>
                  <w:bCs/>
                </w:rPr>
                <w:t>ESP</w:t>
              </w:r>
              <w:r w:rsidRPr="0014090C">
                <w:rPr>
                  <w:rStyle w:val="ac"/>
                  <w:b/>
                  <w:bCs/>
                  <w:lang w:val="ru-RU"/>
                </w:rPr>
                <w:t xml:space="preserve">32 </w:t>
              </w:r>
              <w:r w:rsidRPr="0014090C">
                <w:rPr>
                  <w:rStyle w:val="ac"/>
                  <w:b/>
                  <w:bCs/>
                </w:rPr>
                <w:t>pinout</w:t>
              </w:r>
              <w:r w:rsidRPr="0014090C">
                <w:rPr>
                  <w:rStyle w:val="ac"/>
                  <w:b/>
                  <w:bCs/>
                  <w:lang w:val="ru-RU"/>
                </w:rPr>
                <w:t xml:space="preserve">: ещё раз о </w:t>
              </w:r>
              <w:r w:rsidRPr="0014090C">
                <w:rPr>
                  <w:rStyle w:val="ac"/>
                  <w:b/>
                  <w:bCs/>
                </w:rPr>
                <w:t>GPIO</w:t>
              </w:r>
              <w:r w:rsidRPr="0014090C">
                <w:rPr>
                  <w:rStyle w:val="ac"/>
                  <w:b/>
                  <w:bCs/>
                  <w:lang w:val="ru-RU"/>
                </w:rPr>
                <w:t xml:space="preserve"> &amp; </w:t>
              </w:r>
              <w:r w:rsidRPr="0014090C">
                <w:rPr>
                  <w:rStyle w:val="ac"/>
                  <w:b/>
                  <w:bCs/>
                </w:rPr>
                <w:t>p</w:t>
              </w:r>
              <w:proofErr w:type="spellStart"/>
              <w:r w:rsidRPr="0014090C">
                <w:rPr>
                  <w:rStyle w:val="ac"/>
                  <w:b/>
                  <w:bCs/>
                  <w:lang w:val="ru-RU"/>
                </w:rPr>
                <w:t>аспределяем</w:t>
              </w:r>
              <w:proofErr w:type="spellEnd"/>
              <w:r w:rsidRPr="0014090C">
                <w:rPr>
                  <w:rStyle w:val="ac"/>
                  <w:b/>
                  <w:bCs/>
                  <w:lang w:val="ru-RU"/>
                </w:rPr>
                <w:t xml:space="preserve"> выводы с помощью </w:t>
              </w:r>
              <w:r w:rsidRPr="0014090C">
                <w:rPr>
                  <w:rStyle w:val="ac"/>
                  <w:b/>
                  <w:bCs/>
                </w:rPr>
                <w:t>excel</w:t>
              </w:r>
            </w:hyperlink>
          </w:p>
        </w:tc>
      </w:tr>
      <w:tr w:rsidR="0014090C" w:rsidRPr="0014090C" w14:paraId="55D02712" w14:textId="77777777" w:rsidTr="0014090C">
        <w:tc>
          <w:tcPr>
            <w:tcW w:w="0" w:type="auto"/>
            <w:tcBorders>
              <w:top w:val="nil"/>
              <w:left w:val="nil"/>
              <w:bottom w:val="nil"/>
              <w:right w:val="nil"/>
            </w:tcBorders>
            <w:tcMar>
              <w:top w:w="150" w:type="dxa"/>
              <w:left w:w="150" w:type="dxa"/>
              <w:bottom w:w="150" w:type="dxa"/>
              <w:right w:w="150" w:type="dxa"/>
            </w:tcMar>
            <w:vAlign w:val="center"/>
            <w:hideMark/>
          </w:tcPr>
          <w:p w14:paraId="26E5B7FD" w14:textId="77777777" w:rsidR="0014090C" w:rsidRPr="0014090C" w:rsidRDefault="0014090C" w:rsidP="0014090C">
            <w:pPr>
              <w:rPr>
                <w:lang w:val="ru-RU"/>
              </w:rPr>
            </w:pPr>
            <w:r w:rsidRPr="0014090C">
              <w:rPr>
                <w:lang w:val="ru-RU"/>
              </w:rPr>
              <w:t>Голосовать</w:t>
            </w:r>
            <w:r w:rsidRPr="0014090C">
              <w:t> </w:t>
            </w:r>
            <w:r w:rsidRPr="0014090C">
              <w:rPr>
                <w:b/>
                <w:bCs/>
                <w:lang w:val="ru-RU"/>
              </w:rPr>
              <w:t>5</w:t>
            </w:r>
            <w:r w:rsidRPr="0014090C">
              <w:t> </w:t>
            </w:r>
            <w:r w:rsidRPr="0014090C">
              <w:rPr>
                <w:lang w:val="ru-RU"/>
              </w:rPr>
              <w:t>из</w:t>
            </w:r>
            <w:r w:rsidRPr="0014090C">
              <w:t> </w:t>
            </w:r>
            <w:r w:rsidRPr="0014090C">
              <w:rPr>
                <w:b/>
                <w:bCs/>
              </w:rPr>
              <w:t>anonymous</w:t>
            </w:r>
            <w:r w:rsidRPr="0014090C">
              <w:t> </w:t>
            </w:r>
            <w:r w:rsidRPr="0014090C">
              <w:rPr>
                <w:lang w:val="ru-RU"/>
              </w:rPr>
              <w:t>на</w:t>
            </w:r>
            <w:r w:rsidRPr="0014090C">
              <w:rPr>
                <w:b/>
                <w:bCs/>
              </w:rPr>
              <w:t> </w:t>
            </w:r>
            <w:hyperlink r:id="rId363" w:history="1">
              <w:r w:rsidRPr="0014090C">
                <w:rPr>
                  <w:rStyle w:val="ac"/>
                  <w:b/>
                  <w:bCs/>
                  <w:lang w:val="ru-RU"/>
                </w:rPr>
                <w:t xml:space="preserve">Переползаем на </w:t>
              </w:r>
              <w:proofErr w:type="spellStart"/>
              <w:r w:rsidRPr="0014090C">
                <w:rPr>
                  <w:rStyle w:val="ac"/>
                  <w:b/>
                  <w:bCs/>
                </w:rPr>
                <w:t>PlatformIO</w:t>
              </w:r>
              <w:proofErr w:type="spellEnd"/>
            </w:hyperlink>
          </w:p>
        </w:tc>
      </w:tr>
      <w:tr w:rsidR="0014090C" w:rsidRPr="0014090C" w14:paraId="66FEDC2C" w14:textId="77777777" w:rsidTr="0014090C">
        <w:tc>
          <w:tcPr>
            <w:tcW w:w="0" w:type="auto"/>
            <w:tcBorders>
              <w:top w:val="nil"/>
              <w:left w:val="nil"/>
              <w:bottom w:val="nil"/>
              <w:right w:val="nil"/>
            </w:tcBorders>
            <w:tcMar>
              <w:top w:w="150" w:type="dxa"/>
              <w:left w:w="150" w:type="dxa"/>
              <w:bottom w:w="150" w:type="dxa"/>
              <w:right w:w="150" w:type="dxa"/>
            </w:tcMar>
            <w:vAlign w:val="center"/>
            <w:hideMark/>
          </w:tcPr>
          <w:p w14:paraId="2D77C64A" w14:textId="77777777" w:rsidR="0014090C" w:rsidRPr="0014090C" w:rsidRDefault="0014090C" w:rsidP="0014090C">
            <w:pPr>
              <w:rPr>
                <w:lang w:val="ru-RU"/>
              </w:rPr>
            </w:pPr>
            <w:r w:rsidRPr="0014090C">
              <w:rPr>
                <w:lang w:val="ru-RU"/>
              </w:rPr>
              <w:t>Голосовать</w:t>
            </w:r>
            <w:r w:rsidRPr="0014090C">
              <w:t> </w:t>
            </w:r>
            <w:r w:rsidRPr="0014090C">
              <w:rPr>
                <w:b/>
                <w:bCs/>
                <w:lang w:val="ru-RU"/>
              </w:rPr>
              <w:t>4</w:t>
            </w:r>
            <w:r w:rsidRPr="0014090C">
              <w:t> </w:t>
            </w:r>
            <w:r w:rsidRPr="0014090C">
              <w:rPr>
                <w:lang w:val="ru-RU"/>
              </w:rPr>
              <w:t>из</w:t>
            </w:r>
            <w:r w:rsidRPr="0014090C">
              <w:t> </w:t>
            </w:r>
            <w:r w:rsidRPr="0014090C">
              <w:rPr>
                <w:b/>
                <w:bCs/>
              </w:rPr>
              <w:t>anonymous</w:t>
            </w:r>
            <w:r w:rsidRPr="0014090C">
              <w:t> </w:t>
            </w:r>
            <w:r w:rsidRPr="0014090C">
              <w:rPr>
                <w:lang w:val="ru-RU"/>
              </w:rPr>
              <w:t>на</w:t>
            </w:r>
            <w:r w:rsidRPr="0014090C">
              <w:rPr>
                <w:b/>
                <w:bCs/>
              </w:rPr>
              <w:t> </w:t>
            </w:r>
            <w:hyperlink r:id="rId364" w:history="1">
              <w:r w:rsidRPr="0014090C">
                <w:rPr>
                  <w:rStyle w:val="ac"/>
                  <w:b/>
                  <w:bCs/>
                  <w:lang w:val="ru-RU"/>
                </w:rPr>
                <w:t xml:space="preserve">Работа с шиной </w:t>
              </w:r>
              <w:r w:rsidRPr="0014090C">
                <w:rPr>
                  <w:rStyle w:val="ac"/>
                  <w:b/>
                  <w:bCs/>
                </w:rPr>
                <w:t>RS</w:t>
              </w:r>
              <w:r w:rsidRPr="0014090C">
                <w:rPr>
                  <w:rStyle w:val="ac"/>
                  <w:b/>
                  <w:bCs/>
                  <w:lang w:val="ru-RU"/>
                </w:rPr>
                <w:t xml:space="preserve">485 и протоколом </w:t>
              </w:r>
              <w:r w:rsidRPr="0014090C">
                <w:rPr>
                  <w:rStyle w:val="ac"/>
                  <w:b/>
                  <w:bCs/>
                </w:rPr>
                <w:t>Modbus</w:t>
              </w:r>
              <w:r w:rsidRPr="0014090C">
                <w:rPr>
                  <w:rStyle w:val="ac"/>
                  <w:b/>
                  <w:bCs/>
                  <w:lang w:val="ru-RU"/>
                </w:rPr>
                <w:t xml:space="preserve"> </w:t>
              </w:r>
              <w:r w:rsidRPr="0014090C">
                <w:rPr>
                  <w:rStyle w:val="ac"/>
                  <w:b/>
                  <w:bCs/>
                </w:rPr>
                <w:t>RTU</w:t>
              </w:r>
              <w:r w:rsidRPr="0014090C">
                <w:rPr>
                  <w:rStyle w:val="ac"/>
                  <w:b/>
                  <w:bCs/>
                  <w:lang w:val="ru-RU"/>
                </w:rPr>
                <w:t xml:space="preserve"> на </w:t>
              </w:r>
              <w:r w:rsidRPr="0014090C">
                <w:rPr>
                  <w:rStyle w:val="ac"/>
                  <w:b/>
                  <w:bCs/>
                </w:rPr>
                <w:t>ESP</w:t>
              </w:r>
              <w:r w:rsidRPr="0014090C">
                <w:rPr>
                  <w:rStyle w:val="ac"/>
                  <w:b/>
                  <w:bCs/>
                  <w:lang w:val="ru-RU"/>
                </w:rPr>
                <w:t>32</w:t>
              </w:r>
            </w:hyperlink>
          </w:p>
        </w:tc>
      </w:tr>
      <w:tr w:rsidR="0014090C" w:rsidRPr="0014090C" w14:paraId="020CF0D9" w14:textId="77777777" w:rsidTr="0014090C">
        <w:tc>
          <w:tcPr>
            <w:tcW w:w="0" w:type="auto"/>
            <w:tcBorders>
              <w:top w:val="nil"/>
              <w:left w:val="nil"/>
              <w:bottom w:val="nil"/>
              <w:right w:val="nil"/>
            </w:tcBorders>
            <w:tcMar>
              <w:top w:w="150" w:type="dxa"/>
              <w:left w:w="150" w:type="dxa"/>
              <w:bottom w:w="150" w:type="dxa"/>
              <w:right w:w="150" w:type="dxa"/>
            </w:tcMar>
            <w:vAlign w:val="center"/>
            <w:hideMark/>
          </w:tcPr>
          <w:p w14:paraId="5A517546" w14:textId="77777777" w:rsidR="0014090C" w:rsidRPr="0014090C" w:rsidRDefault="0014090C" w:rsidP="0014090C">
            <w:pPr>
              <w:rPr>
                <w:lang w:val="ru-RU"/>
              </w:rPr>
            </w:pPr>
            <w:r w:rsidRPr="0014090C">
              <w:rPr>
                <w:lang w:val="ru-RU"/>
              </w:rPr>
              <w:t>Голосовать</w:t>
            </w:r>
            <w:r w:rsidRPr="0014090C">
              <w:t> </w:t>
            </w:r>
            <w:r w:rsidRPr="0014090C">
              <w:rPr>
                <w:b/>
                <w:bCs/>
                <w:lang w:val="ru-RU"/>
              </w:rPr>
              <w:t>5</w:t>
            </w:r>
            <w:r w:rsidRPr="0014090C">
              <w:t> </w:t>
            </w:r>
            <w:r w:rsidRPr="0014090C">
              <w:rPr>
                <w:lang w:val="ru-RU"/>
              </w:rPr>
              <w:t>из</w:t>
            </w:r>
            <w:r w:rsidRPr="0014090C">
              <w:t> </w:t>
            </w:r>
            <w:r w:rsidRPr="0014090C">
              <w:rPr>
                <w:b/>
                <w:bCs/>
              </w:rPr>
              <w:t>anonymous</w:t>
            </w:r>
            <w:r w:rsidRPr="0014090C">
              <w:t> </w:t>
            </w:r>
            <w:r w:rsidRPr="0014090C">
              <w:rPr>
                <w:lang w:val="ru-RU"/>
              </w:rPr>
              <w:t>на</w:t>
            </w:r>
            <w:r w:rsidRPr="0014090C">
              <w:rPr>
                <w:b/>
                <w:bCs/>
              </w:rPr>
              <w:t> </w:t>
            </w:r>
            <w:hyperlink r:id="rId365" w:history="1">
              <w:r w:rsidRPr="0014090C">
                <w:rPr>
                  <w:rStyle w:val="ac"/>
                  <w:b/>
                  <w:bCs/>
                  <w:lang w:val="ru-RU"/>
                </w:rPr>
                <w:t xml:space="preserve">Отправка данных на </w:t>
              </w:r>
              <w:r w:rsidRPr="0014090C">
                <w:rPr>
                  <w:rStyle w:val="ac"/>
                  <w:b/>
                  <w:bCs/>
                </w:rPr>
                <w:t>open</w:t>
              </w:r>
              <w:r w:rsidRPr="0014090C">
                <w:rPr>
                  <w:rStyle w:val="ac"/>
                  <w:b/>
                  <w:bCs/>
                  <w:lang w:val="ru-RU"/>
                </w:rPr>
                <w:t>-</w:t>
              </w:r>
              <w:r w:rsidRPr="0014090C">
                <w:rPr>
                  <w:rStyle w:val="ac"/>
                  <w:b/>
                  <w:bCs/>
                </w:rPr>
                <w:t>monitoring</w:t>
              </w:r>
              <w:r w:rsidRPr="0014090C">
                <w:rPr>
                  <w:rStyle w:val="ac"/>
                  <w:b/>
                  <w:bCs/>
                  <w:lang w:val="ru-RU"/>
                </w:rPr>
                <w:t>.</w:t>
              </w:r>
              <w:r w:rsidRPr="0014090C">
                <w:rPr>
                  <w:rStyle w:val="ac"/>
                  <w:b/>
                  <w:bCs/>
                </w:rPr>
                <w:t>online</w:t>
              </w:r>
              <w:r w:rsidRPr="0014090C">
                <w:rPr>
                  <w:rStyle w:val="ac"/>
                  <w:b/>
                  <w:bCs/>
                  <w:lang w:val="ru-RU"/>
                </w:rPr>
                <w:t xml:space="preserve"> с устройств на базе </w:t>
              </w:r>
              <w:proofErr w:type="spellStart"/>
              <w:r w:rsidRPr="0014090C">
                <w:rPr>
                  <w:rStyle w:val="ac"/>
                  <w:b/>
                  <w:bCs/>
                </w:rPr>
                <w:t>Adruino</w:t>
              </w:r>
              <w:proofErr w:type="spellEnd"/>
              <w:r w:rsidRPr="0014090C">
                <w:rPr>
                  <w:rStyle w:val="ac"/>
                  <w:b/>
                  <w:bCs/>
                  <w:lang w:val="ru-RU"/>
                </w:rPr>
                <w:t xml:space="preserve"> и </w:t>
              </w:r>
              <w:r w:rsidRPr="0014090C">
                <w:rPr>
                  <w:rStyle w:val="ac"/>
                  <w:b/>
                  <w:bCs/>
                </w:rPr>
                <w:t>ESP</w:t>
              </w:r>
            </w:hyperlink>
          </w:p>
        </w:tc>
      </w:tr>
      <w:tr w:rsidR="0014090C" w:rsidRPr="0014090C" w14:paraId="6C47F830" w14:textId="77777777" w:rsidTr="0014090C">
        <w:tc>
          <w:tcPr>
            <w:tcW w:w="0" w:type="auto"/>
            <w:tcBorders>
              <w:top w:val="nil"/>
              <w:left w:val="nil"/>
              <w:bottom w:val="nil"/>
              <w:right w:val="nil"/>
            </w:tcBorders>
            <w:tcMar>
              <w:top w:w="150" w:type="dxa"/>
              <w:left w:w="150" w:type="dxa"/>
              <w:bottom w:w="150" w:type="dxa"/>
              <w:right w:w="150" w:type="dxa"/>
            </w:tcMar>
            <w:vAlign w:val="center"/>
            <w:hideMark/>
          </w:tcPr>
          <w:p w14:paraId="45807652" w14:textId="77777777" w:rsidR="0014090C" w:rsidRPr="0014090C" w:rsidRDefault="0014090C" w:rsidP="0014090C">
            <w:pPr>
              <w:rPr>
                <w:lang w:val="ru-RU"/>
              </w:rPr>
            </w:pPr>
            <w:r w:rsidRPr="0014090C">
              <w:rPr>
                <w:lang w:val="ru-RU"/>
              </w:rPr>
              <w:t>Голосовать</w:t>
            </w:r>
            <w:r w:rsidRPr="0014090C">
              <w:t> </w:t>
            </w:r>
            <w:r w:rsidRPr="0014090C">
              <w:rPr>
                <w:b/>
                <w:bCs/>
                <w:lang w:val="ru-RU"/>
              </w:rPr>
              <w:t>3</w:t>
            </w:r>
            <w:r w:rsidRPr="0014090C">
              <w:t> </w:t>
            </w:r>
            <w:r w:rsidRPr="0014090C">
              <w:rPr>
                <w:lang w:val="ru-RU"/>
              </w:rPr>
              <w:t>из</w:t>
            </w:r>
            <w:r w:rsidRPr="0014090C">
              <w:t> </w:t>
            </w:r>
            <w:r w:rsidRPr="0014090C">
              <w:rPr>
                <w:b/>
                <w:bCs/>
              </w:rPr>
              <w:t>anonymous</w:t>
            </w:r>
            <w:r w:rsidRPr="0014090C">
              <w:t> </w:t>
            </w:r>
            <w:r w:rsidRPr="0014090C">
              <w:rPr>
                <w:lang w:val="ru-RU"/>
              </w:rPr>
              <w:t>на</w:t>
            </w:r>
            <w:r w:rsidRPr="0014090C">
              <w:rPr>
                <w:b/>
                <w:bCs/>
              </w:rPr>
              <w:t> </w:t>
            </w:r>
            <w:hyperlink r:id="rId366" w:history="1">
              <w:r w:rsidRPr="0014090C">
                <w:rPr>
                  <w:rStyle w:val="ac"/>
                  <w:b/>
                  <w:bCs/>
                </w:rPr>
                <w:t>ESP</w:t>
              </w:r>
              <w:r w:rsidRPr="0014090C">
                <w:rPr>
                  <w:rStyle w:val="ac"/>
                  <w:b/>
                  <w:bCs/>
                  <w:lang w:val="ru-RU"/>
                </w:rPr>
                <w:t xml:space="preserve">32 </w:t>
              </w:r>
              <w:r w:rsidRPr="0014090C">
                <w:rPr>
                  <w:rStyle w:val="ac"/>
                  <w:b/>
                  <w:bCs/>
                </w:rPr>
                <w:t>pinout</w:t>
              </w:r>
              <w:r w:rsidRPr="0014090C">
                <w:rPr>
                  <w:rStyle w:val="ac"/>
                  <w:b/>
                  <w:bCs/>
                  <w:lang w:val="ru-RU"/>
                </w:rPr>
                <w:t xml:space="preserve">: ещё раз о </w:t>
              </w:r>
              <w:r w:rsidRPr="0014090C">
                <w:rPr>
                  <w:rStyle w:val="ac"/>
                  <w:b/>
                  <w:bCs/>
                </w:rPr>
                <w:t>GPIO</w:t>
              </w:r>
              <w:r w:rsidRPr="0014090C">
                <w:rPr>
                  <w:rStyle w:val="ac"/>
                  <w:b/>
                  <w:bCs/>
                  <w:lang w:val="ru-RU"/>
                </w:rPr>
                <w:t xml:space="preserve"> &amp; </w:t>
              </w:r>
              <w:r w:rsidRPr="0014090C">
                <w:rPr>
                  <w:rStyle w:val="ac"/>
                  <w:b/>
                  <w:bCs/>
                </w:rPr>
                <w:t>p</w:t>
              </w:r>
              <w:proofErr w:type="spellStart"/>
              <w:r w:rsidRPr="0014090C">
                <w:rPr>
                  <w:rStyle w:val="ac"/>
                  <w:b/>
                  <w:bCs/>
                  <w:lang w:val="ru-RU"/>
                </w:rPr>
                <w:t>аспределяем</w:t>
              </w:r>
              <w:proofErr w:type="spellEnd"/>
              <w:r w:rsidRPr="0014090C">
                <w:rPr>
                  <w:rStyle w:val="ac"/>
                  <w:b/>
                  <w:bCs/>
                  <w:lang w:val="ru-RU"/>
                </w:rPr>
                <w:t xml:space="preserve"> выводы с помощью </w:t>
              </w:r>
              <w:r w:rsidRPr="0014090C">
                <w:rPr>
                  <w:rStyle w:val="ac"/>
                  <w:b/>
                  <w:bCs/>
                </w:rPr>
                <w:t>excel</w:t>
              </w:r>
            </w:hyperlink>
          </w:p>
        </w:tc>
      </w:tr>
    </w:tbl>
    <w:p w14:paraId="20093676" w14:textId="77777777" w:rsidR="0014090C" w:rsidRPr="0014090C" w:rsidRDefault="0014090C" w:rsidP="0014090C">
      <w:hyperlink r:id="rId367" w:history="1">
        <w:r w:rsidRPr="0014090C">
          <w:rPr>
            <w:rStyle w:val="ac"/>
          </w:rPr>
          <w:t>Neve</w:t>
        </w:r>
      </w:hyperlink>
      <w:r w:rsidRPr="0014090C">
        <w:t xml:space="preserve"> | </w:t>
      </w:r>
      <w:proofErr w:type="spellStart"/>
      <w:r w:rsidRPr="0014090C">
        <w:t>Работает</w:t>
      </w:r>
      <w:proofErr w:type="spellEnd"/>
      <w:r w:rsidRPr="0014090C">
        <w:t xml:space="preserve"> </w:t>
      </w:r>
      <w:proofErr w:type="spellStart"/>
      <w:r w:rsidRPr="0014090C">
        <w:t>на</w:t>
      </w:r>
      <w:proofErr w:type="spellEnd"/>
      <w:r w:rsidRPr="0014090C">
        <w:t> </w:t>
      </w:r>
      <w:hyperlink r:id="rId368" w:history="1">
        <w:r w:rsidRPr="0014090C">
          <w:rPr>
            <w:rStyle w:val="ac"/>
          </w:rPr>
          <w:t>WordPress</w:t>
        </w:r>
      </w:hyperlink>
    </w:p>
    <w:p w14:paraId="786D047C" w14:textId="77777777" w:rsidR="00755C30" w:rsidRDefault="00755C30"/>
    <w:sectPr w:rsidR="0075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5DBA"/>
    <w:multiLevelType w:val="multilevel"/>
    <w:tmpl w:val="D45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A2135"/>
    <w:multiLevelType w:val="multilevel"/>
    <w:tmpl w:val="65A8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7C01"/>
    <w:multiLevelType w:val="multilevel"/>
    <w:tmpl w:val="F91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86385"/>
    <w:multiLevelType w:val="multilevel"/>
    <w:tmpl w:val="5F2EC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A7816"/>
    <w:multiLevelType w:val="multilevel"/>
    <w:tmpl w:val="6EB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E3C1B"/>
    <w:multiLevelType w:val="multilevel"/>
    <w:tmpl w:val="28C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9571F"/>
    <w:multiLevelType w:val="multilevel"/>
    <w:tmpl w:val="EAE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92359"/>
    <w:multiLevelType w:val="multilevel"/>
    <w:tmpl w:val="70D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557F9"/>
    <w:multiLevelType w:val="multilevel"/>
    <w:tmpl w:val="69E61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18F480C"/>
    <w:multiLevelType w:val="multilevel"/>
    <w:tmpl w:val="51A81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11545"/>
    <w:multiLevelType w:val="multilevel"/>
    <w:tmpl w:val="4CE8D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2C62BF"/>
    <w:multiLevelType w:val="multilevel"/>
    <w:tmpl w:val="1F68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460729">
    <w:abstractNumId w:val="11"/>
  </w:num>
  <w:num w:numId="2" w16cid:durableId="1860771205">
    <w:abstractNumId w:val="1"/>
  </w:num>
  <w:num w:numId="3" w16cid:durableId="2104960208">
    <w:abstractNumId w:val="5"/>
  </w:num>
  <w:num w:numId="4" w16cid:durableId="60178759">
    <w:abstractNumId w:val="10"/>
  </w:num>
  <w:num w:numId="5" w16cid:durableId="1395003286">
    <w:abstractNumId w:val="8"/>
  </w:num>
  <w:num w:numId="6" w16cid:durableId="2065592436">
    <w:abstractNumId w:val="9"/>
  </w:num>
  <w:num w:numId="7" w16cid:durableId="1474060055">
    <w:abstractNumId w:val="7"/>
  </w:num>
  <w:num w:numId="8" w16cid:durableId="1085495942">
    <w:abstractNumId w:val="3"/>
  </w:num>
  <w:num w:numId="9" w16cid:durableId="274799256">
    <w:abstractNumId w:val="0"/>
  </w:num>
  <w:num w:numId="10" w16cid:durableId="1015620252">
    <w:abstractNumId w:val="6"/>
  </w:num>
  <w:num w:numId="11" w16cid:durableId="1451704834">
    <w:abstractNumId w:val="4"/>
  </w:num>
  <w:num w:numId="12" w16cid:durableId="1549996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2B1C"/>
    <w:rsid w:val="0009766C"/>
    <w:rsid w:val="0014090C"/>
    <w:rsid w:val="001A262F"/>
    <w:rsid w:val="002D4E1A"/>
    <w:rsid w:val="003201F6"/>
    <w:rsid w:val="00367906"/>
    <w:rsid w:val="00492BBA"/>
    <w:rsid w:val="00512B1C"/>
    <w:rsid w:val="005C52E4"/>
    <w:rsid w:val="00710BA6"/>
    <w:rsid w:val="00755C30"/>
    <w:rsid w:val="008B34B2"/>
    <w:rsid w:val="00A55E9C"/>
    <w:rsid w:val="00C62429"/>
    <w:rsid w:val="00DB6314"/>
    <w:rsid w:val="00EC457D"/>
    <w:rsid w:val="00EF6478"/>
    <w:rsid w:val="00F6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8276"/>
  <w15:chartTrackingRefBased/>
  <w15:docId w15:val="{AB8E387B-9B00-4250-B6C5-D481C5E4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12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512B1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12B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12B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12B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B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B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B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B1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512B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512B1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12B1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12B1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12B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B1C"/>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B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B1C"/>
    <w:rPr>
      <w:rFonts w:eastAsiaTheme="majorEastAsia" w:cstheme="majorBidi"/>
      <w:color w:val="272727" w:themeColor="text1" w:themeTint="D8"/>
    </w:rPr>
  </w:style>
  <w:style w:type="paragraph" w:styleId="a3">
    <w:name w:val="Title"/>
    <w:basedOn w:val="a"/>
    <w:next w:val="a"/>
    <w:link w:val="a4"/>
    <w:uiPriority w:val="10"/>
    <w:qFormat/>
    <w:rsid w:val="00512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B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B1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2B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2B1C"/>
    <w:pPr>
      <w:spacing w:before="160"/>
      <w:jc w:val="center"/>
    </w:pPr>
    <w:rPr>
      <w:i/>
      <w:iCs/>
      <w:color w:val="404040" w:themeColor="text1" w:themeTint="BF"/>
    </w:rPr>
  </w:style>
  <w:style w:type="character" w:customStyle="1" w:styleId="22">
    <w:name w:val="Цитата 2 Знак"/>
    <w:basedOn w:val="a0"/>
    <w:link w:val="21"/>
    <w:uiPriority w:val="29"/>
    <w:rsid w:val="00512B1C"/>
    <w:rPr>
      <w:i/>
      <w:iCs/>
      <w:color w:val="404040" w:themeColor="text1" w:themeTint="BF"/>
    </w:rPr>
  </w:style>
  <w:style w:type="paragraph" w:styleId="a7">
    <w:name w:val="List Paragraph"/>
    <w:basedOn w:val="a"/>
    <w:uiPriority w:val="34"/>
    <w:qFormat/>
    <w:rsid w:val="00512B1C"/>
    <w:pPr>
      <w:ind w:left="720"/>
      <w:contextualSpacing/>
    </w:pPr>
  </w:style>
  <w:style w:type="character" w:styleId="a8">
    <w:name w:val="Intense Emphasis"/>
    <w:basedOn w:val="a0"/>
    <w:uiPriority w:val="21"/>
    <w:qFormat/>
    <w:rsid w:val="00512B1C"/>
    <w:rPr>
      <w:i/>
      <w:iCs/>
      <w:color w:val="2F5496" w:themeColor="accent1" w:themeShade="BF"/>
    </w:rPr>
  </w:style>
  <w:style w:type="paragraph" w:styleId="a9">
    <w:name w:val="Intense Quote"/>
    <w:basedOn w:val="a"/>
    <w:next w:val="a"/>
    <w:link w:val="aa"/>
    <w:uiPriority w:val="30"/>
    <w:qFormat/>
    <w:rsid w:val="00512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12B1C"/>
    <w:rPr>
      <w:i/>
      <w:iCs/>
      <w:color w:val="2F5496" w:themeColor="accent1" w:themeShade="BF"/>
    </w:rPr>
  </w:style>
  <w:style w:type="character" w:styleId="ab">
    <w:name w:val="Intense Reference"/>
    <w:basedOn w:val="a0"/>
    <w:uiPriority w:val="32"/>
    <w:qFormat/>
    <w:rsid w:val="00512B1C"/>
    <w:rPr>
      <w:b/>
      <w:bCs/>
      <w:smallCaps/>
      <w:color w:val="2F5496" w:themeColor="accent1" w:themeShade="BF"/>
      <w:spacing w:val="5"/>
    </w:rPr>
  </w:style>
  <w:style w:type="paragraph" w:customStyle="1" w:styleId="msonormal0">
    <w:name w:val="msonormal"/>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ac">
    <w:name w:val="Hyperlink"/>
    <w:basedOn w:val="a0"/>
    <w:uiPriority w:val="99"/>
    <w:unhideWhenUsed/>
    <w:rsid w:val="0014090C"/>
    <w:rPr>
      <w:color w:val="0000FF"/>
      <w:u w:val="single"/>
    </w:rPr>
  </w:style>
  <w:style w:type="character" w:styleId="ad">
    <w:name w:val="FollowedHyperlink"/>
    <w:basedOn w:val="a0"/>
    <w:uiPriority w:val="99"/>
    <w:semiHidden/>
    <w:unhideWhenUsed/>
    <w:rsid w:val="0014090C"/>
    <w:rPr>
      <w:color w:val="800080"/>
      <w:u w:val="single"/>
    </w:rPr>
  </w:style>
  <w:style w:type="paragraph" w:customStyle="1" w:styleId="site-title">
    <w:name w:val="site-title"/>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menu-item">
    <w:name w:val="menu-item"/>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enu-item-title-wrap">
    <w:name w:val="menu-item-title-wrap"/>
    <w:basedOn w:val="a0"/>
    <w:rsid w:val="0014090C"/>
  </w:style>
  <w:style w:type="character" w:customStyle="1" w:styleId="caret">
    <w:name w:val="caret"/>
    <w:basedOn w:val="a0"/>
    <w:rsid w:val="0014090C"/>
  </w:style>
  <w:style w:type="paragraph" w:styleId="z-">
    <w:name w:val="HTML Top of Form"/>
    <w:basedOn w:val="a"/>
    <w:next w:val="a"/>
    <w:link w:val="z-0"/>
    <w:hidden/>
    <w:uiPriority w:val="99"/>
    <w:semiHidden/>
    <w:unhideWhenUsed/>
    <w:rsid w:val="0014090C"/>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0">
    <w:name w:val="z-Начало формы Знак"/>
    <w:basedOn w:val="a0"/>
    <w:link w:val="z-"/>
    <w:uiPriority w:val="99"/>
    <w:semiHidden/>
    <w:rsid w:val="0014090C"/>
    <w:rPr>
      <w:rFonts w:ascii="Arial" w:eastAsia="Times New Roman" w:hAnsi="Arial" w:cs="Arial"/>
      <w:vanish/>
      <w:kern w:val="0"/>
      <w:sz w:val="16"/>
      <w:szCs w:val="16"/>
    </w:rPr>
  </w:style>
  <w:style w:type="character" w:customStyle="1" w:styleId="screen-reader-text">
    <w:name w:val="screen-reader-text"/>
    <w:basedOn w:val="a0"/>
    <w:rsid w:val="0014090C"/>
  </w:style>
  <w:style w:type="character" w:customStyle="1" w:styleId="nv-search-icon-wrap">
    <w:name w:val="nv-search-icon-wrap"/>
    <w:basedOn w:val="a0"/>
    <w:rsid w:val="0014090C"/>
  </w:style>
  <w:style w:type="character" w:customStyle="1" w:styleId="nv-icon">
    <w:name w:val="nv-icon"/>
    <w:basedOn w:val="a0"/>
    <w:rsid w:val="0014090C"/>
  </w:style>
  <w:style w:type="paragraph" w:styleId="z-1">
    <w:name w:val="HTML Bottom of Form"/>
    <w:basedOn w:val="a"/>
    <w:next w:val="a"/>
    <w:link w:val="z-2"/>
    <w:hidden/>
    <w:uiPriority w:val="99"/>
    <w:semiHidden/>
    <w:unhideWhenUsed/>
    <w:rsid w:val="0014090C"/>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2">
    <w:name w:val="z-Конец формы Знак"/>
    <w:basedOn w:val="a0"/>
    <w:link w:val="z-1"/>
    <w:uiPriority w:val="99"/>
    <w:semiHidden/>
    <w:rsid w:val="0014090C"/>
    <w:rPr>
      <w:rFonts w:ascii="Arial" w:eastAsia="Times New Roman" w:hAnsi="Arial" w:cs="Arial"/>
      <w:vanish/>
      <w:kern w:val="0"/>
      <w:sz w:val="16"/>
      <w:szCs w:val="16"/>
    </w:rPr>
  </w:style>
  <w:style w:type="character" w:customStyle="1" w:styleId="bars">
    <w:name w:val="bars"/>
    <w:basedOn w:val="a0"/>
    <w:rsid w:val="0014090C"/>
  </w:style>
  <w:style w:type="character" w:customStyle="1" w:styleId="icon-bar">
    <w:name w:val="icon-bar"/>
    <w:basedOn w:val="a0"/>
    <w:rsid w:val="0014090C"/>
  </w:style>
  <w:style w:type="paragraph" w:customStyle="1" w:styleId="meta">
    <w:name w:val="meta"/>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ae">
    <w:name w:val="Normal (Web)"/>
    <w:basedOn w:val="a"/>
    <w:uiPriority w:val="99"/>
    <w:semiHidden/>
    <w:unhideWhenUsed/>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wp-caption-text">
    <w:name w:val="wp-caption-tex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
    <w:name w:val="HTML Preformatted"/>
    <w:basedOn w:val="a"/>
    <w:link w:val="HTML0"/>
    <w:uiPriority w:val="99"/>
    <w:semiHidden/>
    <w:unhideWhenUsed/>
    <w:rsid w:val="0014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0">
    <w:name w:val="Стандартный HTML Знак"/>
    <w:basedOn w:val="a0"/>
    <w:link w:val="HTML"/>
    <w:uiPriority w:val="99"/>
    <w:semiHidden/>
    <w:rsid w:val="0014090C"/>
    <w:rPr>
      <w:rFonts w:ascii="Courier New" w:eastAsia="Times New Roman" w:hAnsi="Courier New" w:cs="Courier New"/>
      <w:kern w:val="0"/>
      <w:sz w:val="20"/>
      <w:szCs w:val="20"/>
    </w:rPr>
  </w:style>
  <w:style w:type="character" w:customStyle="1" w:styleId="enlighter-text">
    <w:name w:val="enlighter-text"/>
    <w:basedOn w:val="a0"/>
    <w:rsid w:val="0014090C"/>
  </w:style>
  <w:style w:type="character" w:customStyle="1" w:styleId="enlighter-c0">
    <w:name w:val="enlighter-c0"/>
    <w:basedOn w:val="a0"/>
    <w:rsid w:val="0014090C"/>
  </w:style>
  <w:style w:type="character" w:customStyle="1" w:styleId="enlighter-k2">
    <w:name w:val="enlighter-k2"/>
    <w:basedOn w:val="a0"/>
    <w:rsid w:val="0014090C"/>
  </w:style>
  <w:style w:type="character" w:customStyle="1" w:styleId="enlighter-k3">
    <w:name w:val="enlighter-k3"/>
    <w:basedOn w:val="a0"/>
    <w:rsid w:val="0014090C"/>
  </w:style>
  <w:style w:type="character" w:customStyle="1" w:styleId="enlighter-e0">
    <w:name w:val="enlighter-e0"/>
    <w:basedOn w:val="a0"/>
    <w:rsid w:val="0014090C"/>
  </w:style>
  <w:style w:type="character" w:customStyle="1" w:styleId="enlighter-k4">
    <w:name w:val="enlighter-k4"/>
    <w:basedOn w:val="a0"/>
    <w:rsid w:val="0014090C"/>
  </w:style>
  <w:style w:type="character" w:customStyle="1" w:styleId="enlighter-k7">
    <w:name w:val="enlighter-k7"/>
    <w:basedOn w:val="a0"/>
    <w:rsid w:val="0014090C"/>
  </w:style>
  <w:style w:type="character" w:styleId="af">
    <w:name w:val="Strong"/>
    <w:basedOn w:val="a0"/>
    <w:uiPriority w:val="22"/>
    <w:qFormat/>
    <w:rsid w:val="0014090C"/>
    <w:rPr>
      <w:b/>
      <w:bCs/>
    </w:rPr>
  </w:style>
  <w:style w:type="character" w:customStyle="1" w:styleId="yasr-vv-text-container">
    <w:name w:val="yasr-vv-text-container"/>
    <w:basedOn w:val="a0"/>
    <w:rsid w:val="0014090C"/>
  </w:style>
  <w:style w:type="character" w:customStyle="1" w:styleId="nav-direction">
    <w:name w:val="nav-direction"/>
    <w:basedOn w:val="a0"/>
    <w:rsid w:val="0014090C"/>
  </w:style>
  <w:style w:type="paragraph" w:customStyle="1" w:styleId="comment">
    <w:name w:val="commen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n">
    <w:name w:val="fn"/>
    <w:basedOn w:val="a0"/>
    <w:rsid w:val="0014090C"/>
  </w:style>
  <w:style w:type="character" w:customStyle="1" w:styleId="nv-reply-link">
    <w:name w:val="nv-reply-link"/>
    <w:basedOn w:val="a0"/>
    <w:rsid w:val="0014090C"/>
  </w:style>
  <w:style w:type="paragraph" w:customStyle="1" w:styleId="children">
    <w:name w:val="children"/>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ingback">
    <w:name w:val="pingback"/>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mment-notes">
    <w:name w:val="comment-notes"/>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quired-field-message">
    <w:name w:val="required-field-message"/>
    <w:basedOn w:val="a0"/>
    <w:rsid w:val="0014090C"/>
  </w:style>
  <w:style w:type="character" w:customStyle="1" w:styleId="required">
    <w:name w:val="required"/>
    <w:basedOn w:val="a0"/>
    <w:rsid w:val="0014090C"/>
  </w:style>
  <w:style w:type="paragraph" w:customStyle="1" w:styleId="comment-form-comment">
    <w:name w:val="comment-form-commen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mment-form-author">
    <w:name w:val="comment-form-author"/>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mment-form-email">
    <w:name w:val="comment-form-email"/>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mment-form-url">
    <w:name w:val="comment-form-url"/>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mment-form-cookies-consent">
    <w:name w:val="comment-form-cookies-consen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4wp-display-captcha-form">
    <w:name w:val="c4wp-display-captcha-form"/>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form-submit">
    <w:name w:val="form-submi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widget-title">
    <w:name w:val="widget-title"/>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post-date">
    <w:name w:val="post-date"/>
    <w:basedOn w:val="a0"/>
    <w:rsid w:val="0014090C"/>
  </w:style>
  <w:style w:type="paragraph" w:customStyle="1" w:styleId="cat-item">
    <w:name w:val="cat-item"/>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recentcomments">
    <w:name w:val="recentcomments"/>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mment-author-link">
    <w:name w:val="comment-author-link"/>
    <w:basedOn w:val="a0"/>
    <w:rsid w:val="0014090C"/>
  </w:style>
  <w:style w:type="character" w:customStyle="1" w:styleId="tag-link-count">
    <w:name w:val="tag-link-count"/>
    <w:basedOn w:val="a0"/>
    <w:rsid w:val="0014090C"/>
  </w:style>
  <w:style w:type="paragraph" w:customStyle="1" w:styleId="wraploginlogout">
    <w:name w:val="wrap_login_logout"/>
    <w:basedOn w:val="a"/>
    <w:rsid w:val="001409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itemlogin">
    <w:name w:val="item_login"/>
    <w:basedOn w:val="a0"/>
    <w:rsid w:val="0014090C"/>
  </w:style>
  <w:style w:type="character" w:customStyle="1" w:styleId="yasr-widget-recent-ratings-text">
    <w:name w:val="yasr-widget-recent-ratings-text"/>
    <w:basedOn w:val="a0"/>
    <w:rsid w:val="0014090C"/>
  </w:style>
  <w:style w:type="character" w:customStyle="1" w:styleId="yasr-widget-recent-ratings-from-user">
    <w:name w:val="yasr-widget-recent-ratings-from-user"/>
    <w:basedOn w:val="a0"/>
    <w:rsid w:val="0014090C"/>
  </w:style>
  <w:style w:type="character" w:styleId="af0">
    <w:name w:val="Unresolved Mention"/>
    <w:basedOn w:val="a0"/>
    <w:uiPriority w:val="99"/>
    <w:semiHidden/>
    <w:unhideWhenUsed/>
    <w:rsid w:val="00140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3801">
      <w:bodyDiv w:val="1"/>
      <w:marLeft w:val="0"/>
      <w:marRight w:val="0"/>
      <w:marTop w:val="0"/>
      <w:marBottom w:val="0"/>
      <w:divBdr>
        <w:top w:val="none" w:sz="0" w:space="0" w:color="auto"/>
        <w:left w:val="none" w:sz="0" w:space="0" w:color="auto"/>
        <w:bottom w:val="none" w:sz="0" w:space="0" w:color="auto"/>
        <w:right w:val="none" w:sz="0" w:space="0" w:color="auto"/>
      </w:divBdr>
      <w:divsChild>
        <w:div w:id="654383134">
          <w:marLeft w:val="0"/>
          <w:marRight w:val="0"/>
          <w:marTop w:val="0"/>
          <w:marBottom w:val="0"/>
          <w:divBdr>
            <w:top w:val="none" w:sz="0" w:space="0" w:color="auto"/>
            <w:left w:val="none" w:sz="0" w:space="0" w:color="auto"/>
            <w:bottom w:val="none" w:sz="0" w:space="0" w:color="auto"/>
            <w:right w:val="none" w:sz="0" w:space="0" w:color="auto"/>
          </w:divBdr>
          <w:divsChild>
            <w:div w:id="1508249482">
              <w:marLeft w:val="0"/>
              <w:marRight w:val="0"/>
              <w:marTop w:val="0"/>
              <w:marBottom w:val="0"/>
              <w:divBdr>
                <w:top w:val="single" w:sz="6" w:space="0" w:color="E0E1E1"/>
                <w:left w:val="single" w:sz="6" w:space="0" w:color="E0E1E1"/>
                <w:bottom w:val="single" w:sz="6" w:space="0" w:color="E0E1E1"/>
                <w:right w:val="single" w:sz="6" w:space="0" w:color="E0E1E1"/>
              </w:divBdr>
              <w:divsChild>
                <w:div w:id="1679696253">
                  <w:marLeft w:val="0"/>
                  <w:marRight w:val="0"/>
                  <w:marTop w:val="0"/>
                  <w:marBottom w:val="0"/>
                  <w:divBdr>
                    <w:top w:val="none" w:sz="0" w:space="0" w:color="auto"/>
                    <w:left w:val="none" w:sz="0" w:space="0" w:color="auto"/>
                    <w:bottom w:val="none" w:sz="0" w:space="0" w:color="auto"/>
                    <w:right w:val="none" w:sz="0" w:space="0" w:color="auto"/>
                  </w:divBdr>
                  <w:divsChild>
                    <w:div w:id="1048801284">
                      <w:marLeft w:val="-225"/>
                      <w:marRight w:val="-225"/>
                      <w:marTop w:val="0"/>
                      <w:marBottom w:val="0"/>
                      <w:divBdr>
                        <w:top w:val="none" w:sz="0" w:space="0" w:color="auto"/>
                        <w:left w:val="none" w:sz="0" w:space="0" w:color="auto"/>
                        <w:bottom w:val="none" w:sz="0" w:space="0" w:color="auto"/>
                        <w:right w:val="none" w:sz="0" w:space="0" w:color="auto"/>
                      </w:divBdr>
                      <w:divsChild>
                        <w:div w:id="1892423001">
                          <w:marLeft w:val="0"/>
                          <w:marRight w:val="0"/>
                          <w:marTop w:val="0"/>
                          <w:marBottom w:val="0"/>
                          <w:divBdr>
                            <w:top w:val="none" w:sz="0" w:space="0" w:color="auto"/>
                            <w:left w:val="none" w:sz="0" w:space="0" w:color="auto"/>
                            <w:bottom w:val="none" w:sz="0" w:space="0" w:color="auto"/>
                            <w:right w:val="none" w:sz="0" w:space="0" w:color="auto"/>
                          </w:divBdr>
                          <w:divsChild>
                            <w:div w:id="1844738540">
                              <w:marLeft w:val="0"/>
                              <w:marRight w:val="0"/>
                              <w:marTop w:val="120"/>
                              <w:marBottom w:val="120"/>
                              <w:divBdr>
                                <w:top w:val="none" w:sz="0" w:space="0" w:color="auto"/>
                                <w:left w:val="none" w:sz="0" w:space="0" w:color="auto"/>
                                <w:bottom w:val="none" w:sz="0" w:space="0" w:color="auto"/>
                                <w:right w:val="none" w:sz="0" w:space="0" w:color="auto"/>
                              </w:divBdr>
                              <w:divsChild>
                                <w:div w:id="1939484161">
                                  <w:marLeft w:val="0"/>
                                  <w:marRight w:val="0"/>
                                  <w:marTop w:val="0"/>
                                  <w:marBottom w:val="0"/>
                                  <w:divBdr>
                                    <w:top w:val="none" w:sz="0" w:space="0" w:color="auto"/>
                                    <w:left w:val="none" w:sz="0" w:space="0" w:color="auto"/>
                                    <w:bottom w:val="none" w:sz="0" w:space="0" w:color="auto"/>
                                    <w:right w:val="none" w:sz="0" w:space="0" w:color="auto"/>
                                  </w:divBdr>
                                  <w:divsChild>
                                    <w:div w:id="1411317890">
                                      <w:marLeft w:val="0"/>
                                      <w:marRight w:val="0"/>
                                      <w:marTop w:val="0"/>
                                      <w:marBottom w:val="0"/>
                                      <w:divBdr>
                                        <w:top w:val="none" w:sz="0" w:space="0" w:color="auto"/>
                                        <w:left w:val="none" w:sz="0" w:space="0" w:color="auto"/>
                                        <w:bottom w:val="none" w:sz="0" w:space="0" w:color="auto"/>
                                        <w:right w:val="none" w:sz="0" w:space="0" w:color="auto"/>
                                      </w:divBdr>
                                      <w:divsChild>
                                        <w:div w:id="569847670">
                                          <w:marLeft w:val="0"/>
                                          <w:marRight w:val="0"/>
                                          <w:marTop w:val="0"/>
                                          <w:marBottom w:val="0"/>
                                          <w:divBdr>
                                            <w:top w:val="none" w:sz="0" w:space="0" w:color="auto"/>
                                            <w:left w:val="none" w:sz="0" w:space="0" w:color="auto"/>
                                            <w:bottom w:val="none" w:sz="0" w:space="0" w:color="auto"/>
                                            <w:right w:val="none" w:sz="0" w:space="0" w:color="auto"/>
                                          </w:divBdr>
                                          <w:divsChild>
                                            <w:div w:id="20610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299891">
                          <w:marLeft w:val="0"/>
                          <w:marRight w:val="0"/>
                          <w:marTop w:val="0"/>
                          <w:marBottom w:val="0"/>
                          <w:divBdr>
                            <w:top w:val="none" w:sz="0" w:space="0" w:color="auto"/>
                            <w:left w:val="none" w:sz="0" w:space="0" w:color="auto"/>
                            <w:bottom w:val="none" w:sz="0" w:space="0" w:color="auto"/>
                            <w:right w:val="none" w:sz="0" w:space="0" w:color="auto"/>
                          </w:divBdr>
                          <w:divsChild>
                            <w:div w:id="650330725">
                              <w:marLeft w:val="0"/>
                              <w:marRight w:val="0"/>
                              <w:marTop w:val="120"/>
                              <w:marBottom w:val="120"/>
                              <w:divBdr>
                                <w:top w:val="none" w:sz="0" w:space="0" w:color="auto"/>
                                <w:left w:val="none" w:sz="0" w:space="0" w:color="auto"/>
                                <w:bottom w:val="none" w:sz="0" w:space="0" w:color="auto"/>
                                <w:right w:val="none" w:sz="0" w:space="0" w:color="auto"/>
                              </w:divBdr>
                              <w:divsChild>
                                <w:div w:id="1322584655">
                                  <w:marLeft w:val="0"/>
                                  <w:marRight w:val="0"/>
                                  <w:marTop w:val="0"/>
                                  <w:marBottom w:val="0"/>
                                  <w:divBdr>
                                    <w:top w:val="none" w:sz="0" w:space="0" w:color="auto"/>
                                    <w:left w:val="none" w:sz="0" w:space="0" w:color="auto"/>
                                    <w:bottom w:val="none" w:sz="0" w:space="0" w:color="auto"/>
                                    <w:right w:val="none" w:sz="0" w:space="0" w:color="auto"/>
                                  </w:divBdr>
                                  <w:divsChild>
                                    <w:div w:id="1334838511">
                                      <w:marLeft w:val="0"/>
                                      <w:marRight w:val="0"/>
                                      <w:marTop w:val="0"/>
                                      <w:marBottom w:val="0"/>
                                      <w:divBdr>
                                        <w:top w:val="none" w:sz="0" w:space="0" w:color="auto"/>
                                        <w:left w:val="none" w:sz="0" w:space="0" w:color="auto"/>
                                        <w:bottom w:val="none" w:sz="0" w:space="0" w:color="auto"/>
                                        <w:right w:val="none" w:sz="0" w:space="0" w:color="auto"/>
                                      </w:divBdr>
                                      <w:divsChild>
                                        <w:div w:id="770901348">
                                          <w:marLeft w:val="0"/>
                                          <w:marRight w:val="0"/>
                                          <w:marTop w:val="0"/>
                                          <w:marBottom w:val="0"/>
                                          <w:divBdr>
                                            <w:top w:val="none" w:sz="0" w:space="0" w:color="auto"/>
                                            <w:left w:val="none" w:sz="0" w:space="0" w:color="auto"/>
                                            <w:bottom w:val="none" w:sz="0" w:space="0" w:color="auto"/>
                                            <w:right w:val="none" w:sz="0" w:space="0" w:color="auto"/>
                                          </w:divBdr>
                                          <w:divsChild>
                                            <w:div w:id="1472820837">
                                              <w:marLeft w:val="0"/>
                                              <w:marRight w:val="0"/>
                                              <w:marTop w:val="0"/>
                                              <w:marBottom w:val="0"/>
                                              <w:divBdr>
                                                <w:top w:val="none" w:sz="0" w:space="0" w:color="auto"/>
                                                <w:left w:val="none" w:sz="0" w:space="0" w:color="auto"/>
                                                <w:bottom w:val="none" w:sz="0" w:space="0" w:color="auto"/>
                                                <w:right w:val="none" w:sz="0" w:space="0" w:color="auto"/>
                                              </w:divBdr>
                                            </w:div>
                                            <w:div w:id="520627224">
                                              <w:marLeft w:val="0"/>
                                              <w:marRight w:val="0"/>
                                              <w:marTop w:val="0"/>
                                              <w:marBottom w:val="0"/>
                                              <w:divBdr>
                                                <w:top w:val="none" w:sz="0" w:space="0" w:color="auto"/>
                                                <w:left w:val="none" w:sz="0" w:space="0" w:color="auto"/>
                                                <w:bottom w:val="none" w:sz="0" w:space="0" w:color="auto"/>
                                                <w:right w:val="none" w:sz="0" w:space="0" w:color="auto"/>
                                              </w:divBdr>
                                            </w:div>
                                            <w:div w:id="939871381">
                                              <w:marLeft w:val="0"/>
                                              <w:marRight w:val="0"/>
                                              <w:marTop w:val="0"/>
                                              <w:marBottom w:val="0"/>
                                              <w:divBdr>
                                                <w:top w:val="none" w:sz="0" w:space="0" w:color="auto"/>
                                                <w:left w:val="none" w:sz="0" w:space="0" w:color="auto"/>
                                                <w:bottom w:val="none" w:sz="0" w:space="0" w:color="auto"/>
                                                <w:right w:val="none" w:sz="0" w:space="0" w:color="auto"/>
                                              </w:divBdr>
                                            </w:div>
                                            <w:div w:id="376781224">
                                              <w:marLeft w:val="0"/>
                                              <w:marRight w:val="0"/>
                                              <w:marTop w:val="0"/>
                                              <w:marBottom w:val="0"/>
                                              <w:divBdr>
                                                <w:top w:val="none" w:sz="0" w:space="0" w:color="auto"/>
                                                <w:left w:val="none" w:sz="0" w:space="0" w:color="auto"/>
                                                <w:bottom w:val="none" w:sz="0" w:space="0" w:color="auto"/>
                                                <w:right w:val="none" w:sz="0" w:space="0" w:color="auto"/>
                                              </w:divBdr>
                                            </w:div>
                                            <w:div w:id="2069498823">
                                              <w:marLeft w:val="0"/>
                                              <w:marRight w:val="0"/>
                                              <w:marTop w:val="0"/>
                                              <w:marBottom w:val="0"/>
                                              <w:divBdr>
                                                <w:top w:val="none" w:sz="0" w:space="0" w:color="auto"/>
                                                <w:left w:val="none" w:sz="0" w:space="0" w:color="auto"/>
                                                <w:bottom w:val="none" w:sz="0" w:space="0" w:color="auto"/>
                                                <w:right w:val="none" w:sz="0" w:space="0" w:color="auto"/>
                                              </w:divBdr>
                                            </w:div>
                                            <w:div w:id="13337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5664">
                                  <w:marLeft w:val="0"/>
                                  <w:marRight w:val="0"/>
                                  <w:marTop w:val="0"/>
                                  <w:marBottom w:val="0"/>
                                  <w:divBdr>
                                    <w:top w:val="none" w:sz="0" w:space="0" w:color="auto"/>
                                    <w:left w:val="none" w:sz="0" w:space="0" w:color="auto"/>
                                    <w:bottom w:val="none" w:sz="0" w:space="0" w:color="auto"/>
                                    <w:right w:val="none" w:sz="0" w:space="0" w:color="auto"/>
                                  </w:divBdr>
                                  <w:divsChild>
                                    <w:div w:id="664237701">
                                      <w:marLeft w:val="0"/>
                                      <w:marRight w:val="0"/>
                                      <w:marTop w:val="0"/>
                                      <w:marBottom w:val="0"/>
                                      <w:divBdr>
                                        <w:top w:val="none" w:sz="0" w:space="0" w:color="auto"/>
                                        <w:left w:val="none" w:sz="0" w:space="0" w:color="auto"/>
                                        <w:bottom w:val="none" w:sz="0" w:space="0" w:color="auto"/>
                                        <w:right w:val="none" w:sz="0" w:space="0" w:color="auto"/>
                                      </w:divBdr>
                                      <w:divsChild>
                                        <w:div w:id="1337266081">
                                          <w:marLeft w:val="0"/>
                                          <w:marRight w:val="0"/>
                                          <w:marTop w:val="0"/>
                                          <w:marBottom w:val="0"/>
                                          <w:divBdr>
                                            <w:top w:val="none" w:sz="0" w:space="0" w:color="auto"/>
                                            <w:left w:val="none" w:sz="0" w:space="0" w:color="auto"/>
                                            <w:bottom w:val="none" w:sz="0" w:space="0" w:color="auto"/>
                                            <w:right w:val="none" w:sz="0" w:space="0" w:color="auto"/>
                                          </w:divBdr>
                                          <w:divsChild>
                                            <w:div w:id="788546733">
                                              <w:marLeft w:val="0"/>
                                              <w:marRight w:val="0"/>
                                              <w:marTop w:val="0"/>
                                              <w:marBottom w:val="0"/>
                                              <w:divBdr>
                                                <w:top w:val="none" w:sz="0" w:space="0" w:color="auto"/>
                                                <w:left w:val="none" w:sz="0" w:space="0" w:color="auto"/>
                                                <w:bottom w:val="none" w:sz="0" w:space="0" w:color="auto"/>
                                                <w:right w:val="none" w:sz="0" w:space="0" w:color="auto"/>
                                              </w:divBdr>
                                              <w:divsChild>
                                                <w:div w:id="374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725181">
              <w:marLeft w:val="0"/>
              <w:marRight w:val="0"/>
              <w:marTop w:val="0"/>
              <w:marBottom w:val="0"/>
              <w:divBdr>
                <w:top w:val="none" w:sz="0" w:space="0" w:color="auto"/>
                <w:left w:val="none" w:sz="0" w:space="0" w:color="auto"/>
                <w:bottom w:val="none" w:sz="0" w:space="0" w:color="auto"/>
                <w:right w:val="none" w:sz="0" w:space="0" w:color="auto"/>
              </w:divBdr>
              <w:divsChild>
                <w:div w:id="1937208415">
                  <w:marLeft w:val="0"/>
                  <w:marRight w:val="0"/>
                  <w:marTop w:val="0"/>
                  <w:marBottom w:val="0"/>
                  <w:divBdr>
                    <w:top w:val="none" w:sz="0" w:space="0" w:color="auto"/>
                    <w:left w:val="none" w:sz="0" w:space="0" w:color="auto"/>
                    <w:bottom w:val="none" w:sz="0" w:space="0" w:color="auto"/>
                    <w:right w:val="none" w:sz="0" w:space="0" w:color="auto"/>
                  </w:divBdr>
                  <w:divsChild>
                    <w:div w:id="632907693">
                      <w:marLeft w:val="0"/>
                      <w:marRight w:val="0"/>
                      <w:marTop w:val="0"/>
                      <w:marBottom w:val="0"/>
                      <w:divBdr>
                        <w:top w:val="none" w:sz="0" w:space="0" w:color="auto"/>
                        <w:left w:val="none" w:sz="0" w:space="0" w:color="auto"/>
                        <w:bottom w:val="none" w:sz="0" w:space="0" w:color="auto"/>
                        <w:right w:val="none" w:sz="0" w:space="0" w:color="auto"/>
                      </w:divBdr>
                      <w:divsChild>
                        <w:div w:id="1078598992">
                          <w:marLeft w:val="0"/>
                          <w:marRight w:val="0"/>
                          <w:marTop w:val="120"/>
                          <w:marBottom w:val="120"/>
                          <w:divBdr>
                            <w:top w:val="none" w:sz="0" w:space="0" w:color="auto"/>
                            <w:left w:val="none" w:sz="0" w:space="0" w:color="auto"/>
                            <w:bottom w:val="none" w:sz="0" w:space="0" w:color="auto"/>
                            <w:right w:val="none" w:sz="0" w:space="0" w:color="auto"/>
                          </w:divBdr>
                          <w:divsChild>
                            <w:div w:id="1957560512">
                              <w:marLeft w:val="0"/>
                              <w:marRight w:val="0"/>
                              <w:marTop w:val="0"/>
                              <w:marBottom w:val="0"/>
                              <w:divBdr>
                                <w:top w:val="none" w:sz="0" w:space="0" w:color="auto"/>
                                <w:left w:val="none" w:sz="0" w:space="0" w:color="auto"/>
                                <w:bottom w:val="none" w:sz="0" w:space="0" w:color="auto"/>
                                <w:right w:val="none" w:sz="0" w:space="0" w:color="auto"/>
                              </w:divBdr>
                              <w:divsChild>
                                <w:div w:id="1153568835">
                                  <w:marLeft w:val="0"/>
                                  <w:marRight w:val="0"/>
                                  <w:marTop w:val="0"/>
                                  <w:marBottom w:val="0"/>
                                  <w:divBdr>
                                    <w:top w:val="none" w:sz="0" w:space="0" w:color="auto"/>
                                    <w:left w:val="none" w:sz="0" w:space="0" w:color="auto"/>
                                    <w:bottom w:val="none" w:sz="0" w:space="0" w:color="auto"/>
                                    <w:right w:val="none" w:sz="0" w:space="0" w:color="auto"/>
                                  </w:divBdr>
                                  <w:divsChild>
                                    <w:div w:id="600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7369">
          <w:marLeft w:val="0"/>
          <w:marRight w:val="0"/>
          <w:marTop w:val="0"/>
          <w:marBottom w:val="0"/>
          <w:divBdr>
            <w:top w:val="none" w:sz="0" w:space="0" w:color="auto"/>
            <w:left w:val="none" w:sz="0" w:space="0" w:color="auto"/>
            <w:bottom w:val="none" w:sz="0" w:space="0" w:color="auto"/>
            <w:right w:val="none" w:sz="0" w:space="0" w:color="auto"/>
          </w:divBdr>
          <w:divsChild>
            <w:div w:id="1144809322">
              <w:marLeft w:val="-225"/>
              <w:marRight w:val="-225"/>
              <w:marTop w:val="0"/>
              <w:marBottom w:val="0"/>
              <w:divBdr>
                <w:top w:val="none" w:sz="0" w:space="0" w:color="auto"/>
                <w:left w:val="none" w:sz="0" w:space="0" w:color="auto"/>
                <w:bottom w:val="none" w:sz="0" w:space="0" w:color="auto"/>
                <w:right w:val="none" w:sz="0" w:space="0" w:color="auto"/>
              </w:divBdr>
              <w:divsChild>
                <w:div w:id="930310112">
                  <w:marLeft w:val="0"/>
                  <w:marRight w:val="0"/>
                  <w:marTop w:val="450"/>
                  <w:marBottom w:val="300"/>
                  <w:divBdr>
                    <w:top w:val="none" w:sz="0" w:space="0" w:color="auto"/>
                    <w:left w:val="none" w:sz="0" w:space="0" w:color="auto"/>
                    <w:bottom w:val="none" w:sz="0" w:space="0" w:color="auto"/>
                    <w:right w:val="none" w:sz="0" w:space="0" w:color="auto"/>
                  </w:divBdr>
                  <w:divsChild>
                    <w:div w:id="200748537">
                      <w:marLeft w:val="0"/>
                      <w:marRight w:val="0"/>
                      <w:marTop w:val="0"/>
                      <w:marBottom w:val="0"/>
                      <w:divBdr>
                        <w:top w:val="none" w:sz="0" w:space="0" w:color="auto"/>
                        <w:left w:val="none" w:sz="0" w:space="0" w:color="auto"/>
                        <w:bottom w:val="none" w:sz="0" w:space="0" w:color="auto"/>
                        <w:right w:val="none" w:sz="0" w:space="0" w:color="auto"/>
                      </w:divBdr>
                    </w:div>
                  </w:divsChild>
                </w:div>
                <w:div w:id="633218244">
                  <w:marLeft w:val="0"/>
                  <w:marRight w:val="0"/>
                  <w:marTop w:val="0"/>
                  <w:marBottom w:val="300"/>
                  <w:divBdr>
                    <w:top w:val="none" w:sz="0" w:space="0" w:color="auto"/>
                    <w:left w:val="none" w:sz="0" w:space="0" w:color="auto"/>
                    <w:bottom w:val="none" w:sz="0" w:space="0" w:color="auto"/>
                    <w:right w:val="none" w:sz="0" w:space="0" w:color="auto"/>
                  </w:divBdr>
                </w:div>
                <w:div w:id="464389861">
                  <w:marLeft w:val="0"/>
                  <w:marRight w:val="0"/>
                  <w:marTop w:val="0"/>
                  <w:marBottom w:val="300"/>
                  <w:divBdr>
                    <w:top w:val="none" w:sz="0" w:space="0" w:color="auto"/>
                    <w:left w:val="none" w:sz="0" w:space="0" w:color="auto"/>
                    <w:bottom w:val="none" w:sz="0" w:space="0" w:color="auto"/>
                    <w:right w:val="none" w:sz="0" w:space="0" w:color="auto"/>
                  </w:divBdr>
                  <w:divsChild>
                    <w:div w:id="183909479">
                      <w:marLeft w:val="0"/>
                      <w:marRight w:val="0"/>
                      <w:marTop w:val="0"/>
                      <w:marBottom w:val="0"/>
                      <w:divBdr>
                        <w:top w:val="none" w:sz="0" w:space="0" w:color="auto"/>
                        <w:left w:val="none" w:sz="0" w:space="0" w:color="auto"/>
                        <w:bottom w:val="none" w:sz="0" w:space="0" w:color="auto"/>
                        <w:right w:val="none" w:sz="0" w:space="0" w:color="auto"/>
                      </w:divBdr>
                    </w:div>
                    <w:div w:id="1674533260">
                      <w:marLeft w:val="0"/>
                      <w:marRight w:val="0"/>
                      <w:marTop w:val="0"/>
                      <w:marBottom w:val="0"/>
                      <w:divBdr>
                        <w:top w:val="none" w:sz="0" w:space="0" w:color="auto"/>
                        <w:left w:val="none" w:sz="0" w:space="0" w:color="auto"/>
                        <w:bottom w:val="none" w:sz="0" w:space="0" w:color="auto"/>
                        <w:right w:val="none" w:sz="0" w:space="0" w:color="auto"/>
                      </w:divBdr>
                    </w:div>
                    <w:div w:id="1026981464">
                      <w:marLeft w:val="0"/>
                      <w:marRight w:val="0"/>
                      <w:marTop w:val="0"/>
                      <w:marBottom w:val="300"/>
                      <w:divBdr>
                        <w:top w:val="single" w:sz="6" w:space="0" w:color="E8E8E2"/>
                        <w:left w:val="single" w:sz="6" w:space="0" w:color="E8E8E2"/>
                        <w:bottom w:val="single" w:sz="6" w:space="0" w:color="E8E8E2"/>
                        <w:right w:val="single" w:sz="6" w:space="0" w:color="E8E8E2"/>
                      </w:divBdr>
                      <w:divsChild>
                        <w:div w:id="9570413">
                          <w:marLeft w:val="0"/>
                          <w:marRight w:val="0"/>
                          <w:marTop w:val="0"/>
                          <w:marBottom w:val="0"/>
                          <w:divBdr>
                            <w:top w:val="none" w:sz="0" w:space="0" w:color="auto"/>
                            <w:left w:val="none" w:sz="0" w:space="0" w:color="auto"/>
                            <w:bottom w:val="none" w:sz="0" w:space="0" w:color="auto"/>
                            <w:right w:val="none" w:sz="0" w:space="0" w:color="auto"/>
                          </w:divBdr>
                          <w:divsChild>
                            <w:div w:id="785462683">
                              <w:marLeft w:val="0"/>
                              <w:marRight w:val="0"/>
                              <w:marTop w:val="0"/>
                              <w:marBottom w:val="0"/>
                              <w:divBdr>
                                <w:top w:val="none" w:sz="0" w:space="0" w:color="auto"/>
                                <w:left w:val="none" w:sz="0" w:space="0" w:color="auto"/>
                                <w:bottom w:val="none" w:sz="0" w:space="0" w:color="auto"/>
                                <w:right w:val="none" w:sz="0" w:space="0" w:color="auto"/>
                              </w:divBdr>
                              <w:divsChild>
                                <w:div w:id="517349203">
                                  <w:marLeft w:val="0"/>
                                  <w:marRight w:val="0"/>
                                  <w:marTop w:val="0"/>
                                  <w:marBottom w:val="0"/>
                                  <w:divBdr>
                                    <w:top w:val="single" w:sz="2" w:space="4" w:color="FFFFFF"/>
                                    <w:left w:val="single" w:sz="2" w:space="11" w:color="3FA03F"/>
                                    <w:bottom w:val="single" w:sz="2" w:space="1" w:color="FFFFFF"/>
                                    <w:right w:val="single" w:sz="2" w:space="4" w:color="FFFFFF"/>
                                  </w:divBdr>
                                  <w:divsChild>
                                    <w:div w:id="261839272">
                                      <w:marLeft w:val="0"/>
                                      <w:marRight w:val="0"/>
                                      <w:marTop w:val="0"/>
                                      <w:marBottom w:val="0"/>
                                      <w:divBdr>
                                        <w:top w:val="none" w:sz="0" w:space="0" w:color="auto"/>
                                        <w:left w:val="single" w:sz="24" w:space="8" w:color="52CE52"/>
                                        <w:bottom w:val="none" w:sz="0" w:space="0" w:color="auto"/>
                                        <w:right w:val="none" w:sz="0" w:space="0" w:color="auto"/>
                                      </w:divBdr>
                                    </w:div>
                                  </w:divsChild>
                                </w:div>
                                <w:div w:id="2019965098">
                                  <w:marLeft w:val="0"/>
                                  <w:marRight w:val="0"/>
                                  <w:marTop w:val="0"/>
                                  <w:marBottom w:val="0"/>
                                  <w:divBdr>
                                    <w:top w:val="single" w:sz="2" w:space="1" w:color="FFFFFF"/>
                                    <w:left w:val="single" w:sz="2" w:space="11" w:color="FFFFFF"/>
                                    <w:bottom w:val="single" w:sz="2" w:space="1" w:color="FFFFFF"/>
                                    <w:right w:val="single" w:sz="2" w:space="4" w:color="FFFFFF"/>
                                  </w:divBdr>
                                  <w:divsChild>
                                    <w:div w:id="1442072330">
                                      <w:marLeft w:val="0"/>
                                      <w:marRight w:val="0"/>
                                      <w:marTop w:val="0"/>
                                      <w:marBottom w:val="0"/>
                                      <w:divBdr>
                                        <w:top w:val="none" w:sz="0" w:space="0" w:color="auto"/>
                                        <w:left w:val="single" w:sz="24" w:space="8" w:color="52CE52"/>
                                        <w:bottom w:val="none" w:sz="0" w:space="0" w:color="auto"/>
                                        <w:right w:val="none" w:sz="0" w:space="0" w:color="auto"/>
                                      </w:divBdr>
                                    </w:div>
                                  </w:divsChild>
                                </w:div>
                                <w:div w:id="1080063030">
                                  <w:marLeft w:val="0"/>
                                  <w:marRight w:val="0"/>
                                  <w:marTop w:val="0"/>
                                  <w:marBottom w:val="0"/>
                                  <w:divBdr>
                                    <w:top w:val="single" w:sz="2" w:space="1" w:color="FFFFFF"/>
                                    <w:left w:val="single" w:sz="2" w:space="11" w:color="FFFFFF"/>
                                    <w:bottom w:val="single" w:sz="2" w:space="1" w:color="FFFFFF"/>
                                    <w:right w:val="single" w:sz="2" w:space="4" w:color="FFFFFF"/>
                                  </w:divBdr>
                                  <w:divsChild>
                                    <w:div w:id="1998998685">
                                      <w:marLeft w:val="0"/>
                                      <w:marRight w:val="0"/>
                                      <w:marTop w:val="0"/>
                                      <w:marBottom w:val="0"/>
                                      <w:divBdr>
                                        <w:top w:val="none" w:sz="0" w:space="0" w:color="auto"/>
                                        <w:left w:val="single" w:sz="24" w:space="8" w:color="52CE52"/>
                                        <w:bottom w:val="none" w:sz="0" w:space="0" w:color="auto"/>
                                        <w:right w:val="none" w:sz="0" w:space="0" w:color="auto"/>
                                      </w:divBdr>
                                    </w:div>
                                  </w:divsChild>
                                </w:div>
                                <w:div w:id="1548445327">
                                  <w:marLeft w:val="0"/>
                                  <w:marRight w:val="0"/>
                                  <w:marTop w:val="0"/>
                                  <w:marBottom w:val="0"/>
                                  <w:divBdr>
                                    <w:top w:val="single" w:sz="2" w:space="1" w:color="FFFFFF"/>
                                    <w:left w:val="single" w:sz="2" w:space="11" w:color="FFFFFF"/>
                                    <w:bottom w:val="single" w:sz="2" w:space="1" w:color="FFFFFF"/>
                                    <w:right w:val="single" w:sz="2" w:space="4" w:color="FFFFFF"/>
                                  </w:divBdr>
                                  <w:divsChild>
                                    <w:div w:id="1928423420">
                                      <w:marLeft w:val="0"/>
                                      <w:marRight w:val="0"/>
                                      <w:marTop w:val="0"/>
                                      <w:marBottom w:val="0"/>
                                      <w:divBdr>
                                        <w:top w:val="none" w:sz="0" w:space="0" w:color="auto"/>
                                        <w:left w:val="single" w:sz="24" w:space="8" w:color="52CE52"/>
                                        <w:bottom w:val="none" w:sz="0" w:space="0" w:color="auto"/>
                                        <w:right w:val="none" w:sz="0" w:space="0" w:color="auto"/>
                                      </w:divBdr>
                                    </w:div>
                                  </w:divsChild>
                                </w:div>
                                <w:div w:id="397291794">
                                  <w:marLeft w:val="0"/>
                                  <w:marRight w:val="0"/>
                                  <w:marTop w:val="0"/>
                                  <w:marBottom w:val="0"/>
                                  <w:divBdr>
                                    <w:top w:val="single" w:sz="2" w:space="1" w:color="FFFFFF"/>
                                    <w:left w:val="single" w:sz="2" w:space="11" w:color="FFFFFF"/>
                                    <w:bottom w:val="single" w:sz="2" w:space="1" w:color="FFFFFF"/>
                                    <w:right w:val="single" w:sz="2" w:space="4" w:color="FFFFFF"/>
                                  </w:divBdr>
                                  <w:divsChild>
                                    <w:div w:id="519589530">
                                      <w:marLeft w:val="0"/>
                                      <w:marRight w:val="0"/>
                                      <w:marTop w:val="0"/>
                                      <w:marBottom w:val="0"/>
                                      <w:divBdr>
                                        <w:top w:val="none" w:sz="0" w:space="0" w:color="auto"/>
                                        <w:left w:val="single" w:sz="24" w:space="8" w:color="52CE52"/>
                                        <w:bottom w:val="none" w:sz="0" w:space="0" w:color="auto"/>
                                        <w:right w:val="none" w:sz="0" w:space="0" w:color="auto"/>
                                      </w:divBdr>
                                    </w:div>
                                  </w:divsChild>
                                </w:div>
                                <w:div w:id="107314529">
                                  <w:marLeft w:val="0"/>
                                  <w:marRight w:val="0"/>
                                  <w:marTop w:val="0"/>
                                  <w:marBottom w:val="0"/>
                                  <w:divBdr>
                                    <w:top w:val="single" w:sz="2" w:space="1" w:color="FFFFFF"/>
                                    <w:left w:val="single" w:sz="2" w:space="11" w:color="FFFFFF"/>
                                    <w:bottom w:val="single" w:sz="2" w:space="4" w:color="FFFFFF"/>
                                    <w:right w:val="single" w:sz="2" w:space="4" w:color="FFFFFF"/>
                                  </w:divBdr>
                                  <w:divsChild>
                                    <w:div w:id="21203951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58281043">
                      <w:marLeft w:val="0"/>
                      <w:marRight w:val="0"/>
                      <w:marTop w:val="0"/>
                      <w:marBottom w:val="300"/>
                      <w:divBdr>
                        <w:top w:val="single" w:sz="6" w:space="0" w:color="E8E8E2"/>
                        <w:left w:val="single" w:sz="6" w:space="0" w:color="E8E8E2"/>
                        <w:bottom w:val="single" w:sz="6" w:space="0" w:color="E8E8E2"/>
                        <w:right w:val="single" w:sz="6" w:space="0" w:color="E8E8E2"/>
                      </w:divBdr>
                      <w:divsChild>
                        <w:div w:id="4094837">
                          <w:marLeft w:val="0"/>
                          <w:marRight w:val="0"/>
                          <w:marTop w:val="0"/>
                          <w:marBottom w:val="0"/>
                          <w:divBdr>
                            <w:top w:val="none" w:sz="0" w:space="0" w:color="auto"/>
                            <w:left w:val="none" w:sz="0" w:space="0" w:color="auto"/>
                            <w:bottom w:val="none" w:sz="0" w:space="0" w:color="auto"/>
                            <w:right w:val="none" w:sz="0" w:space="0" w:color="auto"/>
                          </w:divBdr>
                          <w:divsChild>
                            <w:div w:id="129826926">
                              <w:marLeft w:val="0"/>
                              <w:marRight w:val="0"/>
                              <w:marTop w:val="0"/>
                              <w:marBottom w:val="0"/>
                              <w:divBdr>
                                <w:top w:val="none" w:sz="0" w:space="0" w:color="auto"/>
                                <w:left w:val="none" w:sz="0" w:space="0" w:color="auto"/>
                                <w:bottom w:val="none" w:sz="0" w:space="0" w:color="auto"/>
                                <w:right w:val="none" w:sz="0" w:space="0" w:color="auto"/>
                              </w:divBdr>
                              <w:divsChild>
                                <w:div w:id="1619792809">
                                  <w:marLeft w:val="0"/>
                                  <w:marRight w:val="0"/>
                                  <w:marTop w:val="0"/>
                                  <w:marBottom w:val="0"/>
                                  <w:divBdr>
                                    <w:top w:val="single" w:sz="2" w:space="4" w:color="FFFFFF"/>
                                    <w:left w:val="single" w:sz="2" w:space="11" w:color="3FA03F"/>
                                    <w:bottom w:val="single" w:sz="2" w:space="1" w:color="FFFFFF"/>
                                    <w:right w:val="single" w:sz="2" w:space="4" w:color="FFFFFF"/>
                                  </w:divBdr>
                                  <w:divsChild>
                                    <w:div w:id="841361343">
                                      <w:marLeft w:val="0"/>
                                      <w:marRight w:val="0"/>
                                      <w:marTop w:val="0"/>
                                      <w:marBottom w:val="0"/>
                                      <w:divBdr>
                                        <w:top w:val="none" w:sz="0" w:space="0" w:color="auto"/>
                                        <w:left w:val="single" w:sz="24" w:space="8" w:color="52CE52"/>
                                        <w:bottom w:val="none" w:sz="0" w:space="0" w:color="auto"/>
                                        <w:right w:val="none" w:sz="0" w:space="0" w:color="auto"/>
                                      </w:divBdr>
                                    </w:div>
                                  </w:divsChild>
                                </w:div>
                                <w:div w:id="1864321535">
                                  <w:marLeft w:val="0"/>
                                  <w:marRight w:val="0"/>
                                  <w:marTop w:val="0"/>
                                  <w:marBottom w:val="0"/>
                                  <w:divBdr>
                                    <w:top w:val="single" w:sz="2" w:space="1" w:color="FFFFFF"/>
                                    <w:left w:val="single" w:sz="2" w:space="11" w:color="FFFFFF"/>
                                    <w:bottom w:val="single" w:sz="2" w:space="1" w:color="FFFFFF"/>
                                    <w:right w:val="single" w:sz="2" w:space="4" w:color="FFFFFF"/>
                                  </w:divBdr>
                                  <w:divsChild>
                                    <w:div w:id="1012338638">
                                      <w:marLeft w:val="0"/>
                                      <w:marRight w:val="0"/>
                                      <w:marTop w:val="0"/>
                                      <w:marBottom w:val="0"/>
                                      <w:divBdr>
                                        <w:top w:val="none" w:sz="0" w:space="0" w:color="auto"/>
                                        <w:left w:val="single" w:sz="24" w:space="8" w:color="52CE52"/>
                                        <w:bottom w:val="none" w:sz="0" w:space="0" w:color="auto"/>
                                        <w:right w:val="none" w:sz="0" w:space="0" w:color="auto"/>
                                      </w:divBdr>
                                    </w:div>
                                  </w:divsChild>
                                </w:div>
                                <w:div w:id="1857576561">
                                  <w:marLeft w:val="0"/>
                                  <w:marRight w:val="0"/>
                                  <w:marTop w:val="0"/>
                                  <w:marBottom w:val="0"/>
                                  <w:divBdr>
                                    <w:top w:val="single" w:sz="2" w:space="1" w:color="FFFFFF"/>
                                    <w:left w:val="single" w:sz="2" w:space="11" w:color="3FA03F"/>
                                    <w:bottom w:val="single" w:sz="2" w:space="1" w:color="FFFFFF"/>
                                    <w:right w:val="single" w:sz="2" w:space="4" w:color="FFFFFF"/>
                                  </w:divBdr>
                                  <w:divsChild>
                                    <w:div w:id="1781412550">
                                      <w:marLeft w:val="0"/>
                                      <w:marRight w:val="0"/>
                                      <w:marTop w:val="0"/>
                                      <w:marBottom w:val="0"/>
                                      <w:divBdr>
                                        <w:top w:val="none" w:sz="0" w:space="0" w:color="auto"/>
                                        <w:left w:val="single" w:sz="24" w:space="8" w:color="52CE52"/>
                                        <w:bottom w:val="none" w:sz="0" w:space="0" w:color="auto"/>
                                        <w:right w:val="none" w:sz="0" w:space="0" w:color="auto"/>
                                      </w:divBdr>
                                    </w:div>
                                  </w:divsChild>
                                </w:div>
                                <w:div w:id="1318143072">
                                  <w:marLeft w:val="0"/>
                                  <w:marRight w:val="0"/>
                                  <w:marTop w:val="0"/>
                                  <w:marBottom w:val="0"/>
                                  <w:divBdr>
                                    <w:top w:val="single" w:sz="2" w:space="1" w:color="FFFFFF"/>
                                    <w:left w:val="single" w:sz="2" w:space="11" w:color="FFFFFF"/>
                                    <w:bottom w:val="single" w:sz="2" w:space="1" w:color="FFFFFF"/>
                                    <w:right w:val="single" w:sz="2" w:space="4" w:color="FFFFFF"/>
                                  </w:divBdr>
                                  <w:divsChild>
                                    <w:div w:id="1019359537">
                                      <w:marLeft w:val="0"/>
                                      <w:marRight w:val="0"/>
                                      <w:marTop w:val="0"/>
                                      <w:marBottom w:val="0"/>
                                      <w:divBdr>
                                        <w:top w:val="none" w:sz="0" w:space="0" w:color="auto"/>
                                        <w:left w:val="single" w:sz="24" w:space="8" w:color="52CE52"/>
                                        <w:bottom w:val="none" w:sz="0" w:space="0" w:color="auto"/>
                                        <w:right w:val="none" w:sz="0" w:space="0" w:color="auto"/>
                                      </w:divBdr>
                                    </w:div>
                                  </w:divsChild>
                                </w:div>
                                <w:div w:id="456945781">
                                  <w:marLeft w:val="0"/>
                                  <w:marRight w:val="0"/>
                                  <w:marTop w:val="0"/>
                                  <w:marBottom w:val="0"/>
                                  <w:divBdr>
                                    <w:top w:val="single" w:sz="2" w:space="1" w:color="FFFFFF"/>
                                    <w:left w:val="single" w:sz="2" w:space="11" w:color="FFFFFF"/>
                                    <w:bottom w:val="single" w:sz="2" w:space="1" w:color="FFFFFF"/>
                                    <w:right w:val="single" w:sz="2" w:space="4" w:color="FFFFFF"/>
                                  </w:divBdr>
                                  <w:divsChild>
                                    <w:div w:id="792284920">
                                      <w:marLeft w:val="0"/>
                                      <w:marRight w:val="0"/>
                                      <w:marTop w:val="0"/>
                                      <w:marBottom w:val="0"/>
                                      <w:divBdr>
                                        <w:top w:val="none" w:sz="0" w:space="0" w:color="auto"/>
                                        <w:left w:val="single" w:sz="24" w:space="8" w:color="52CE52"/>
                                        <w:bottom w:val="none" w:sz="0" w:space="0" w:color="auto"/>
                                        <w:right w:val="none" w:sz="0" w:space="0" w:color="auto"/>
                                      </w:divBdr>
                                    </w:div>
                                  </w:divsChild>
                                </w:div>
                                <w:div w:id="354504655">
                                  <w:marLeft w:val="0"/>
                                  <w:marRight w:val="0"/>
                                  <w:marTop w:val="0"/>
                                  <w:marBottom w:val="0"/>
                                  <w:divBdr>
                                    <w:top w:val="single" w:sz="2" w:space="1" w:color="FFFFFF"/>
                                    <w:left w:val="single" w:sz="2" w:space="11" w:color="FFFFFF"/>
                                    <w:bottom w:val="single" w:sz="2" w:space="1" w:color="FFFFFF"/>
                                    <w:right w:val="single" w:sz="2" w:space="4" w:color="FFFFFF"/>
                                  </w:divBdr>
                                  <w:divsChild>
                                    <w:div w:id="1580407774">
                                      <w:marLeft w:val="0"/>
                                      <w:marRight w:val="0"/>
                                      <w:marTop w:val="0"/>
                                      <w:marBottom w:val="0"/>
                                      <w:divBdr>
                                        <w:top w:val="none" w:sz="0" w:space="0" w:color="auto"/>
                                        <w:left w:val="single" w:sz="24" w:space="8" w:color="52CE52"/>
                                        <w:bottom w:val="none" w:sz="0" w:space="0" w:color="auto"/>
                                        <w:right w:val="none" w:sz="0" w:space="0" w:color="auto"/>
                                      </w:divBdr>
                                    </w:div>
                                  </w:divsChild>
                                </w:div>
                                <w:div w:id="136729397">
                                  <w:marLeft w:val="0"/>
                                  <w:marRight w:val="0"/>
                                  <w:marTop w:val="0"/>
                                  <w:marBottom w:val="0"/>
                                  <w:divBdr>
                                    <w:top w:val="single" w:sz="2" w:space="1" w:color="FFFFFF"/>
                                    <w:left w:val="single" w:sz="2" w:space="11" w:color="FFFFFF"/>
                                    <w:bottom w:val="single" w:sz="2" w:space="1" w:color="FFFFFF"/>
                                    <w:right w:val="single" w:sz="2" w:space="4" w:color="FFFFFF"/>
                                  </w:divBdr>
                                  <w:divsChild>
                                    <w:div w:id="1450660917">
                                      <w:marLeft w:val="0"/>
                                      <w:marRight w:val="0"/>
                                      <w:marTop w:val="0"/>
                                      <w:marBottom w:val="0"/>
                                      <w:divBdr>
                                        <w:top w:val="none" w:sz="0" w:space="0" w:color="auto"/>
                                        <w:left w:val="single" w:sz="24" w:space="8" w:color="52CE52"/>
                                        <w:bottom w:val="none" w:sz="0" w:space="0" w:color="auto"/>
                                        <w:right w:val="none" w:sz="0" w:space="0" w:color="auto"/>
                                      </w:divBdr>
                                    </w:div>
                                  </w:divsChild>
                                </w:div>
                                <w:div w:id="571159250">
                                  <w:marLeft w:val="0"/>
                                  <w:marRight w:val="0"/>
                                  <w:marTop w:val="0"/>
                                  <w:marBottom w:val="0"/>
                                  <w:divBdr>
                                    <w:top w:val="single" w:sz="2" w:space="1" w:color="FFFFFF"/>
                                    <w:left w:val="single" w:sz="2" w:space="11" w:color="FFFFFF"/>
                                    <w:bottom w:val="single" w:sz="2" w:space="1" w:color="FFFFFF"/>
                                    <w:right w:val="single" w:sz="2" w:space="4" w:color="FFFFFF"/>
                                  </w:divBdr>
                                  <w:divsChild>
                                    <w:div w:id="1021905204">
                                      <w:marLeft w:val="0"/>
                                      <w:marRight w:val="0"/>
                                      <w:marTop w:val="0"/>
                                      <w:marBottom w:val="0"/>
                                      <w:divBdr>
                                        <w:top w:val="none" w:sz="0" w:space="0" w:color="auto"/>
                                        <w:left w:val="single" w:sz="24" w:space="8" w:color="52CE52"/>
                                        <w:bottom w:val="none" w:sz="0" w:space="0" w:color="auto"/>
                                        <w:right w:val="none" w:sz="0" w:space="0" w:color="auto"/>
                                      </w:divBdr>
                                    </w:div>
                                  </w:divsChild>
                                </w:div>
                                <w:div w:id="258299805">
                                  <w:marLeft w:val="0"/>
                                  <w:marRight w:val="0"/>
                                  <w:marTop w:val="0"/>
                                  <w:marBottom w:val="0"/>
                                  <w:divBdr>
                                    <w:top w:val="single" w:sz="2" w:space="1" w:color="FFFFFF"/>
                                    <w:left w:val="single" w:sz="2" w:space="11" w:color="FFFFFF"/>
                                    <w:bottom w:val="single" w:sz="2" w:space="1" w:color="FFFFFF"/>
                                    <w:right w:val="single" w:sz="2" w:space="4" w:color="FFFFFF"/>
                                  </w:divBdr>
                                  <w:divsChild>
                                    <w:div w:id="1019816877">
                                      <w:marLeft w:val="0"/>
                                      <w:marRight w:val="0"/>
                                      <w:marTop w:val="0"/>
                                      <w:marBottom w:val="0"/>
                                      <w:divBdr>
                                        <w:top w:val="none" w:sz="0" w:space="0" w:color="auto"/>
                                        <w:left w:val="single" w:sz="24" w:space="8" w:color="52CE52"/>
                                        <w:bottom w:val="none" w:sz="0" w:space="0" w:color="auto"/>
                                        <w:right w:val="none" w:sz="0" w:space="0" w:color="auto"/>
                                      </w:divBdr>
                                    </w:div>
                                  </w:divsChild>
                                </w:div>
                                <w:div w:id="894589368">
                                  <w:marLeft w:val="0"/>
                                  <w:marRight w:val="0"/>
                                  <w:marTop w:val="0"/>
                                  <w:marBottom w:val="0"/>
                                  <w:divBdr>
                                    <w:top w:val="single" w:sz="2" w:space="1" w:color="FFFFFF"/>
                                    <w:left w:val="single" w:sz="2" w:space="11" w:color="FFFFFF"/>
                                    <w:bottom w:val="single" w:sz="2" w:space="4" w:color="FFFFFF"/>
                                    <w:right w:val="single" w:sz="2" w:space="4" w:color="FFFFFF"/>
                                  </w:divBdr>
                                  <w:divsChild>
                                    <w:div w:id="12197055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10576567">
                      <w:marLeft w:val="0"/>
                      <w:marRight w:val="0"/>
                      <w:marTop w:val="0"/>
                      <w:marBottom w:val="300"/>
                      <w:divBdr>
                        <w:top w:val="single" w:sz="6" w:space="0" w:color="E8E8E2"/>
                        <w:left w:val="single" w:sz="6" w:space="0" w:color="E8E8E2"/>
                        <w:bottom w:val="single" w:sz="6" w:space="0" w:color="E8E8E2"/>
                        <w:right w:val="single" w:sz="6" w:space="0" w:color="E8E8E2"/>
                      </w:divBdr>
                      <w:divsChild>
                        <w:div w:id="501509737">
                          <w:marLeft w:val="0"/>
                          <w:marRight w:val="0"/>
                          <w:marTop w:val="0"/>
                          <w:marBottom w:val="0"/>
                          <w:divBdr>
                            <w:top w:val="none" w:sz="0" w:space="0" w:color="auto"/>
                            <w:left w:val="none" w:sz="0" w:space="0" w:color="auto"/>
                            <w:bottom w:val="none" w:sz="0" w:space="0" w:color="auto"/>
                            <w:right w:val="none" w:sz="0" w:space="0" w:color="auto"/>
                          </w:divBdr>
                          <w:divsChild>
                            <w:div w:id="610741205">
                              <w:marLeft w:val="0"/>
                              <w:marRight w:val="0"/>
                              <w:marTop w:val="0"/>
                              <w:marBottom w:val="0"/>
                              <w:divBdr>
                                <w:top w:val="none" w:sz="0" w:space="0" w:color="auto"/>
                                <w:left w:val="none" w:sz="0" w:space="0" w:color="auto"/>
                                <w:bottom w:val="none" w:sz="0" w:space="0" w:color="auto"/>
                                <w:right w:val="none" w:sz="0" w:space="0" w:color="auto"/>
                              </w:divBdr>
                              <w:divsChild>
                                <w:div w:id="1875189820">
                                  <w:marLeft w:val="0"/>
                                  <w:marRight w:val="0"/>
                                  <w:marTop w:val="0"/>
                                  <w:marBottom w:val="0"/>
                                  <w:divBdr>
                                    <w:top w:val="single" w:sz="2" w:space="4" w:color="FFFFFF"/>
                                    <w:left w:val="single" w:sz="2" w:space="11" w:color="3FA03F"/>
                                    <w:bottom w:val="single" w:sz="2" w:space="1" w:color="FFFFFF"/>
                                    <w:right w:val="single" w:sz="2" w:space="4" w:color="FFFFFF"/>
                                  </w:divBdr>
                                  <w:divsChild>
                                    <w:div w:id="655693925">
                                      <w:marLeft w:val="0"/>
                                      <w:marRight w:val="0"/>
                                      <w:marTop w:val="0"/>
                                      <w:marBottom w:val="0"/>
                                      <w:divBdr>
                                        <w:top w:val="none" w:sz="0" w:space="0" w:color="auto"/>
                                        <w:left w:val="single" w:sz="24" w:space="8" w:color="52CE52"/>
                                        <w:bottom w:val="none" w:sz="0" w:space="0" w:color="auto"/>
                                        <w:right w:val="none" w:sz="0" w:space="0" w:color="auto"/>
                                      </w:divBdr>
                                    </w:div>
                                  </w:divsChild>
                                </w:div>
                                <w:div w:id="1913614271">
                                  <w:marLeft w:val="0"/>
                                  <w:marRight w:val="0"/>
                                  <w:marTop w:val="0"/>
                                  <w:marBottom w:val="0"/>
                                  <w:divBdr>
                                    <w:top w:val="single" w:sz="2" w:space="1" w:color="FFFFFF"/>
                                    <w:left w:val="single" w:sz="2" w:space="11" w:color="FFFFFF"/>
                                    <w:bottom w:val="single" w:sz="2" w:space="1" w:color="FFFFFF"/>
                                    <w:right w:val="single" w:sz="2" w:space="4" w:color="FFFFFF"/>
                                  </w:divBdr>
                                  <w:divsChild>
                                    <w:div w:id="971324907">
                                      <w:marLeft w:val="0"/>
                                      <w:marRight w:val="0"/>
                                      <w:marTop w:val="0"/>
                                      <w:marBottom w:val="0"/>
                                      <w:divBdr>
                                        <w:top w:val="none" w:sz="0" w:space="0" w:color="auto"/>
                                        <w:left w:val="single" w:sz="24" w:space="8" w:color="52CE52"/>
                                        <w:bottom w:val="none" w:sz="0" w:space="0" w:color="auto"/>
                                        <w:right w:val="none" w:sz="0" w:space="0" w:color="auto"/>
                                      </w:divBdr>
                                    </w:div>
                                  </w:divsChild>
                                </w:div>
                                <w:div w:id="919101086">
                                  <w:marLeft w:val="0"/>
                                  <w:marRight w:val="0"/>
                                  <w:marTop w:val="0"/>
                                  <w:marBottom w:val="0"/>
                                  <w:divBdr>
                                    <w:top w:val="single" w:sz="2" w:space="1" w:color="FFFFFF"/>
                                    <w:left w:val="single" w:sz="2" w:space="11" w:color="FFFFFF"/>
                                    <w:bottom w:val="single" w:sz="2" w:space="1" w:color="FFFFFF"/>
                                    <w:right w:val="single" w:sz="2" w:space="4" w:color="FFFFFF"/>
                                  </w:divBdr>
                                  <w:divsChild>
                                    <w:div w:id="629551222">
                                      <w:marLeft w:val="0"/>
                                      <w:marRight w:val="0"/>
                                      <w:marTop w:val="0"/>
                                      <w:marBottom w:val="0"/>
                                      <w:divBdr>
                                        <w:top w:val="none" w:sz="0" w:space="0" w:color="auto"/>
                                        <w:left w:val="single" w:sz="24" w:space="8" w:color="52CE52"/>
                                        <w:bottom w:val="none" w:sz="0" w:space="0" w:color="auto"/>
                                        <w:right w:val="none" w:sz="0" w:space="0" w:color="auto"/>
                                      </w:divBdr>
                                    </w:div>
                                  </w:divsChild>
                                </w:div>
                                <w:div w:id="768280045">
                                  <w:marLeft w:val="0"/>
                                  <w:marRight w:val="0"/>
                                  <w:marTop w:val="0"/>
                                  <w:marBottom w:val="0"/>
                                  <w:divBdr>
                                    <w:top w:val="single" w:sz="2" w:space="1" w:color="FFFFFF"/>
                                    <w:left w:val="single" w:sz="2" w:space="11" w:color="FFFFFF"/>
                                    <w:bottom w:val="single" w:sz="2" w:space="1" w:color="FFFFFF"/>
                                    <w:right w:val="single" w:sz="2" w:space="4" w:color="FFFFFF"/>
                                  </w:divBdr>
                                  <w:divsChild>
                                    <w:div w:id="1976252491">
                                      <w:marLeft w:val="0"/>
                                      <w:marRight w:val="0"/>
                                      <w:marTop w:val="0"/>
                                      <w:marBottom w:val="0"/>
                                      <w:divBdr>
                                        <w:top w:val="none" w:sz="0" w:space="0" w:color="auto"/>
                                        <w:left w:val="single" w:sz="24" w:space="8" w:color="52CE52"/>
                                        <w:bottom w:val="none" w:sz="0" w:space="0" w:color="auto"/>
                                        <w:right w:val="none" w:sz="0" w:space="0" w:color="auto"/>
                                      </w:divBdr>
                                    </w:div>
                                  </w:divsChild>
                                </w:div>
                                <w:div w:id="34240582">
                                  <w:marLeft w:val="0"/>
                                  <w:marRight w:val="0"/>
                                  <w:marTop w:val="0"/>
                                  <w:marBottom w:val="0"/>
                                  <w:divBdr>
                                    <w:top w:val="single" w:sz="2" w:space="1" w:color="FFFFFF"/>
                                    <w:left w:val="single" w:sz="2" w:space="11" w:color="FFFFFF"/>
                                    <w:bottom w:val="single" w:sz="2" w:space="1" w:color="FFFFFF"/>
                                    <w:right w:val="single" w:sz="2" w:space="4" w:color="FFFFFF"/>
                                  </w:divBdr>
                                  <w:divsChild>
                                    <w:div w:id="1405566346">
                                      <w:marLeft w:val="0"/>
                                      <w:marRight w:val="0"/>
                                      <w:marTop w:val="0"/>
                                      <w:marBottom w:val="0"/>
                                      <w:divBdr>
                                        <w:top w:val="none" w:sz="0" w:space="0" w:color="auto"/>
                                        <w:left w:val="single" w:sz="24" w:space="8" w:color="52CE52"/>
                                        <w:bottom w:val="none" w:sz="0" w:space="0" w:color="auto"/>
                                        <w:right w:val="none" w:sz="0" w:space="0" w:color="auto"/>
                                      </w:divBdr>
                                    </w:div>
                                  </w:divsChild>
                                </w:div>
                                <w:div w:id="2039504780">
                                  <w:marLeft w:val="0"/>
                                  <w:marRight w:val="0"/>
                                  <w:marTop w:val="0"/>
                                  <w:marBottom w:val="0"/>
                                  <w:divBdr>
                                    <w:top w:val="single" w:sz="2" w:space="1" w:color="FFFFFF"/>
                                    <w:left w:val="single" w:sz="2" w:space="11" w:color="FFFFFF"/>
                                    <w:bottom w:val="single" w:sz="2" w:space="1" w:color="FFFFFF"/>
                                    <w:right w:val="single" w:sz="2" w:space="4" w:color="FFFFFF"/>
                                  </w:divBdr>
                                  <w:divsChild>
                                    <w:div w:id="1261642918">
                                      <w:marLeft w:val="0"/>
                                      <w:marRight w:val="0"/>
                                      <w:marTop w:val="0"/>
                                      <w:marBottom w:val="0"/>
                                      <w:divBdr>
                                        <w:top w:val="none" w:sz="0" w:space="0" w:color="auto"/>
                                        <w:left w:val="single" w:sz="24" w:space="8" w:color="52CE52"/>
                                        <w:bottom w:val="none" w:sz="0" w:space="0" w:color="auto"/>
                                        <w:right w:val="none" w:sz="0" w:space="0" w:color="auto"/>
                                      </w:divBdr>
                                    </w:div>
                                  </w:divsChild>
                                </w:div>
                                <w:div w:id="316613090">
                                  <w:marLeft w:val="0"/>
                                  <w:marRight w:val="0"/>
                                  <w:marTop w:val="0"/>
                                  <w:marBottom w:val="0"/>
                                  <w:divBdr>
                                    <w:top w:val="single" w:sz="2" w:space="1" w:color="FFFFFF"/>
                                    <w:left w:val="single" w:sz="2" w:space="11" w:color="FFFFFF"/>
                                    <w:bottom w:val="single" w:sz="2" w:space="1" w:color="FFFFFF"/>
                                    <w:right w:val="single" w:sz="2" w:space="4" w:color="FFFFFF"/>
                                  </w:divBdr>
                                  <w:divsChild>
                                    <w:div w:id="677269683">
                                      <w:marLeft w:val="0"/>
                                      <w:marRight w:val="0"/>
                                      <w:marTop w:val="0"/>
                                      <w:marBottom w:val="0"/>
                                      <w:divBdr>
                                        <w:top w:val="none" w:sz="0" w:space="0" w:color="auto"/>
                                        <w:left w:val="single" w:sz="24" w:space="8" w:color="52CE52"/>
                                        <w:bottom w:val="none" w:sz="0" w:space="0" w:color="auto"/>
                                        <w:right w:val="none" w:sz="0" w:space="0" w:color="auto"/>
                                      </w:divBdr>
                                    </w:div>
                                  </w:divsChild>
                                </w:div>
                                <w:div w:id="1994866195">
                                  <w:marLeft w:val="0"/>
                                  <w:marRight w:val="0"/>
                                  <w:marTop w:val="0"/>
                                  <w:marBottom w:val="0"/>
                                  <w:divBdr>
                                    <w:top w:val="single" w:sz="2" w:space="1" w:color="FFFFFF"/>
                                    <w:left w:val="single" w:sz="2" w:space="11" w:color="FFFFFF"/>
                                    <w:bottom w:val="single" w:sz="2" w:space="1" w:color="FFFFFF"/>
                                    <w:right w:val="single" w:sz="2" w:space="4" w:color="FFFFFF"/>
                                  </w:divBdr>
                                  <w:divsChild>
                                    <w:div w:id="1878002849">
                                      <w:marLeft w:val="0"/>
                                      <w:marRight w:val="0"/>
                                      <w:marTop w:val="0"/>
                                      <w:marBottom w:val="0"/>
                                      <w:divBdr>
                                        <w:top w:val="none" w:sz="0" w:space="0" w:color="auto"/>
                                        <w:left w:val="single" w:sz="24" w:space="8" w:color="52CE52"/>
                                        <w:bottom w:val="none" w:sz="0" w:space="0" w:color="auto"/>
                                        <w:right w:val="none" w:sz="0" w:space="0" w:color="auto"/>
                                      </w:divBdr>
                                    </w:div>
                                  </w:divsChild>
                                </w:div>
                                <w:div w:id="11684339">
                                  <w:marLeft w:val="0"/>
                                  <w:marRight w:val="0"/>
                                  <w:marTop w:val="0"/>
                                  <w:marBottom w:val="0"/>
                                  <w:divBdr>
                                    <w:top w:val="single" w:sz="2" w:space="1" w:color="FFFFFF"/>
                                    <w:left w:val="single" w:sz="2" w:space="11" w:color="FFFFFF"/>
                                    <w:bottom w:val="single" w:sz="2" w:space="1" w:color="FFFFFF"/>
                                    <w:right w:val="single" w:sz="2" w:space="4" w:color="FFFFFF"/>
                                  </w:divBdr>
                                  <w:divsChild>
                                    <w:div w:id="1752772264">
                                      <w:marLeft w:val="0"/>
                                      <w:marRight w:val="0"/>
                                      <w:marTop w:val="0"/>
                                      <w:marBottom w:val="0"/>
                                      <w:divBdr>
                                        <w:top w:val="none" w:sz="0" w:space="0" w:color="auto"/>
                                        <w:left w:val="single" w:sz="24" w:space="8" w:color="52CE52"/>
                                        <w:bottom w:val="none" w:sz="0" w:space="0" w:color="auto"/>
                                        <w:right w:val="none" w:sz="0" w:space="0" w:color="auto"/>
                                      </w:divBdr>
                                    </w:div>
                                  </w:divsChild>
                                </w:div>
                                <w:div w:id="27071785">
                                  <w:marLeft w:val="0"/>
                                  <w:marRight w:val="0"/>
                                  <w:marTop w:val="0"/>
                                  <w:marBottom w:val="0"/>
                                  <w:divBdr>
                                    <w:top w:val="single" w:sz="2" w:space="1" w:color="FFFFFF"/>
                                    <w:left w:val="single" w:sz="2" w:space="11" w:color="FFFFFF"/>
                                    <w:bottom w:val="single" w:sz="2" w:space="1" w:color="FFFFFF"/>
                                    <w:right w:val="single" w:sz="2" w:space="4" w:color="FFFFFF"/>
                                  </w:divBdr>
                                  <w:divsChild>
                                    <w:div w:id="219220542">
                                      <w:marLeft w:val="0"/>
                                      <w:marRight w:val="0"/>
                                      <w:marTop w:val="0"/>
                                      <w:marBottom w:val="0"/>
                                      <w:divBdr>
                                        <w:top w:val="none" w:sz="0" w:space="0" w:color="auto"/>
                                        <w:left w:val="single" w:sz="24" w:space="8" w:color="52CE52"/>
                                        <w:bottom w:val="none" w:sz="0" w:space="0" w:color="auto"/>
                                        <w:right w:val="none" w:sz="0" w:space="0" w:color="auto"/>
                                      </w:divBdr>
                                    </w:div>
                                  </w:divsChild>
                                </w:div>
                                <w:div w:id="767387188">
                                  <w:marLeft w:val="0"/>
                                  <w:marRight w:val="0"/>
                                  <w:marTop w:val="0"/>
                                  <w:marBottom w:val="0"/>
                                  <w:divBdr>
                                    <w:top w:val="single" w:sz="2" w:space="1" w:color="FFFFFF"/>
                                    <w:left w:val="single" w:sz="2" w:space="11" w:color="FFFFFF"/>
                                    <w:bottom w:val="single" w:sz="2" w:space="1" w:color="FFFFFF"/>
                                    <w:right w:val="single" w:sz="2" w:space="4" w:color="FFFFFF"/>
                                  </w:divBdr>
                                  <w:divsChild>
                                    <w:div w:id="1377775103">
                                      <w:marLeft w:val="0"/>
                                      <w:marRight w:val="0"/>
                                      <w:marTop w:val="0"/>
                                      <w:marBottom w:val="0"/>
                                      <w:divBdr>
                                        <w:top w:val="none" w:sz="0" w:space="0" w:color="auto"/>
                                        <w:left w:val="single" w:sz="24" w:space="8" w:color="52CE52"/>
                                        <w:bottom w:val="none" w:sz="0" w:space="0" w:color="auto"/>
                                        <w:right w:val="none" w:sz="0" w:space="0" w:color="auto"/>
                                      </w:divBdr>
                                    </w:div>
                                  </w:divsChild>
                                </w:div>
                                <w:div w:id="1982152171">
                                  <w:marLeft w:val="0"/>
                                  <w:marRight w:val="0"/>
                                  <w:marTop w:val="0"/>
                                  <w:marBottom w:val="0"/>
                                  <w:divBdr>
                                    <w:top w:val="single" w:sz="2" w:space="1" w:color="FFFFFF"/>
                                    <w:left w:val="single" w:sz="2" w:space="11" w:color="FFFFFF"/>
                                    <w:bottom w:val="single" w:sz="2" w:space="1" w:color="FFFFFF"/>
                                    <w:right w:val="single" w:sz="2" w:space="4" w:color="FFFFFF"/>
                                  </w:divBdr>
                                  <w:divsChild>
                                    <w:div w:id="2782029">
                                      <w:marLeft w:val="0"/>
                                      <w:marRight w:val="0"/>
                                      <w:marTop w:val="0"/>
                                      <w:marBottom w:val="0"/>
                                      <w:divBdr>
                                        <w:top w:val="none" w:sz="0" w:space="0" w:color="auto"/>
                                        <w:left w:val="single" w:sz="24" w:space="8" w:color="52CE52"/>
                                        <w:bottom w:val="none" w:sz="0" w:space="0" w:color="auto"/>
                                        <w:right w:val="none" w:sz="0" w:space="0" w:color="auto"/>
                                      </w:divBdr>
                                    </w:div>
                                  </w:divsChild>
                                </w:div>
                                <w:div w:id="1499928167">
                                  <w:marLeft w:val="0"/>
                                  <w:marRight w:val="0"/>
                                  <w:marTop w:val="0"/>
                                  <w:marBottom w:val="0"/>
                                  <w:divBdr>
                                    <w:top w:val="single" w:sz="2" w:space="1" w:color="FFFFFF"/>
                                    <w:left w:val="single" w:sz="2" w:space="11" w:color="FFFFFF"/>
                                    <w:bottom w:val="single" w:sz="2" w:space="1" w:color="FFFFFF"/>
                                    <w:right w:val="single" w:sz="2" w:space="4" w:color="FFFFFF"/>
                                  </w:divBdr>
                                  <w:divsChild>
                                    <w:div w:id="1849633814">
                                      <w:marLeft w:val="0"/>
                                      <w:marRight w:val="0"/>
                                      <w:marTop w:val="0"/>
                                      <w:marBottom w:val="0"/>
                                      <w:divBdr>
                                        <w:top w:val="none" w:sz="0" w:space="0" w:color="auto"/>
                                        <w:left w:val="single" w:sz="24" w:space="8" w:color="52CE52"/>
                                        <w:bottom w:val="none" w:sz="0" w:space="0" w:color="auto"/>
                                        <w:right w:val="none" w:sz="0" w:space="0" w:color="auto"/>
                                      </w:divBdr>
                                    </w:div>
                                  </w:divsChild>
                                </w:div>
                                <w:div w:id="1905405480">
                                  <w:marLeft w:val="0"/>
                                  <w:marRight w:val="0"/>
                                  <w:marTop w:val="0"/>
                                  <w:marBottom w:val="0"/>
                                  <w:divBdr>
                                    <w:top w:val="single" w:sz="2" w:space="1" w:color="FFFFFF"/>
                                    <w:left w:val="single" w:sz="2" w:space="11" w:color="FFFFFF"/>
                                    <w:bottom w:val="single" w:sz="2" w:space="1" w:color="FFFFFF"/>
                                    <w:right w:val="single" w:sz="2" w:space="4" w:color="FFFFFF"/>
                                  </w:divBdr>
                                  <w:divsChild>
                                    <w:div w:id="76293729">
                                      <w:marLeft w:val="0"/>
                                      <w:marRight w:val="0"/>
                                      <w:marTop w:val="0"/>
                                      <w:marBottom w:val="0"/>
                                      <w:divBdr>
                                        <w:top w:val="none" w:sz="0" w:space="0" w:color="auto"/>
                                        <w:left w:val="single" w:sz="24" w:space="8" w:color="52CE52"/>
                                        <w:bottom w:val="none" w:sz="0" w:space="0" w:color="auto"/>
                                        <w:right w:val="none" w:sz="0" w:space="0" w:color="auto"/>
                                      </w:divBdr>
                                    </w:div>
                                  </w:divsChild>
                                </w:div>
                                <w:div w:id="55129662">
                                  <w:marLeft w:val="0"/>
                                  <w:marRight w:val="0"/>
                                  <w:marTop w:val="0"/>
                                  <w:marBottom w:val="0"/>
                                  <w:divBdr>
                                    <w:top w:val="single" w:sz="2" w:space="1" w:color="FFFFFF"/>
                                    <w:left w:val="single" w:sz="2" w:space="11" w:color="FFFFFF"/>
                                    <w:bottom w:val="single" w:sz="2" w:space="1" w:color="FFFFFF"/>
                                    <w:right w:val="single" w:sz="2" w:space="4" w:color="FFFFFF"/>
                                  </w:divBdr>
                                  <w:divsChild>
                                    <w:div w:id="1353410250">
                                      <w:marLeft w:val="0"/>
                                      <w:marRight w:val="0"/>
                                      <w:marTop w:val="0"/>
                                      <w:marBottom w:val="0"/>
                                      <w:divBdr>
                                        <w:top w:val="none" w:sz="0" w:space="0" w:color="auto"/>
                                        <w:left w:val="single" w:sz="24" w:space="8" w:color="52CE52"/>
                                        <w:bottom w:val="none" w:sz="0" w:space="0" w:color="auto"/>
                                        <w:right w:val="none" w:sz="0" w:space="0" w:color="auto"/>
                                      </w:divBdr>
                                    </w:div>
                                  </w:divsChild>
                                </w:div>
                                <w:div w:id="73088644">
                                  <w:marLeft w:val="0"/>
                                  <w:marRight w:val="0"/>
                                  <w:marTop w:val="0"/>
                                  <w:marBottom w:val="0"/>
                                  <w:divBdr>
                                    <w:top w:val="single" w:sz="2" w:space="1" w:color="FFFFFF"/>
                                    <w:left w:val="single" w:sz="2" w:space="11" w:color="FFFFFF"/>
                                    <w:bottom w:val="single" w:sz="2" w:space="1" w:color="FFFFFF"/>
                                    <w:right w:val="single" w:sz="2" w:space="4" w:color="FFFFFF"/>
                                  </w:divBdr>
                                  <w:divsChild>
                                    <w:div w:id="133838555">
                                      <w:marLeft w:val="0"/>
                                      <w:marRight w:val="0"/>
                                      <w:marTop w:val="0"/>
                                      <w:marBottom w:val="0"/>
                                      <w:divBdr>
                                        <w:top w:val="none" w:sz="0" w:space="0" w:color="auto"/>
                                        <w:left w:val="single" w:sz="24" w:space="8" w:color="52CE52"/>
                                        <w:bottom w:val="none" w:sz="0" w:space="0" w:color="auto"/>
                                        <w:right w:val="none" w:sz="0" w:space="0" w:color="auto"/>
                                      </w:divBdr>
                                    </w:div>
                                  </w:divsChild>
                                </w:div>
                                <w:div w:id="1496412967">
                                  <w:marLeft w:val="0"/>
                                  <w:marRight w:val="0"/>
                                  <w:marTop w:val="0"/>
                                  <w:marBottom w:val="0"/>
                                  <w:divBdr>
                                    <w:top w:val="single" w:sz="2" w:space="1" w:color="FFFFFF"/>
                                    <w:left w:val="single" w:sz="2" w:space="11" w:color="FFFFFF"/>
                                    <w:bottom w:val="single" w:sz="2" w:space="1" w:color="FFFFFF"/>
                                    <w:right w:val="single" w:sz="2" w:space="4" w:color="FFFFFF"/>
                                  </w:divBdr>
                                  <w:divsChild>
                                    <w:div w:id="1599630382">
                                      <w:marLeft w:val="0"/>
                                      <w:marRight w:val="0"/>
                                      <w:marTop w:val="0"/>
                                      <w:marBottom w:val="0"/>
                                      <w:divBdr>
                                        <w:top w:val="none" w:sz="0" w:space="0" w:color="auto"/>
                                        <w:left w:val="single" w:sz="24" w:space="8" w:color="52CE52"/>
                                        <w:bottom w:val="none" w:sz="0" w:space="0" w:color="auto"/>
                                        <w:right w:val="none" w:sz="0" w:space="0" w:color="auto"/>
                                      </w:divBdr>
                                    </w:div>
                                  </w:divsChild>
                                </w:div>
                                <w:div w:id="1731492451">
                                  <w:marLeft w:val="0"/>
                                  <w:marRight w:val="0"/>
                                  <w:marTop w:val="0"/>
                                  <w:marBottom w:val="0"/>
                                  <w:divBdr>
                                    <w:top w:val="single" w:sz="2" w:space="1" w:color="FFFFFF"/>
                                    <w:left w:val="single" w:sz="2" w:space="11" w:color="FFFFFF"/>
                                    <w:bottom w:val="single" w:sz="2" w:space="1" w:color="FFFFFF"/>
                                    <w:right w:val="single" w:sz="2" w:space="4" w:color="FFFFFF"/>
                                  </w:divBdr>
                                  <w:divsChild>
                                    <w:div w:id="1550072255">
                                      <w:marLeft w:val="0"/>
                                      <w:marRight w:val="0"/>
                                      <w:marTop w:val="0"/>
                                      <w:marBottom w:val="0"/>
                                      <w:divBdr>
                                        <w:top w:val="none" w:sz="0" w:space="0" w:color="auto"/>
                                        <w:left w:val="single" w:sz="24" w:space="8" w:color="52CE52"/>
                                        <w:bottom w:val="none" w:sz="0" w:space="0" w:color="auto"/>
                                        <w:right w:val="none" w:sz="0" w:space="0" w:color="auto"/>
                                      </w:divBdr>
                                    </w:div>
                                  </w:divsChild>
                                </w:div>
                                <w:div w:id="1400711212">
                                  <w:marLeft w:val="0"/>
                                  <w:marRight w:val="0"/>
                                  <w:marTop w:val="0"/>
                                  <w:marBottom w:val="0"/>
                                  <w:divBdr>
                                    <w:top w:val="single" w:sz="2" w:space="1" w:color="FFFFFF"/>
                                    <w:left w:val="single" w:sz="2" w:space="11" w:color="FFFFFF"/>
                                    <w:bottom w:val="single" w:sz="2" w:space="4" w:color="FFFFFF"/>
                                    <w:right w:val="single" w:sz="2" w:space="4" w:color="FFFFFF"/>
                                  </w:divBdr>
                                  <w:divsChild>
                                    <w:div w:id="129888094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56374343">
                      <w:marLeft w:val="0"/>
                      <w:marRight w:val="0"/>
                      <w:marTop w:val="0"/>
                      <w:marBottom w:val="300"/>
                      <w:divBdr>
                        <w:top w:val="single" w:sz="6" w:space="0" w:color="E8E8E2"/>
                        <w:left w:val="single" w:sz="6" w:space="0" w:color="E8E8E2"/>
                        <w:bottom w:val="single" w:sz="6" w:space="0" w:color="E8E8E2"/>
                        <w:right w:val="single" w:sz="6" w:space="0" w:color="E8E8E2"/>
                      </w:divBdr>
                      <w:divsChild>
                        <w:div w:id="733551804">
                          <w:marLeft w:val="0"/>
                          <w:marRight w:val="0"/>
                          <w:marTop w:val="0"/>
                          <w:marBottom w:val="0"/>
                          <w:divBdr>
                            <w:top w:val="none" w:sz="0" w:space="0" w:color="auto"/>
                            <w:left w:val="none" w:sz="0" w:space="0" w:color="auto"/>
                            <w:bottom w:val="none" w:sz="0" w:space="0" w:color="auto"/>
                            <w:right w:val="none" w:sz="0" w:space="0" w:color="auto"/>
                          </w:divBdr>
                          <w:divsChild>
                            <w:div w:id="141192120">
                              <w:marLeft w:val="0"/>
                              <w:marRight w:val="0"/>
                              <w:marTop w:val="0"/>
                              <w:marBottom w:val="0"/>
                              <w:divBdr>
                                <w:top w:val="none" w:sz="0" w:space="0" w:color="auto"/>
                                <w:left w:val="none" w:sz="0" w:space="0" w:color="auto"/>
                                <w:bottom w:val="none" w:sz="0" w:space="0" w:color="auto"/>
                                <w:right w:val="none" w:sz="0" w:space="0" w:color="auto"/>
                              </w:divBdr>
                              <w:divsChild>
                                <w:div w:id="1239830763">
                                  <w:marLeft w:val="0"/>
                                  <w:marRight w:val="0"/>
                                  <w:marTop w:val="0"/>
                                  <w:marBottom w:val="0"/>
                                  <w:divBdr>
                                    <w:top w:val="single" w:sz="2" w:space="4" w:color="FFFFFF"/>
                                    <w:left w:val="single" w:sz="2" w:space="11" w:color="3FA03F"/>
                                    <w:bottom w:val="single" w:sz="2" w:space="1" w:color="FFFFFF"/>
                                    <w:right w:val="single" w:sz="2" w:space="4" w:color="FFFFFF"/>
                                  </w:divBdr>
                                  <w:divsChild>
                                    <w:div w:id="1854144570">
                                      <w:marLeft w:val="0"/>
                                      <w:marRight w:val="0"/>
                                      <w:marTop w:val="0"/>
                                      <w:marBottom w:val="0"/>
                                      <w:divBdr>
                                        <w:top w:val="none" w:sz="0" w:space="0" w:color="auto"/>
                                        <w:left w:val="single" w:sz="24" w:space="8" w:color="52CE52"/>
                                        <w:bottom w:val="none" w:sz="0" w:space="0" w:color="auto"/>
                                        <w:right w:val="none" w:sz="0" w:space="0" w:color="auto"/>
                                      </w:divBdr>
                                    </w:div>
                                  </w:divsChild>
                                </w:div>
                                <w:div w:id="1344432972">
                                  <w:marLeft w:val="0"/>
                                  <w:marRight w:val="0"/>
                                  <w:marTop w:val="0"/>
                                  <w:marBottom w:val="0"/>
                                  <w:divBdr>
                                    <w:top w:val="single" w:sz="2" w:space="1" w:color="FFFFFF"/>
                                    <w:left w:val="single" w:sz="2" w:space="11" w:color="FFFFFF"/>
                                    <w:bottom w:val="single" w:sz="2" w:space="1" w:color="FFFFFF"/>
                                    <w:right w:val="single" w:sz="2" w:space="4" w:color="FFFFFF"/>
                                  </w:divBdr>
                                  <w:divsChild>
                                    <w:div w:id="1732074261">
                                      <w:marLeft w:val="0"/>
                                      <w:marRight w:val="0"/>
                                      <w:marTop w:val="0"/>
                                      <w:marBottom w:val="0"/>
                                      <w:divBdr>
                                        <w:top w:val="none" w:sz="0" w:space="0" w:color="auto"/>
                                        <w:left w:val="single" w:sz="24" w:space="8" w:color="52CE52"/>
                                        <w:bottom w:val="none" w:sz="0" w:space="0" w:color="auto"/>
                                        <w:right w:val="none" w:sz="0" w:space="0" w:color="auto"/>
                                      </w:divBdr>
                                    </w:div>
                                  </w:divsChild>
                                </w:div>
                                <w:div w:id="747848972">
                                  <w:marLeft w:val="0"/>
                                  <w:marRight w:val="0"/>
                                  <w:marTop w:val="0"/>
                                  <w:marBottom w:val="0"/>
                                  <w:divBdr>
                                    <w:top w:val="single" w:sz="2" w:space="1" w:color="FFFFFF"/>
                                    <w:left w:val="single" w:sz="2" w:space="11" w:color="FFFFFF"/>
                                    <w:bottom w:val="single" w:sz="2" w:space="1" w:color="FFFFFF"/>
                                    <w:right w:val="single" w:sz="2" w:space="4" w:color="FFFFFF"/>
                                  </w:divBdr>
                                  <w:divsChild>
                                    <w:div w:id="1637293606">
                                      <w:marLeft w:val="0"/>
                                      <w:marRight w:val="0"/>
                                      <w:marTop w:val="0"/>
                                      <w:marBottom w:val="0"/>
                                      <w:divBdr>
                                        <w:top w:val="none" w:sz="0" w:space="0" w:color="auto"/>
                                        <w:left w:val="single" w:sz="24" w:space="8" w:color="52CE52"/>
                                        <w:bottom w:val="none" w:sz="0" w:space="0" w:color="auto"/>
                                        <w:right w:val="none" w:sz="0" w:space="0" w:color="auto"/>
                                      </w:divBdr>
                                    </w:div>
                                  </w:divsChild>
                                </w:div>
                                <w:div w:id="884099989">
                                  <w:marLeft w:val="0"/>
                                  <w:marRight w:val="0"/>
                                  <w:marTop w:val="0"/>
                                  <w:marBottom w:val="0"/>
                                  <w:divBdr>
                                    <w:top w:val="single" w:sz="2" w:space="1" w:color="FFFFFF"/>
                                    <w:left w:val="single" w:sz="2" w:space="11" w:color="FFFFFF"/>
                                    <w:bottom w:val="single" w:sz="2" w:space="1" w:color="FFFFFF"/>
                                    <w:right w:val="single" w:sz="2" w:space="4" w:color="FFFFFF"/>
                                  </w:divBdr>
                                  <w:divsChild>
                                    <w:div w:id="1796168511">
                                      <w:marLeft w:val="0"/>
                                      <w:marRight w:val="0"/>
                                      <w:marTop w:val="0"/>
                                      <w:marBottom w:val="0"/>
                                      <w:divBdr>
                                        <w:top w:val="none" w:sz="0" w:space="0" w:color="auto"/>
                                        <w:left w:val="single" w:sz="24" w:space="8" w:color="52CE52"/>
                                        <w:bottom w:val="none" w:sz="0" w:space="0" w:color="auto"/>
                                        <w:right w:val="none" w:sz="0" w:space="0" w:color="auto"/>
                                      </w:divBdr>
                                    </w:div>
                                  </w:divsChild>
                                </w:div>
                                <w:div w:id="1291788600">
                                  <w:marLeft w:val="0"/>
                                  <w:marRight w:val="0"/>
                                  <w:marTop w:val="0"/>
                                  <w:marBottom w:val="0"/>
                                  <w:divBdr>
                                    <w:top w:val="single" w:sz="2" w:space="1" w:color="FFFFFF"/>
                                    <w:left w:val="single" w:sz="2" w:space="11" w:color="FFFFFF"/>
                                    <w:bottom w:val="single" w:sz="2" w:space="1" w:color="FFFFFF"/>
                                    <w:right w:val="single" w:sz="2" w:space="4" w:color="FFFFFF"/>
                                  </w:divBdr>
                                  <w:divsChild>
                                    <w:div w:id="592011666">
                                      <w:marLeft w:val="0"/>
                                      <w:marRight w:val="0"/>
                                      <w:marTop w:val="0"/>
                                      <w:marBottom w:val="0"/>
                                      <w:divBdr>
                                        <w:top w:val="none" w:sz="0" w:space="0" w:color="auto"/>
                                        <w:left w:val="single" w:sz="24" w:space="8" w:color="52CE52"/>
                                        <w:bottom w:val="none" w:sz="0" w:space="0" w:color="auto"/>
                                        <w:right w:val="none" w:sz="0" w:space="0" w:color="auto"/>
                                      </w:divBdr>
                                    </w:div>
                                  </w:divsChild>
                                </w:div>
                                <w:div w:id="1153328098">
                                  <w:marLeft w:val="0"/>
                                  <w:marRight w:val="0"/>
                                  <w:marTop w:val="0"/>
                                  <w:marBottom w:val="0"/>
                                  <w:divBdr>
                                    <w:top w:val="single" w:sz="2" w:space="1" w:color="FFFFFF"/>
                                    <w:left w:val="single" w:sz="2" w:space="11" w:color="FFFFFF"/>
                                    <w:bottom w:val="single" w:sz="2" w:space="4" w:color="FFFFFF"/>
                                    <w:right w:val="single" w:sz="2" w:space="4" w:color="FFFFFF"/>
                                  </w:divBdr>
                                  <w:divsChild>
                                    <w:div w:id="200477406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79926059">
                      <w:marLeft w:val="0"/>
                      <w:marRight w:val="0"/>
                      <w:marTop w:val="0"/>
                      <w:marBottom w:val="300"/>
                      <w:divBdr>
                        <w:top w:val="single" w:sz="6" w:space="0" w:color="E8E8E2"/>
                        <w:left w:val="single" w:sz="6" w:space="0" w:color="E8E8E2"/>
                        <w:bottom w:val="single" w:sz="6" w:space="0" w:color="E8E8E2"/>
                        <w:right w:val="single" w:sz="6" w:space="0" w:color="E8E8E2"/>
                      </w:divBdr>
                      <w:divsChild>
                        <w:div w:id="438767006">
                          <w:marLeft w:val="0"/>
                          <w:marRight w:val="0"/>
                          <w:marTop w:val="0"/>
                          <w:marBottom w:val="0"/>
                          <w:divBdr>
                            <w:top w:val="none" w:sz="0" w:space="0" w:color="auto"/>
                            <w:left w:val="none" w:sz="0" w:space="0" w:color="auto"/>
                            <w:bottom w:val="none" w:sz="0" w:space="0" w:color="auto"/>
                            <w:right w:val="none" w:sz="0" w:space="0" w:color="auto"/>
                          </w:divBdr>
                          <w:divsChild>
                            <w:div w:id="802507135">
                              <w:marLeft w:val="0"/>
                              <w:marRight w:val="0"/>
                              <w:marTop w:val="0"/>
                              <w:marBottom w:val="0"/>
                              <w:divBdr>
                                <w:top w:val="none" w:sz="0" w:space="0" w:color="auto"/>
                                <w:left w:val="none" w:sz="0" w:space="0" w:color="auto"/>
                                <w:bottom w:val="none" w:sz="0" w:space="0" w:color="auto"/>
                                <w:right w:val="none" w:sz="0" w:space="0" w:color="auto"/>
                              </w:divBdr>
                              <w:divsChild>
                                <w:div w:id="977953835">
                                  <w:marLeft w:val="0"/>
                                  <w:marRight w:val="0"/>
                                  <w:marTop w:val="0"/>
                                  <w:marBottom w:val="0"/>
                                  <w:divBdr>
                                    <w:top w:val="single" w:sz="2" w:space="4" w:color="FFFFFF"/>
                                    <w:left w:val="single" w:sz="2" w:space="11" w:color="FFFFFF"/>
                                    <w:bottom w:val="single" w:sz="2" w:space="1" w:color="FFFFFF"/>
                                    <w:right w:val="single" w:sz="2" w:space="4" w:color="FFFFFF"/>
                                  </w:divBdr>
                                  <w:divsChild>
                                    <w:div w:id="1736123383">
                                      <w:marLeft w:val="0"/>
                                      <w:marRight w:val="0"/>
                                      <w:marTop w:val="0"/>
                                      <w:marBottom w:val="0"/>
                                      <w:divBdr>
                                        <w:top w:val="none" w:sz="0" w:space="0" w:color="auto"/>
                                        <w:left w:val="single" w:sz="24" w:space="8" w:color="52CE52"/>
                                        <w:bottom w:val="none" w:sz="0" w:space="0" w:color="auto"/>
                                        <w:right w:val="none" w:sz="0" w:space="0" w:color="auto"/>
                                      </w:divBdr>
                                    </w:div>
                                  </w:divsChild>
                                </w:div>
                                <w:div w:id="750469767">
                                  <w:marLeft w:val="0"/>
                                  <w:marRight w:val="0"/>
                                  <w:marTop w:val="0"/>
                                  <w:marBottom w:val="0"/>
                                  <w:divBdr>
                                    <w:top w:val="single" w:sz="2" w:space="1" w:color="FFFFFF"/>
                                    <w:left w:val="single" w:sz="2" w:space="11" w:color="FFFFFF"/>
                                    <w:bottom w:val="single" w:sz="2" w:space="1" w:color="FFFFFF"/>
                                    <w:right w:val="single" w:sz="2" w:space="4" w:color="FFFFFF"/>
                                  </w:divBdr>
                                  <w:divsChild>
                                    <w:div w:id="1842348170">
                                      <w:marLeft w:val="0"/>
                                      <w:marRight w:val="0"/>
                                      <w:marTop w:val="0"/>
                                      <w:marBottom w:val="0"/>
                                      <w:divBdr>
                                        <w:top w:val="none" w:sz="0" w:space="0" w:color="auto"/>
                                        <w:left w:val="single" w:sz="24" w:space="8" w:color="52CE52"/>
                                        <w:bottom w:val="none" w:sz="0" w:space="0" w:color="auto"/>
                                        <w:right w:val="none" w:sz="0" w:space="0" w:color="auto"/>
                                      </w:divBdr>
                                    </w:div>
                                  </w:divsChild>
                                </w:div>
                                <w:div w:id="447437007">
                                  <w:marLeft w:val="0"/>
                                  <w:marRight w:val="0"/>
                                  <w:marTop w:val="0"/>
                                  <w:marBottom w:val="0"/>
                                  <w:divBdr>
                                    <w:top w:val="single" w:sz="2" w:space="1" w:color="FFFFFF"/>
                                    <w:left w:val="single" w:sz="2" w:space="11" w:color="FFFFFF"/>
                                    <w:bottom w:val="single" w:sz="2" w:space="1" w:color="FFFFFF"/>
                                    <w:right w:val="single" w:sz="2" w:space="4" w:color="FFFFFF"/>
                                  </w:divBdr>
                                  <w:divsChild>
                                    <w:div w:id="1391080449">
                                      <w:marLeft w:val="0"/>
                                      <w:marRight w:val="0"/>
                                      <w:marTop w:val="0"/>
                                      <w:marBottom w:val="0"/>
                                      <w:divBdr>
                                        <w:top w:val="none" w:sz="0" w:space="0" w:color="auto"/>
                                        <w:left w:val="single" w:sz="24" w:space="8" w:color="52CE52"/>
                                        <w:bottom w:val="none" w:sz="0" w:space="0" w:color="auto"/>
                                        <w:right w:val="none" w:sz="0" w:space="0" w:color="auto"/>
                                      </w:divBdr>
                                    </w:div>
                                  </w:divsChild>
                                </w:div>
                                <w:div w:id="559290038">
                                  <w:marLeft w:val="0"/>
                                  <w:marRight w:val="0"/>
                                  <w:marTop w:val="0"/>
                                  <w:marBottom w:val="0"/>
                                  <w:divBdr>
                                    <w:top w:val="single" w:sz="2" w:space="1" w:color="FFFFFF"/>
                                    <w:left w:val="single" w:sz="2" w:space="11" w:color="FFFFFF"/>
                                    <w:bottom w:val="single" w:sz="2" w:space="1" w:color="FFFFFF"/>
                                    <w:right w:val="single" w:sz="2" w:space="4" w:color="FFFFFF"/>
                                  </w:divBdr>
                                  <w:divsChild>
                                    <w:div w:id="318535479">
                                      <w:marLeft w:val="0"/>
                                      <w:marRight w:val="0"/>
                                      <w:marTop w:val="0"/>
                                      <w:marBottom w:val="0"/>
                                      <w:divBdr>
                                        <w:top w:val="none" w:sz="0" w:space="0" w:color="auto"/>
                                        <w:left w:val="single" w:sz="24" w:space="8" w:color="52CE52"/>
                                        <w:bottom w:val="none" w:sz="0" w:space="0" w:color="auto"/>
                                        <w:right w:val="none" w:sz="0" w:space="0" w:color="auto"/>
                                      </w:divBdr>
                                    </w:div>
                                  </w:divsChild>
                                </w:div>
                                <w:div w:id="224603937">
                                  <w:marLeft w:val="0"/>
                                  <w:marRight w:val="0"/>
                                  <w:marTop w:val="0"/>
                                  <w:marBottom w:val="0"/>
                                  <w:divBdr>
                                    <w:top w:val="single" w:sz="2" w:space="1" w:color="FFFFFF"/>
                                    <w:left w:val="single" w:sz="2" w:space="11" w:color="FFFFFF"/>
                                    <w:bottom w:val="single" w:sz="2" w:space="1" w:color="FFFFFF"/>
                                    <w:right w:val="single" w:sz="2" w:space="4" w:color="FFFFFF"/>
                                  </w:divBdr>
                                  <w:divsChild>
                                    <w:div w:id="1686402253">
                                      <w:marLeft w:val="0"/>
                                      <w:marRight w:val="0"/>
                                      <w:marTop w:val="0"/>
                                      <w:marBottom w:val="0"/>
                                      <w:divBdr>
                                        <w:top w:val="none" w:sz="0" w:space="0" w:color="auto"/>
                                        <w:left w:val="single" w:sz="24" w:space="8" w:color="52CE52"/>
                                        <w:bottom w:val="none" w:sz="0" w:space="0" w:color="auto"/>
                                        <w:right w:val="none" w:sz="0" w:space="0" w:color="auto"/>
                                      </w:divBdr>
                                    </w:div>
                                  </w:divsChild>
                                </w:div>
                                <w:div w:id="860973316">
                                  <w:marLeft w:val="0"/>
                                  <w:marRight w:val="0"/>
                                  <w:marTop w:val="0"/>
                                  <w:marBottom w:val="0"/>
                                  <w:divBdr>
                                    <w:top w:val="single" w:sz="2" w:space="1" w:color="FFFFFF"/>
                                    <w:left w:val="single" w:sz="2" w:space="11" w:color="FFFFFF"/>
                                    <w:bottom w:val="single" w:sz="2" w:space="1" w:color="FFFFFF"/>
                                    <w:right w:val="single" w:sz="2" w:space="4" w:color="FFFFFF"/>
                                  </w:divBdr>
                                  <w:divsChild>
                                    <w:div w:id="770473547">
                                      <w:marLeft w:val="0"/>
                                      <w:marRight w:val="0"/>
                                      <w:marTop w:val="0"/>
                                      <w:marBottom w:val="0"/>
                                      <w:divBdr>
                                        <w:top w:val="none" w:sz="0" w:space="0" w:color="auto"/>
                                        <w:left w:val="single" w:sz="24" w:space="8" w:color="52CE52"/>
                                        <w:bottom w:val="none" w:sz="0" w:space="0" w:color="auto"/>
                                        <w:right w:val="none" w:sz="0" w:space="0" w:color="auto"/>
                                      </w:divBdr>
                                    </w:div>
                                  </w:divsChild>
                                </w:div>
                                <w:div w:id="1898317348">
                                  <w:marLeft w:val="0"/>
                                  <w:marRight w:val="0"/>
                                  <w:marTop w:val="0"/>
                                  <w:marBottom w:val="0"/>
                                  <w:divBdr>
                                    <w:top w:val="single" w:sz="2" w:space="1" w:color="FFFFFF"/>
                                    <w:left w:val="single" w:sz="2" w:space="11" w:color="FFFFFF"/>
                                    <w:bottom w:val="single" w:sz="2" w:space="1" w:color="FFFFFF"/>
                                    <w:right w:val="single" w:sz="2" w:space="4" w:color="FFFFFF"/>
                                  </w:divBdr>
                                  <w:divsChild>
                                    <w:div w:id="1699887941">
                                      <w:marLeft w:val="0"/>
                                      <w:marRight w:val="0"/>
                                      <w:marTop w:val="0"/>
                                      <w:marBottom w:val="0"/>
                                      <w:divBdr>
                                        <w:top w:val="none" w:sz="0" w:space="0" w:color="auto"/>
                                        <w:left w:val="single" w:sz="24" w:space="8" w:color="52CE52"/>
                                        <w:bottom w:val="none" w:sz="0" w:space="0" w:color="auto"/>
                                        <w:right w:val="none" w:sz="0" w:space="0" w:color="auto"/>
                                      </w:divBdr>
                                    </w:div>
                                  </w:divsChild>
                                </w:div>
                                <w:div w:id="1877934178">
                                  <w:marLeft w:val="0"/>
                                  <w:marRight w:val="0"/>
                                  <w:marTop w:val="0"/>
                                  <w:marBottom w:val="0"/>
                                  <w:divBdr>
                                    <w:top w:val="single" w:sz="2" w:space="1" w:color="FFFFFF"/>
                                    <w:left w:val="single" w:sz="2" w:space="11" w:color="3FA03F"/>
                                    <w:bottom w:val="single" w:sz="2" w:space="4" w:color="FFFFFF"/>
                                    <w:right w:val="single" w:sz="2" w:space="4" w:color="FFFFFF"/>
                                  </w:divBdr>
                                  <w:divsChild>
                                    <w:div w:id="45903074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323049607">
                      <w:marLeft w:val="0"/>
                      <w:marRight w:val="0"/>
                      <w:marTop w:val="0"/>
                      <w:marBottom w:val="300"/>
                      <w:divBdr>
                        <w:top w:val="single" w:sz="6" w:space="0" w:color="E8E8E2"/>
                        <w:left w:val="single" w:sz="6" w:space="0" w:color="E8E8E2"/>
                        <w:bottom w:val="single" w:sz="6" w:space="0" w:color="E8E8E2"/>
                        <w:right w:val="single" w:sz="6" w:space="0" w:color="E8E8E2"/>
                      </w:divBdr>
                      <w:divsChild>
                        <w:div w:id="137379294">
                          <w:marLeft w:val="0"/>
                          <w:marRight w:val="0"/>
                          <w:marTop w:val="0"/>
                          <w:marBottom w:val="0"/>
                          <w:divBdr>
                            <w:top w:val="none" w:sz="0" w:space="0" w:color="auto"/>
                            <w:left w:val="none" w:sz="0" w:space="0" w:color="auto"/>
                            <w:bottom w:val="none" w:sz="0" w:space="0" w:color="auto"/>
                            <w:right w:val="none" w:sz="0" w:space="0" w:color="auto"/>
                          </w:divBdr>
                          <w:divsChild>
                            <w:div w:id="1978148860">
                              <w:marLeft w:val="0"/>
                              <w:marRight w:val="0"/>
                              <w:marTop w:val="0"/>
                              <w:marBottom w:val="0"/>
                              <w:divBdr>
                                <w:top w:val="none" w:sz="0" w:space="0" w:color="auto"/>
                                <w:left w:val="none" w:sz="0" w:space="0" w:color="auto"/>
                                <w:bottom w:val="none" w:sz="0" w:space="0" w:color="auto"/>
                                <w:right w:val="none" w:sz="0" w:space="0" w:color="auto"/>
                              </w:divBdr>
                              <w:divsChild>
                                <w:div w:id="569199069">
                                  <w:marLeft w:val="0"/>
                                  <w:marRight w:val="0"/>
                                  <w:marTop w:val="0"/>
                                  <w:marBottom w:val="0"/>
                                  <w:divBdr>
                                    <w:top w:val="single" w:sz="2" w:space="4" w:color="FFFFFF"/>
                                    <w:left w:val="single" w:sz="2" w:space="11" w:color="3FA03F"/>
                                    <w:bottom w:val="single" w:sz="2" w:space="1" w:color="FFFFFF"/>
                                    <w:right w:val="single" w:sz="2" w:space="4" w:color="FFFFFF"/>
                                  </w:divBdr>
                                  <w:divsChild>
                                    <w:div w:id="1307274195">
                                      <w:marLeft w:val="0"/>
                                      <w:marRight w:val="0"/>
                                      <w:marTop w:val="0"/>
                                      <w:marBottom w:val="0"/>
                                      <w:divBdr>
                                        <w:top w:val="none" w:sz="0" w:space="0" w:color="auto"/>
                                        <w:left w:val="single" w:sz="24" w:space="8" w:color="52CE52"/>
                                        <w:bottom w:val="none" w:sz="0" w:space="0" w:color="auto"/>
                                        <w:right w:val="none" w:sz="0" w:space="0" w:color="auto"/>
                                      </w:divBdr>
                                    </w:div>
                                  </w:divsChild>
                                </w:div>
                                <w:div w:id="1028214769">
                                  <w:marLeft w:val="0"/>
                                  <w:marRight w:val="0"/>
                                  <w:marTop w:val="0"/>
                                  <w:marBottom w:val="0"/>
                                  <w:divBdr>
                                    <w:top w:val="single" w:sz="2" w:space="1" w:color="FFFFFF"/>
                                    <w:left w:val="single" w:sz="2" w:space="11" w:color="FFFFFF"/>
                                    <w:bottom w:val="single" w:sz="2" w:space="1" w:color="FFFFFF"/>
                                    <w:right w:val="single" w:sz="2" w:space="4" w:color="FFFFFF"/>
                                  </w:divBdr>
                                  <w:divsChild>
                                    <w:div w:id="873032606">
                                      <w:marLeft w:val="0"/>
                                      <w:marRight w:val="0"/>
                                      <w:marTop w:val="0"/>
                                      <w:marBottom w:val="0"/>
                                      <w:divBdr>
                                        <w:top w:val="none" w:sz="0" w:space="0" w:color="auto"/>
                                        <w:left w:val="single" w:sz="24" w:space="8" w:color="52CE52"/>
                                        <w:bottom w:val="none" w:sz="0" w:space="0" w:color="auto"/>
                                        <w:right w:val="none" w:sz="0" w:space="0" w:color="auto"/>
                                      </w:divBdr>
                                    </w:div>
                                  </w:divsChild>
                                </w:div>
                                <w:div w:id="1284650745">
                                  <w:marLeft w:val="0"/>
                                  <w:marRight w:val="0"/>
                                  <w:marTop w:val="0"/>
                                  <w:marBottom w:val="0"/>
                                  <w:divBdr>
                                    <w:top w:val="single" w:sz="2" w:space="1" w:color="FFFFFF"/>
                                    <w:left w:val="single" w:sz="2" w:space="11" w:color="FFFFFF"/>
                                    <w:bottom w:val="single" w:sz="2" w:space="1" w:color="FFFFFF"/>
                                    <w:right w:val="single" w:sz="2" w:space="4" w:color="FFFFFF"/>
                                  </w:divBdr>
                                  <w:divsChild>
                                    <w:div w:id="1929534969">
                                      <w:marLeft w:val="0"/>
                                      <w:marRight w:val="0"/>
                                      <w:marTop w:val="0"/>
                                      <w:marBottom w:val="0"/>
                                      <w:divBdr>
                                        <w:top w:val="none" w:sz="0" w:space="0" w:color="auto"/>
                                        <w:left w:val="single" w:sz="24" w:space="8" w:color="52CE52"/>
                                        <w:bottom w:val="none" w:sz="0" w:space="0" w:color="auto"/>
                                        <w:right w:val="none" w:sz="0" w:space="0" w:color="auto"/>
                                      </w:divBdr>
                                    </w:div>
                                  </w:divsChild>
                                </w:div>
                                <w:div w:id="1115833267">
                                  <w:marLeft w:val="0"/>
                                  <w:marRight w:val="0"/>
                                  <w:marTop w:val="0"/>
                                  <w:marBottom w:val="0"/>
                                  <w:divBdr>
                                    <w:top w:val="single" w:sz="2" w:space="1" w:color="FFFFFF"/>
                                    <w:left w:val="single" w:sz="2" w:space="11" w:color="FFFFFF"/>
                                    <w:bottom w:val="single" w:sz="2" w:space="1" w:color="FFFFFF"/>
                                    <w:right w:val="single" w:sz="2" w:space="4" w:color="FFFFFF"/>
                                  </w:divBdr>
                                  <w:divsChild>
                                    <w:div w:id="379784475">
                                      <w:marLeft w:val="0"/>
                                      <w:marRight w:val="0"/>
                                      <w:marTop w:val="0"/>
                                      <w:marBottom w:val="0"/>
                                      <w:divBdr>
                                        <w:top w:val="none" w:sz="0" w:space="0" w:color="auto"/>
                                        <w:left w:val="single" w:sz="24" w:space="8" w:color="52CE52"/>
                                        <w:bottom w:val="none" w:sz="0" w:space="0" w:color="auto"/>
                                        <w:right w:val="none" w:sz="0" w:space="0" w:color="auto"/>
                                      </w:divBdr>
                                    </w:div>
                                  </w:divsChild>
                                </w:div>
                                <w:div w:id="1737818546">
                                  <w:marLeft w:val="0"/>
                                  <w:marRight w:val="0"/>
                                  <w:marTop w:val="0"/>
                                  <w:marBottom w:val="0"/>
                                  <w:divBdr>
                                    <w:top w:val="single" w:sz="2" w:space="1" w:color="FFFFFF"/>
                                    <w:left w:val="single" w:sz="2" w:space="11" w:color="FFFFFF"/>
                                    <w:bottom w:val="single" w:sz="2" w:space="1" w:color="FFFFFF"/>
                                    <w:right w:val="single" w:sz="2" w:space="4" w:color="FFFFFF"/>
                                  </w:divBdr>
                                  <w:divsChild>
                                    <w:div w:id="1273585333">
                                      <w:marLeft w:val="0"/>
                                      <w:marRight w:val="0"/>
                                      <w:marTop w:val="0"/>
                                      <w:marBottom w:val="0"/>
                                      <w:divBdr>
                                        <w:top w:val="none" w:sz="0" w:space="0" w:color="auto"/>
                                        <w:left w:val="single" w:sz="24" w:space="8" w:color="52CE52"/>
                                        <w:bottom w:val="none" w:sz="0" w:space="0" w:color="auto"/>
                                        <w:right w:val="none" w:sz="0" w:space="0" w:color="auto"/>
                                      </w:divBdr>
                                    </w:div>
                                  </w:divsChild>
                                </w:div>
                                <w:div w:id="885027296">
                                  <w:marLeft w:val="0"/>
                                  <w:marRight w:val="0"/>
                                  <w:marTop w:val="0"/>
                                  <w:marBottom w:val="0"/>
                                  <w:divBdr>
                                    <w:top w:val="single" w:sz="2" w:space="1" w:color="FFFFFF"/>
                                    <w:left w:val="single" w:sz="2" w:space="11" w:color="FFFFFF"/>
                                    <w:bottom w:val="single" w:sz="2" w:space="1" w:color="FFFFFF"/>
                                    <w:right w:val="single" w:sz="2" w:space="4" w:color="FFFFFF"/>
                                  </w:divBdr>
                                  <w:divsChild>
                                    <w:div w:id="283385339">
                                      <w:marLeft w:val="0"/>
                                      <w:marRight w:val="0"/>
                                      <w:marTop w:val="0"/>
                                      <w:marBottom w:val="0"/>
                                      <w:divBdr>
                                        <w:top w:val="none" w:sz="0" w:space="0" w:color="auto"/>
                                        <w:left w:val="single" w:sz="24" w:space="8" w:color="52CE52"/>
                                        <w:bottom w:val="none" w:sz="0" w:space="0" w:color="auto"/>
                                        <w:right w:val="none" w:sz="0" w:space="0" w:color="auto"/>
                                      </w:divBdr>
                                    </w:div>
                                  </w:divsChild>
                                </w:div>
                                <w:div w:id="770860142">
                                  <w:marLeft w:val="0"/>
                                  <w:marRight w:val="0"/>
                                  <w:marTop w:val="0"/>
                                  <w:marBottom w:val="0"/>
                                  <w:divBdr>
                                    <w:top w:val="single" w:sz="2" w:space="1" w:color="FFFFFF"/>
                                    <w:left w:val="single" w:sz="2" w:space="11" w:color="FFFFFF"/>
                                    <w:bottom w:val="single" w:sz="2" w:space="4" w:color="FFFFFF"/>
                                    <w:right w:val="single" w:sz="2" w:space="4" w:color="FFFFFF"/>
                                  </w:divBdr>
                                  <w:divsChild>
                                    <w:div w:id="111845528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21650277">
                      <w:marLeft w:val="0"/>
                      <w:marRight w:val="0"/>
                      <w:marTop w:val="0"/>
                      <w:marBottom w:val="300"/>
                      <w:divBdr>
                        <w:top w:val="single" w:sz="6" w:space="0" w:color="E8E8E2"/>
                        <w:left w:val="single" w:sz="6" w:space="0" w:color="E8E8E2"/>
                        <w:bottom w:val="single" w:sz="6" w:space="0" w:color="E8E8E2"/>
                        <w:right w:val="single" w:sz="6" w:space="0" w:color="E8E8E2"/>
                      </w:divBdr>
                      <w:divsChild>
                        <w:div w:id="474228297">
                          <w:marLeft w:val="0"/>
                          <w:marRight w:val="0"/>
                          <w:marTop w:val="0"/>
                          <w:marBottom w:val="0"/>
                          <w:divBdr>
                            <w:top w:val="none" w:sz="0" w:space="0" w:color="auto"/>
                            <w:left w:val="none" w:sz="0" w:space="0" w:color="auto"/>
                            <w:bottom w:val="none" w:sz="0" w:space="0" w:color="auto"/>
                            <w:right w:val="none" w:sz="0" w:space="0" w:color="auto"/>
                          </w:divBdr>
                          <w:divsChild>
                            <w:div w:id="1015770837">
                              <w:marLeft w:val="0"/>
                              <w:marRight w:val="0"/>
                              <w:marTop w:val="0"/>
                              <w:marBottom w:val="0"/>
                              <w:divBdr>
                                <w:top w:val="none" w:sz="0" w:space="0" w:color="auto"/>
                                <w:left w:val="none" w:sz="0" w:space="0" w:color="auto"/>
                                <w:bottom w:val="none" w:sz="0" w:space="0" w:color="auto"/>
                                <w:right w:val="none" w:sz="0" w:space="0" w:color="auto"/>
                              </w:divBdr>
                              <w:divsChild>
                                <w:div w:id="591816706">
                                  <w:marLeft w:val="0"/>
                                  <w:marRight w:val="0"/>
                                  <w:marTop w:val="0"/>
                                  <w:marBottom w:val="0"/>
                                  <w:divBdr>
                                    <w:top w:val="single" w:sz="2" w:space="4" w:color="FFFFFF"/>
                                    <w:left w:val="single" w:sz="2" w:space="11" w:color="FFFFFF"/>
                                    <w:bottom w:val="single" w:sz="2" w:space="1" w:color="FFFFFF"/>
                                    <w:right w:val="single" w:sz="2" w:space="4" w:color="FFFFFF"/>
                                  </w:divBdr>
                                  <w:divsChild>
                                    <w:div w:id="1699426058">
                                      <w:marLeft w:val="0"/>
                                      <w:marRight w:val="0"/>
                                      <w:marTop w:val="0"/>
                                      <w:marBottom w:val="0"/>
                                      <w:divBdr>
                                        <w:top w:val="none" w:sz="0" w:space="0" w:color="auto"/>
                                        <w:left w:val="single" w:sz="24" w:space="8" w:color="52CE52"/>
                                        <w:bottom w:val="none" w:sz="0" w:space="0" w:color="auto"/>
                                        <w:right w:val="none" w:sz="0" w:space="0" w:color="auto"/>
                                      </w:divBdr>
                                    </w:div>
                                  </w:divsChild>
                                </w:div>
                                <w:div w:id="1265381063">
                                  <w:marLeft w:val="0"/>
                                  <w:marRight w:val="0"/>
                                  <w:marTop w:val="0"/>
                                  <w:marBottom w:val="0"/>
                                  <w:divBdr>
                                    <w:top w:val="single" w:sz="2" w:space="1" w:color="FFFFFF"/>
                                    <w:left w:val="single" w:sz="2" w:space="11" w:color="FFFFFF"/>
                                    <w:bottom w:val="single" w:sz="2" w:space="1" w:color="FFFFFF"/>
                                    <w:right w:val="single" w:sz="2" w:space="4" w:color="FFFFFF"/>
                                  </w:divBdr>
                                  <w:divsChild>
                                    <w:div w:id="1147014394">
                                      <w:marLeft w:val="0"/>
                                      <w:marRight w:val="0"/>
                                      <w:marTop w:val="0"/>
                                      <w:marBottom w:val="0"/>
                                      <w:divBdr>
                                        <w:top w:val="none" w:sz="0" w:space="0" w:color="auto"/>
                                        <w:left w:val="single" w:sz="24" w:space="8" w:color="52CE52"/>
                                        <w:bottom w:val="none" w:sz="0" w:space="0" w:color="auto"/>
                                        <w:right w:val="none" w:sz="0" w:space="0" w:color="auto"/>
                                      </w:divBdr>
                                    </w:div>
                                  </w:divsChild>
                                </w:div>
                                <w:div w:id="1553269838">
                                  <w:marLeft w:val="0"/>
                                  <w:marRight w:val="0"/>
                                  <w:marTop w:val="0"/>
                                  <w:marBottom w:val="0"/>
                                  <w:divBdr>
                                    <w:top w:val="single" w:sz="2" w:space="1" w:color="FFFFFF"/>
                                    <w:left w:val="single" w:sz="2" w:space="11" w:color="FFFFFF"/>
                                    <w:bottom w:val="single" w:sz="2" w:space="4" w:color="FFFFFF"/>
                                    <w:right w:val="single" w:sz="2" w:space="4" w:color="FFFFFF"/>
                                  </w:divBdr>
                                  <w:divsChild>
                                    <w:div w:id="74017401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47579795">
                      <w:marLeft w:val="0"/>
                      <w:marRight w:val="0"/>
                      <w:marTop w:val="0"/>
                      <w:marBottom w:val="300"/>
                      <w:divBdr>
                        <w:top w:val="single" w:sz="6" w:space="0" w:color="E8E8E2"/>
                        <w:left w:val="single" w:sz="6" w:space="0" w:color="E8E8E2"/>
                        <w:bottom w:val="single" w:sz="6" w:space="0" w:color="E8E8E2"/>
                        <w:right w:val="single" w:sz="6" w:space="0" w:color="E8E8E2"/>
                      </w:divBdr>
                      <w:divsChild>
                        <w:div w:id="755977437">
                          <w:marLeft w:val="0"/>
                          <w:marRight w:val="0"/>
                          <w:marTop w:val="0"/>
                          <w:marBottom w:val="0"/>
                          <w:divBdr>
                            <w:top w:val="none" w:sz="0" w:space="0" w:color="auto"/>
                            <w:left w:val="none" w:sz="0" w:space="0" w:color="auto"/>
                            <w:bottom w:val="none" w:sz="0" w:space="0" w:color="auto"/>
                            <w:right w:val="none" w:sz="0" w:space="0" w:color="auto"/>
                          </w:divBdr>
                          <w:divsChild>
                            <w:div w:id="1502506596">
                              <w:marLeft w:val="0"/>
                              <w:marRight w:val="0"/>
                              <w:marTop w:val="0"/>
                              <w:marBottom w:val="0"/>
                              <w:divBdr>
                                <w:top w:val="none" w:sz="0" w:space="0" w:color="auto"/>
                                <w:left w:val="none" w:sz="0" w:space="0" w:color="auto"/>
                                <w:bottom w:val="none" w:sz="0" w:space="0" w:color="auto"/>
                                <w:right w:val="none" w:sz="0" w:space="0" w:color="auto"/>
                              </w:divBdr>
                              <w:divsChild>
                                <w:div w:id="293877452">
                                  <w:marLeft w:val="0"/>
                                  <w:marRight w:val="0"/>
                                  <w:marTop w:val="0"/>
                                  <w:marBottom w:val="0"/>
                                  <w:divBdr>
                                    <w:top w:val="single" w:sz="2" w:space="4" w:color="FFFFFF"/>
                                    <w:left w:val="single" w:sz="2" w:space="11" w:color="3FA03F"/>
                                    <w:bottom w:val="single" w:sz="2" w:space="1" w:color="FFFFFF"/>
                                    <w:right w:val="single" w:sz="2" w:space="4" w:color="FFFFFF"/>
                                  </w:divBdr>
                                  <w:divsChild>
                                    <w:div w:id="354844494">
                                      <w:marLeft w:val="0"/>
                                      <w:marRight w:val="0"/>
                                      <w:marTop w:val="0"/>
                                      <w:marBottom w:val="0"/>
                                      <w:divBdr>
                                        <w:top w:val="none" w:sz="0" w:space="0" w:color="auto"/>
                                        <w:left w:val="single" w:sz="24" w:space="8" w:color="52CE52"/>
                                        <w:bottom w:val="none" w:sz="0" w:space="0" w:color="auto"/>
                                        <w:right w:val="none" w:sz="0" w:space="0" w:color="auto"/>
                                      </w:divBdr>
                                    </w:div>
                                  </w:divsChild>
                                </w:div>
                                <w:div w:id="1741370602">
                                  <w:marLeft w:val="0"/>
                                  <w:marRight w:val="0"/>
                                  <w:marTop w:val="0"/>
                                  <w:marBottom w:val="0"/>
                                  <w:divBdr>
                                    <w:top w:val="single" w:sz="2" w:space="1" w:color="FFFFFF"/>
                                    <w:left w:val="single" w:sz="2" w:space="11" w:color="3FA03F"/>
                                    <w:bottom w:val="single" w:sz="2" w:space="1" w:color="FFFFFF"/>
                                    <w:right w:val="single" w:sz="2" w:space="4" w:color="FFFFFF"/>
                                  </w:divBdr>
                                  <w:divsChild>
                                    <w:div w:id="1014649454">
                                      <w:marLeft w:val="0"/>
                                      <w:marRight w:val="0"/>
                                      <w:marTop w:val="0"/>
                                      <w:marBottom w:val="0"/>
                                      <w:divBdr>
                                        <w:top w:val="none" w:sz="0" w:space="0" w:color="auto"/>
                                        <w:left w:val="single" w:sz="24" w:space="8" w:color="52CE52"/>
                                        <w:bottom w:val="none" w:sz="0" w:space="0" w:color="auto"/>
                                        <w:right w:val="none" w:sz="0" w:space="0" w:color="auto"/>
                                      </w:divBdr>
                                    </w:div>
                                  </w:divsChild>
                                </w:div>
                                <w:div w:id="1345588817">
                                  <w:marLeft w:val="0"/>
                                  <w:marRight w:val="0"/>
                                  <w:marTop w:val="0"/>
                                  <w:marBottom w:val="0"/>
                                  <w:divBdr>
                                    <w:top w:val="single" w:sz="2" w:space="1" w:color="FFFFFF"/>
                                    <w:left w:val="single" w:sz="2" w:space="11" w:color="3FA03F"/>
                                    <w:bottom w:val="single" w:sz="2" w:space="1" w:color="FFFFFF"/>
                                    <w:right w:val="single" w:sz="2" w:space="4" w:color="FFFFFF"/>
                                  </w:divBdr>
                                  <w:divsChild>
                                    <w:div w:id="359741272">
                                      <w:marLeft w:val="0"/>
                                      <w:marRight w:val="0"/>
                                      <w:marTop w:val="0"/>
                                      <w:marBottom w:val="0"/>
                                      <w:divBdr>
                                        <w:top w:val="none" w:sz="0" w:space="0" w:color="auto"/>
                                        <w:left w:val="single" w:sz="24" w:space="8" w:color="52CE52"/>
                                        <w:bottom w:val="none" w:sz="0" w:space="0" w:color="auto"/>
                                        <w:right w:val="none" w:sz="0" w:space="0" w:color="auto"/>
                                      </w:divBdr>
                                    </w:div>
                                  </w:divsChild>
                                </w:div>
                                <w:div w:id="810366038">
                                  <w:marLeft w:val="0"/>
                                  <w:marRight w:val="0"/>
                                  <w:marTop w:val="0"/>
                                  <w:marBottom w:val="0"/>
                                  <w:divBdr>
                                    <w:top w:val="single" w:sz="2" w:space="1" w:color="FFFFFF"/>
                                    <w:left w:val="single" w:sz="2" w:space="11" w:color="3FA03F"/>
                                    <w:bottom w:val="single" w:sz="2" w:space="4" w:color="FFFFFF"/>
                                    <w:right w:val="single" w:sz="2" w:space="4" w:color="FFFFFF"/>
                                  </w:divBdr>
                                  <w:divsChild>
                                    <w:div w:id="91621209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99495118">
                      <w:marLeft w:val="0"/>
                      <w:marRight w:val="0"/>
                      <w:marTop w:val="0"/>
                      <w:marBottom w:val="300"/>
                      <w:divBdr>
                        <w:top w:val="single" w:sz="6" w:space="0" w:color="E8E8E2"/>
                        <w:left w:val="single" w:sz="6" w:space="0" w:color="E8E8E2"/>
                        <w:bottom w:val="single" w:sz="6" w:space="0" w:color="E8E8E2"/>
                        <w:right w:val="single" w:sz="6" w:space="0" w:color="E8E8E2"/>
                      </w:divBdr>
                      <w:divsChild>
                        <w:div w:id="1995643939">
                          <w:marLeft w:val="0"/>
                          <w:marRight w:val="0"/>
                          <w:marTop w:val="0"/>
                          <w:marBottom w:val="0"/>
                          <w:divBdr>
                            <w:top w:val="none" w:sz="0" w:space="0" w:color="auto"/>
                            <w:left w:val="none" w:sz="0" w:space="0" w:color="auto"/>
                            <w:bottom w:val="none" w:sz="0" w:space="0" w:color="auto"/>
                            <w:right w:val="none" w:sz="0" w:space="0" w:color="auto"/>
                          </w:divBdr>
                          <w:divsChild>
                            <w:div w:id="1430664943">
                              <w:marLeft w:val="0"/>
                              <w:marRight w:val="0"/>
                              <w:marTop w:val="0"/>
                              <w:marBottom w:val="0"/>
                              <w:divBdr>
                                <w:top w:val="none" w:sz="0" w:space="0" w:color="auto"/>
                                <w:left w:val="none" w:sz="0" w:space="0" w:color="auto"/>
                                <w:bottom w:val="none" w:sz="0" w:space="0" w:color="auto"/>
                                <w:right w:val="none" w:sz="0" w:space="0" w:color="auto"/>
                              </w:divBdr>
                              <w:divsChild>
                                <w:div w:id="786975101">
                                  <w:marLeft w:val="0"/>
                                  <w:marRight w:val="0"/>
                                  <w:marTop w:val="0"/>
                                  <w:marBottom w:val="0"/>
                                  <w:divBdr>
                                    <w:top w:val="single" w:sz="2" w:space="4" w:color="FFFFFF"/>
                                    <w:left w:val="single" w:sz="2" w:space="11" w:color="3FA03F"/>
                                    <w:bottom w:val="single" w:sz="2" w:space="1" w:color="FFFFFF"/>
                                    <w:right w:val="single" w:sz="2" w:space="4" w:color="FFFFFF"/>
                                  </w:divBdr>
                                  <w:divsChild>
                                    <w:div w:id="850222528">
                                      <w:marLeft w:val="0"/>
                                      <w:marRight w:val="0"/>
                                      <w:marTop w:val="0"/>
                                      <w:marBottom w:val="0"/>
                                      <w:divBdr>
                                        <w:top w:val="none" w:sz="0" w:space="0" w:color="auto"/>
                                        <w:left w:val="single" w:sz="24" w:space="8" w:color="52CE52"/>
                                        <w:bottom w:val="none" w:sz="0" w:space="0" w:color="auto"/>
                                        <w:right w:val="none" w:sz="0" w:space="0" w:color="auto"/>
                                      </w:divBdr>
                                    </w:div>
                                  </w:divsChild>
                                </w:div>
                                <w:div w:id="1832595011">
                                  <w:marLeft w:val="0"/>
                                  <w:marRight w:val="0"/>
                                  <w:marTop w:val="0"/>
                                  <w:marBottom w:val="0"/>
                                  <w:divBdr>
                                    <w:top w:val="single" w:sz="2" w:space="1" w:color="FFFFFF"/>
                                    <w:left w:val="single" w:sz="2" w:space="11" w:color="3FA03F"/>
                                    <w:bottom w:val="single" w:sz="2" w:space="4" w:color="FFFFFF"/>
                                    <w:right w:val="single" w:sz="2" w:space="4" w:color="FFFFFF"/>
                                  </w:divBdr>
                                  <w:divsChild>
                                    <w:div w:id="154436256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81414187">
                      <w:marLeft w:val="0"/>
                      <w:marRight w:val="0"/>
                      <w:marTop w:val="0"/>
                      <w:marBottom w:val="300"/>
                      <w:divBdr>
                        <w:top w:val="single" w:sz="6" w:space="0" w:color="E8E8E2"/>
                        <w:left w:val="single" w:sz="6" w:space="0" w:color="E8E8E2"/>
                        <w:bottom w:val="single" w:sz="6" w:space="0" w:color="E8E8E2"/>
                        <w:right w:val="single" w:sz="6" w:space="0" w:color="E8E8E2"/>
                      </w:divBdr>
                      <w:divsChild>
                        <w:div w:id="99645583">
                          <w:marLeft w:val="0"/>
                          <w:marRight w:val="0"/>
                          <w:marTop w:val="0"/>
                          <w:marBottom w:val="0"/>
                          <w:divBdr>
                            <w:top w:val="none" w:sz="0" w:space="0" w:color="auto"/>
                            <w:left w:val="none" w:sz="0" w:space="0" w:color="auto"/>
                            <w:bottom w:val="none" w:sz="0" w:space="0" w:color="auto"/>
                            <w:right w:val="none" w:sz="0" w:space="0" w:color="auto"/>
                          </w:divBdr>
                          <w:divsChild>
                            <w:div w:id="67314207">
                              <w:marLeft w:val="0"/>
                              <w:marRight w:val="0"/>
                              <w:marTop w:val="0"/>
                              <w:marBottom w:val="0"/>
                              <w:divBdr>
                                <w:top w:val="none" w:sz="0" w:space="0" w:color="auto"/>
                                <w:left w:val="none" w:sz="0" w:space="0" w:color="auto"/>
                                <w:bottom w:val="none" w:sz="0" w:space="0" w:color="auto"/>
                                <w:right w:val="none" w:sz="0" w:space="0" w:color="auto"/>
                              </w:divBdr>
                              <w:divsChild>
                                <w:div w:id="1828863108">
                                  <w:marLeft w:val="0"/>
                                  <w:marRight w:val="0"/>
                                  <w:marTop w:val="0"/>
                                  <w:marBottom w:val="0"/>
                                  <w:divBdr>
                                    <w:top w:val="single" w:sz="2" w:space="4" w:color="FFFFFF"/>
                                    <w:left w:val="single" w:sz="2" w:space="11" w:color="3FA03F"/>
                                    <w:bottom w:val="single" w:sz="2" w:space="1" w:color="FFFFFF"/>
                                    <w:right w:val="single" w:sz="2" w:space="4" w:color="FFFFFF"/>
                                  </w:divBdr>
                                  <w:divsChild>
                                    <w:div w:id="2053729647">
                                      <w:marLeft w:val="0"/>
                                      <w:marRight w:val="0"/>
                                      <w:marTop w:val="0"/>
                                      <w:marBottom w:val="0"/>
                                      <w:divBdr>
                                        <w:top w:val="none" w:sz="0" w:space="0" w:color="auto"/>
                                        <w:left w:val="single" w:sz="24" w:space="8" w:color="52CE52"/>
                                        <w:bottom w:val="none" w:sz="0" w:space="0" w:color="auto"/>
                                        <w:right w:val="none" w:sz="0" w:space="0" w:color="auto"/>
                                      </w:divBdr>
                                    </w:div>
                                  </w:divsChild>
                                </w:div>
                                <w:div w:id="907962778">
                                  <w:marLeft w:val="0"/>
                                  <w:marRight w:val="0"/>
                                  <w:marTop w:val="0"/>
                                  <w:marBottom w:val="0"/>
                                  <w:divBdr>
                                    <w:top w:val="single" w:sz="2" w:space="1" w:color="FFFFFF"/>
                                    <w:left w:val="single" w:sz="2" w:space="11" w:color="3FA03F"/>
                                    <w:bottom w:val="single" w:sz="2" w:space="1" w:color="FFFFFF"/>
                                    <w:right w:val="single" w:sz="2" w:space="4" w:color="FFFFFF"/>
                                  </w:divBdr>
                                  <w:divsChild>
                                    <w:div w:id="794103667">
                                      <w:marLeft w:val="0"/>
                                      <w:marRight w:val="0"/>
                                      <w:marTop w:val="0"/>
                                      <w:marBottom w:val="0"/>
                                      <w:divBdr>
                                        <w:top w:val="none" w:sz="0" w:space="0" w:color="auto"/>
                                        <w:left w:val="single" w:sz="24" w:space="8" w:color="52CE52"/>
                                        <w:bottom w:val="none" w:sz="0" w:space="0" w:color="auto"/>
                                        <w:right w:val="none" w:sz="0" w:space="0" w:color="auto"/>
                                      </w:divBdr>
                                    </w:div>
                                  </w:divsChild>
                                </w:div>
                                <w:div w:id="812403303">
                                  <w:marLeft w:val="0"/>
                                  <w:marRight w:val="0"/>
                                  <w:marTop w:val="0"/>
                                  <w:marBottom w:val="0"/>
                                  <w:divBdr>
                                    <w:top w:val="single" w:sz="2" w:space="1" w:color="FFFFFF"/>
                                    <w:left w:val="single" w:sz="2" w:space="11" w:color="3FA03F"/>
                                    <w:bottom w:val="single" w:sz="2" w:space="1" w:color="FFFFFF"/>
                                    <w:right w:val="single" w:sz="2" w:space="4" w:color="FFFFFF"/>
                                  </w:divBdr>
                                  <w:divsChild>
                                    <w:div w:id="1410038063">
                                      <w:marLeft w:val="0"/>
                                      <w:marRight w:val="0"/>
                                      <w:marTop w:val="0"/>
                                      <w:marBottom w:val="0"/>
                                      <w:divBdr>
                                        <w:top w:val="none" w:sz="0" w:space="0" w:color="auto"/>
                                        <w:left w:val="single" w:sz="24" w:space="8" w:color="52CE52"/>
                                        <w:bottom w:val="none" w:sz="0" w:space="0" w:color="auto"/>
                                        <w:right w:val="none" w:sz="0" w:space="0" w:color="auto"/>
                                      </w:divBdr>
                                    </w:div>
                                  </w:divsChild>
                                </w:div>
                                <w:div w:id="698705457">
                                  <w:marLeft w:val="0"/>
                                  <w:marRight w:val="0"/>
                                  <w:marTop w:val="0"/>
                                  <w:marBottom w:val="0"/>
                                  <w:divBdr>
                                    <w:top w:val="single" w:sz="2" w:space="1" w:color="FFFFFF"/>
                                    <w:left w:val="single" w:sz="2" w:space="11" w:color="3FA03F"/>
                                    <w:bottom w:val="single" w:sz="2" w:space="4" w:color="FFFFFF"/>
                                    <w:right w:val="single" w:sz="2" w:space="4" w:color="FFFFFF"/>
                                  </w:divBdr>
                                  <w:divsChild>
                                    <w:div w:id="151590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74220957">
                      <w:marLeft w:val="0"/>
                      <w:marRight w:val="0"/>
                      <w:marTop w:val="0"/>
                      <w:marBottom w:val="300"/>
                      <w:divBdr>
                        <w:top w:val="single" w:sz="6" w:space="0" w:color="E8E8E2"/>
                        <w:left w:val="single" w:sz="6" w:space="0" w:color="E8E8E2"/>
                        <w:bottom w:val="single" w:sz="6" w:space="0" w:color="E8E8E2"/>
                        <w:right w:val="single" w:sz="6" w:space="0" w:color="E8E8E2"/>
                      </w:divBdr>
                      <w:divsChild>
                        <w:div w:id="1922332099">
                          <w:marLeft w:val="0"/>
                          <w:marRight w:val="0"/>
                          <w:marTop w:val="0"/>
                          <w:marBottom w:val="0"/>
                          <w:divBdr>
                            <w:top w:val="none" w:sz="0" w:space="0" w:color="auto"/>
                            <w:left w:val="none" w:sz="0" w:space="0" w:color="auto"/>
                            <w:bottom w:val="none" w:sz="0" w:space="0" w:color="auto"/>
                            <w:right w:val="none" w:sz="0" w:space="0" w:color="auto"/>
                          </w:divBdr>
                          <w:divsChild>
                            <w:div w:id="871186072">
                              <w:marLeft w:val="0"/>
                              <w:marRight w:val="0"/>
                              <w:marTop w:val="0"/>
                              <w:marBottom w:val="0"/>
                              <w:divBdr>
                                <w:top w:val="none" w:sz="0" w:space="0" w:color="auto"/>
                                <w:left w:val="none" w:sz="0" w:space="0" w:color="auto"/>
                                <w:bottom w:val="none" w:sz="0" w:space="0" w:color="auto"/>
                                <w:right w:val="none" w:sz="0" w:space="0" w:color="auto"/>
                              </w:divBdr>
                              <w:divsChild>
                                <w:div w:id="1670331409">
                                  <w:marLeft w:val="0"/>
                                  <w:marRight w:val="0"/>
                                  <w:marTop w:val="0"/>
                                  <w:marBottom w:val="0"/>
                                  <w:divBdr>
                                    <w:top w:val="single" w:sz="2" w:space="4" w:color="FFFFFF"/>
                                    <w:left w:val="single" w:sz="2" w:space="11" w:color="FFFFFF"/>
                                    <w:bottom w:val="single" w:sz="2" w:space="1" w:color="FFFFFF"/>
                                    <w:right w:val="single" w:sz="2" w:space="4" w:color="FFFFFF"/>
                                  </w:divBdr>
                                  <w:divsChild>
                                    <w:div w:id="2013606831">
                                      <w:marLeft w:val="0"/>
                                      <w:marRight w:val="0"/>
                                      <w:marTop w:val="0"/>
                                      <w:marBottom w:val="0"/>
                                      <w:divBdr>
                                        <w:top w:val="none" w:sz="0" w:space="0" w:color="auto"/>
                                        <w:left w:val="single" w:sz="24" w:space="8" w:color="52CE52"/>
                                        <w:bottom w:val="none" w:sz="0" w:space="0" w:color="auto"/>
                                        <w:right w:val="none" w:sz="0" w:space="0" w:color="auto"/>
                                      </w:divBdr>
                                    </w:div>
                                  </w:divsChild>
                                </w:div>
                                <w:div w:id="145391548">
                                  <w:marLeft w:val="0"/>
                                  <w:marRight w:val="0"/>
                                  <w:marTop w:val="0"/>
                                  <w:marBottom w:val="0"/>
                                  <w:divBdr>
                                    <w:top w:val="single" w:sz="2" w:space="1" w:color="FFFFFF"/>
                                    <w:left w:val="single" w:sz="2" w:space="11" w:color="FFFFFF"/>
                                    <w:bottom w:val="single" w:sz="2" w:space="1" w:color="FFFFFF"/>
                                    <w:right w:val="single" w:sz="2" w:space="4" w:color="FFFFFF"/>
                                  </w:divBdr>
                                  <w:divsChild>
                                    <w:div w:id="1716854039">
                                      <w:marLeft w:val="0"/>
                                      <w:marRight w:val="0"/>
                                      <w:marTop w:val="0"/>
                                      <w:marBottom w:val="0"/>
                                      <w:divBdr>
                                        <w:top w:val="none" w:sz="0" w:space="0" w:color="auto"/>
                                        <w:left w:val="single" w:sz="24" w:space="8" w:color="52CE52"/>
                                        <w:bottom w:val="none" w:sz="0" w:space="0" w:color="auto"/>
                                        <w:right w:val="none" w:sz="0" w:space="0" w:color="auto"/>
                                      </w:divBdr>
                                    </w:div>
                                  </w:divsChild>
                                </w:div>
                                <w:div w:id="205915690">
                                  <w:marLeft w:val="0"/>
                                  <w:marRight w:val="0"/>
                                  <w:marTop w:val="0"/>
                                  <w:marBottom w:val="0"/>
                                  <w:divBdr>
                                    <w:top w:val="single" w:sz="2" w:space="1" w:color="FFFFFF"/>
                                    <w:left w:val="single" w:sz="2" w:space="11" w:color="FFFFFF"/>
                                    <w:bottom w:val="single" w:sz="2" w:space="1" w:color="FFFFFF"/>
                                    <w:right w:val="single" w:sz="2" w:space="4" w:color="FFFFFF"/>
                                  </w:divBdr>
                                  <w:divsChild>
                                    <w:div w:id="1966084054">
                                      <w:marLeft w:val="0"/>
                                      <w:marRight w:val="0"/>
                                      <w:marTop w:val="0"/>
                                      <w:marBottom w:val="0"/>
                                      <w:divBdr>
                                        <w:top w:val="none" w:sz="0" w:space="0" w:color="auto"/>
                                        <w:left w:val="single" w:sz="24" w:space="8" w:color="52CE52"/>
                                        <w:bottom w:val="none" w:sz="0" w:space="0" w:color="auto"/>
                                        <w:right w:val="none" w:sz="0" w:space="0" w:color="auto"/>
                                      </w:divBdr>
                                    </w:div>
                                  </w:divsChild>
                                </w:div>
                                <w:div w:id="648166744">
                                  <w:marLeft w:val="0"/>
                                  <w:marRight w:val="0"/>
                                  <w:marTop w:val="0"/>
                                  <w:marBottom w:val="0"/>
                                  <w:divBdr>
                                    <w:top w:val="single" w:sz="2" w:space="1" w:color="FFFFFF"/>
                                    <w:left w:val="single" w:sz="2" w:space="11" w:color="FFFFFF"/>
                                    <w:bottom w:val="single" w:sz="2" w:space="1" w:color="FFFFFF"/>
                                    <w:right w:val="single" w:sz="2" w:space="4" w:color="FFFFFF"/>
                                  </w:divBdr>
                                  <w:divsChild>
                                    <w:div w:id="1919173104">
                                      <w:marLeft w:val="0"/>
                                      <w:marRight w:val="0"/>
                                      <w:marTop w:val="0"/>
                                      <w:marBottom w:val="0"/>
                                      <w:divBdr>
                                        <w:top w:val="none" w:sz="0" w:space="0" w:color="auto"/>
                                        <w:left w:val="single" w:sz="24" w:space="8" w:color="52CE52"/>
                                        <w:bottom w:val="none" w:sz="0" w:space="0" w:color="auto"/>
                                        <w:right w:val="none" w:sz="0" w:space="0" w:color="auto"/>
                                      </w:divBdr>
                                    </w:div>
                                  </w:divsChild>
                                </w:div>
                                <w:div w:id="1956786610">
                                  <w:marLeft w:val="0"/>
                                  <w:marRight w:val="0"/>
                                  <w:marTop w:val="0"/>
                                  <w:marBottom w:val="0"/>
                                  <w:divBdr>
                                    <w:top w:val="single" w:sz="2" w:space="1" w:color="FFFFFF"/>
                                    <w:left w:val="single" w:sz="2" w:space="11" w:color="3FA03F"/>
                                    <w:bottom w:val="single" w:sz="2" w:space="1" w:color="FFFFFF"/>
                                    <w:right w:val="single" w:sz="2" w:space="4" w:color="FFFFFF"/>
                                  </w:divBdr>
                                  <w:divsChild>
                                    <w:div w:id="40831036">
                                      <w:marLeft w:val="0"/>
                                      <w:marRight w:val="0"/>
                                      <w:marTop w:val="0"/>
                                      <w:marBottom w:val="0"/>
                                      <w:divBdr>
                                        <w:top w:val="none" w:sz="0" w:space="0" w:color="auto"/>
                                        <w:left w:val="single" w:sz="24" w:space="8" w:color="52CE52"/>
                                        <w:bottom w:val="none" w:sz="0" w:space="0" w:color="auto"/>
                                        <w:right w:val="none" w:sz="0" w:space="0" w:color="auto"/>
                                      </w:divBdr>
                                    </w:div>
                                  </w:divsChild>
                                </w:div>
                                <w:div w:id="383336737">
                                  <w:marLeft w:val="0"/>
                                  <w:marRight w:val="0"/>
                                  <w:marTop w:val="0"/>
                                  <w:marBottom w:val="0"/>
                                  <w:divBdr>
                                    <w:top w:val="single" w:sz="2" w:space="1" w:color="FFFFFF"/>
                                    <w:left w:val="single" w:sz="2" w:space="11" w:color="3FA03F"/>
                                    <w:bottom w:val="single" w:sz="2" w:space="4" w:color="FFFFFF"/>
                                    <w:right w:val="single" w:sz="2" w:space="4" w:color="FFFFFF"/>
                                  </w:divBdr>
                                  <w:divsChild>
                                    <w:div w:id="212153420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76723955">
                      <w:marLeft w:val="0"/>
                      <w:marRight w:val="0"/>
                      <w:marTop w:val="0"/>
                      <w:marBottom w:val="300"/>
                      <w:divBdr>
                        <w:top w:val="single" w:sz="6" w:space="0" w:color="E8E8E2"/>
                        <w:left w:val="single" w:sz="6" w:space="0" w:color="E8E8E2"/>
                        <w:bottom w:val="single" w:sz="6" w:space="0" w:color="E8E8E2"/>
                        <w:right w:val="single" w:sz="6" w:space="0" w:color="E8E8E2"/>
                      </w:divBdr>
                      <w:divsChild>
                        <w:div w:id="1082220923">
                          <w:marLeft w:val="0"/>
                          <w:marRight w:val="0"/>
                          <w:marTop w:val="0"/>
                          <w:marBottom w:val="0"/>
                          <w:divBdr>
                            <w:top w:val="none" w:sz="0" w:space="0" w:color="auto"/>
                            <w:left w:val="none" w:sz="0" w:space="0" w:color="auto"/>
                            <w:bottom w:val="none" w:sz="0" w:space="0" w:color="auto"/>
                            <w:right w:val="none" w:sz="0" w:space="0" w:color="auto"/>
                          </w:divBdr>
                          <w:divsChild>
                            <w:div w:id="857161267">
                              <w:marLeft w:val="0"/>
                              <w:marRight w:val="0"/>
                              <w:marTop w:val="0"/>
                              <w:marBottom w:val="0"/>
                              <w:divBdr>
                                <w:top w:val="none" w:sz="0" w:space="0" w:color="auto"/>
                                <w:left w:val="none" w:sz="0" w:space="0" w:color="auto"/>
                                <w:bottom w:val="none" w:sz="0" w:space="0" w:color="auto"/>
                                <w:right w:val="none" w:sz="0" w:space="0" w:color="auto"/>
                              </w:divBdr>
                              <w:divsChild>
                                <w:div w:id="319694888">
                                  <w:marLeft w:val="0"/>
                                  <w:marRight w:val="0"/>
                                  <w:marTop w:val="0"/>
                                  <w:marBottom w:val="0"/>
                                  <w:divBdr>
                                    <w:top w:val="single" w:sz="2" w:space="4" w:color="FFFFFF"/>
                                    <w:left w:val="single" w:sz="2" w:space="11" w:color="FFFFFF"/>
                                    <w:bottom w:val="single" w:sz="2" w:space="1" w:color="FFFFFF"/>
                                    <w:right w:val="single" w:sz="2" w:space="4" w:color="FFFFFF"/>
                                  </w:divBdr>
                                  <w:divsChild>
                                    <w:div w:id="918370919">
                                      <w:marLeft w:val="0"/>
                                      <w:marRight w:val="0"/>
                                      <w:marTop w:val="0"/>
                                      <w:marBottom w:val="0"/>
                                      <w:divBdr>
                                        <w:top w:val="none" w:sz="0" w:space="0" w:color="auto"/>
                                        <w:left w:val="single" w:sz="24" w:space="8" w:color="52CE52"/>
                                        <w:bottom w:val="none" w:sz="0" w:space="0" w:color="auto"/>
                                        <w:right w:val="none" w:sz="0" w:space="0" w:color="auto"/>
                                      </w:divBdr>
                                    </w:div>
                                  </w:divsChild>
                                </w:div>
                                <w:div w:id="1346516676">
                                  <w:marLeft w:val="0"/>
                                  <w:marRight w:val="0"/>
                                  <w:marTop w:val="0"/>
                                  <w:marBottom w:val="0"/>
                                  <w:divBdr>
                                    <w:top w:val="single" w:sz="2" w:space="1" w:color="FFFFFF"/>
                                    <w:left w:val="single" w:sz="2" w:space="11" w:color="FFFFFF"/>
                                    <w:bottom w:val="single" w:sz="2" w:space="1" w:color="FFFFFF"/>
                                    <w:right w:val="single" w:sz="2" w:space="4" w:color="FFFFFF"/>
                                  </w:divBdr>
                                  <w:divsChild>
                                    <w:div w:id="515657435">
                                      <w:marLeft w:val="0"/>
                                      <w:marRight w:val="0"/>
                                      <w:marTop w:val="0"/>
                                      <w:marBottom w:val="0"/>
                                      <w:divBdr>
                                        <w:top w:val="none" w:sz="0" w:space="0" w:color="auto"/>
                                        <w:left w:val="single" w:sz="24" w:space="8" w:color="52CE52"/>
                                        <w:bottom w:val="none" w:sz="0" w:space="0" w:color="auto"/>
                                        <w:right w:val="none" w:sz="0" w:space="0" w:color="auto"/>
                                      </w:divBdr>
                                    </w:div>
                                  </w:divsChild>
                                </w:div>
                                <w:div w:id="659768138">
                                  <w:marLeft w:val="0"/>
                                  <w:marRight w:val="0"/>
                                  <w:marTop w:val="0"/>
                                  <w:marBottom w:val="0"/>
                                  <w:divBdr>
                                    <w:top w:val="single" w:sz="2" w:space="1" w:color="FFFFFF"/>
                                    <w:left w:val="single" w:sz="2" w:space="11" w:color="FFFFFF"/>
                                    <w:bottom w:val="single" w:sz="2" w:space="1" w:color="FFFFFF"/>
                                    <w:right w:val="single" w:sz="2" w:space="4" w:color="FFFFFF"/>
                                  </w:divBdr>
                                  <w:divsChild>
                                    <w:div w:id="373041950">
                                      <w:marLeft w:val="0"/>
                                      <w:marRight w:val="0"/>
                                      <w:marTop w:val="0"/>
                                      <w:marBottom w:val="0"/>
                                      <w:divBdr>
                                        <w:top w:val="none" w:sz="0" w:space="0" w:color="auto"/>
                                        <w:left w:val="single" w:sz="24" w:space="8" w:color="52CE52"/>
                                        <w:bottom w:val="none" w:sz="0" w:space="0" w:color="auto"/>
                                        <w:right w:val="none" w:sz="0" w:space="0" w:color="auto"/>
                                      </w:divBdr>
                                    </w:div>
                                  </w:divsChild>
                                </w:div>
                                <w:div w:id="565606133">
                                  <w:marLeft w:val="0"/>
                                  <w:marRight w:val="0"/>
                                  <w:marTop w:val="0"/>
                                  <w:marBottom w:val="0"/>
                                  <w:divBdr>
                                    <w:top w:val="single" w:sz="2" w:space="1" w:color="FFFFFF"/>
                                    <w:left w:val="single" w:sz="2" w:space="11" w:color="FFFFFF"/>
                                    <w:bottom w:val="single" w:sz="2" w:space="1" w:color="FFFFFF"/>
                                    <w:right w:val="single" w:sz="2" w:space="4" w:color="FFFFFF"/>
                                  </w:divBdr>
                                  <w:divsChild>
                                    <w:div w:id="127359156">
                                      <w:marLeft w:val="0"/>
                                      <w:marRight w:val="0"/>
                                      <w:marTop w:val="0"/>
                                      <w:marBottom w:val="0"/>
                                      <w:divBdr>
                                        <w:top w:val="none" w:sz="0" w:space="0" w:color="auto"/>
                                        <w:left w:val="single" w:sz="24" w:space="8" w:color="52CE52"/>
                                        <w:bottom w:val="none" w:sz="0" w:space="0" w:color="auto"/>
                                        <w:right w:val="none" w:sz="0" w:space="0" w:color="auto"/>
                                      </w:divBdr>
                                    </w:div>
                                  </w:divsChild>
                                </w:div>
                                <w:div w:id="57562307">
                                  <w:marLeft w:val="0"/>
                                  <w:marRight w:val="0"/>
                                  <w:marTop w:val="0"/>
                                  <w:marBottom w:val="0"/>
                                  <w:divBdr>
                                    <w:top w:val="single" w:sz="2" w:space="1" w:color="FFFFFF"/>
                                    <w:left w:val="single" w:sz="2" w:space="11" w:color="FFFFFF"/>
                                    <w:bottom w:val="single" w:sz="2" w:space="1" w:color="FFFFFF"/>
                                    <w:right w:val="single" w:sz="2" w:space="4" w:color="FFFFFF"/>
                                  </w:divBdr>
                                  <w:divsChild>
                                    <w:div w:id="936904344">
                                      <w:marLeft w:val="0"/>
                                      <w:marRight w:val="0"/>
                                      <w:marTop w:val="0"/>
                                      <w:marBottom w:val="0"/>
                                      <w:divBdr>
                                        <w:top w:val="none" w:sz="0" w:space="0" w:color="auto"/>
                                        <w:left w:val="single" w:sz="24" w:space="8" w:color="52CE52"/>
                                        <w:bottom w:val="none" w:sz="0" w:space="0" w:color="auto"/>
                                        <w:right w:val="none" w:sz="0" w:space="0" w:color="auto"/>
                                      </w:divBdr>
                                    </w:div>
                                  </w:divsChild>
                                </w:div>
                                <w:div w:id="946813518">
                                  <w:marLeft w:val="0"/>
                                  <w:marRight w:val="0"/>
                                  <w:marTop w:val="0"/>
                                  <w:marBottom w:val="0"/>
                                  <w:divBdr>
                                    <w:top w:val="single" w:sz="2" w:space="1" w:color="FFFFFF"/>
                                    <w:left w:val="single" w:sz="2" w:space="11" w:color="FFFFFF"/>
                                    <w:bottom w:val="single" w:sz="2" w:space="1" w:color="FFFFFF"/>
                                    <w:right w:val="single" w:sz="2" w:space="4" w:color="FFFFFF"/>
                                  </w:divBdr>
                                  <w:divsChild>
                                    <w:div w:id="1372262679">
                                      <w:marLeft w:val="0"/>
                                      <w:marRight w:val="0"/>
                                      <w:marTop w:val="0"/>
                                      <w:marBottom w:val="0"/>
                                      <w:divBdr>
                                        <w:top w:val="none" w:sz="0" w:space="0" w:color="auto"/>
                                        <w:left w:val="single" w:sz="24" w:space="8" w:color="52CE52"/>
                                        <w:bottom w:val="none" w:sz="0" w:space="0" w:color="auto"/>
                                        <w:right w:val="none" w:sz="0" w:space="0" w:color="auto"/>
                                      </w:divBdr>
                                    </w:div>
                                  </w:divsChild>
                                </w:div>
                                <w:div w:id="267009281">
                                  <w:marLeft w:val="0"/>
                                  <w:marRight w:val="0"/>
                                  <w:marTop w:val="0"/>
                                  <w:marBottom w:val="0"/>
                                  <w:divBdr>
                                    <w:top w:val="single" w:sz="2" w:space="1" w:color="FFFFFF"/>
                                    <w:left w:val="single" w:sz="2" w:space="11" w:color="FFFFFF"/>
                                    <w:bottom w:val="single" w:sz="2" w:space="1" w:color="FFFFFF"/>
                                    <w:right w:val="single" w:sz="2" w:space="4" w:color="FFFFFF"/>
                                  </w:divBdr>
                                  <w:divsChild>
                                    <w:div w:id="1376270127">
                                      <w:marLeft w:val="0"/>
                                      <w:marRight w:val="0"/>
                                      <w:marTop w:val="0"/>
                                      <w:marBottom w:val="0"/>
                                      <w:divBdr>
                                        <w:top w:val="none" w:sz="0" w:space="0" w:color="auto"/>
                                        <w:left w:val="single" w:sz="24" w:space="8" w:color="52CE52"/>
                                        <w:bottom w:val="none" w:sz="0" w:space="0" w:color="auto"/>
                                        <w:right w:val="none" w:sz="0" w:space="0" w:color="auto"/>
                                      </w:divBdr>
                                    </w:div>
                                  </w:divsChild>
                                </w:div>
                                <w:div w:id="447352849">
                                  <w:marLeft w:val="0"/>
                                  <w:marRight w:val="0"/>
                                  <w:marTop w:val="0"/>
                                  <w:marBottom w:val="0"/>
                                  <w:divBdr>
                                    <w:top w:val="single" w:sz="2" w:space="1" w:color="FFFFFF"/>
                                    <w:left w:val="single" w:sz="2" w:space="11" w:color="FFFFFF"/>
                                    <w:bottom w:val="single" w:sz="2" w:space="1" w:color="FFFFFF"/>
                                    <w:right w:val="single" w:sz="2" w:space="4" w:color="FFFFFF"/>
                                  </w:divBdr>
                                  <w:divsChild>
                                    <w:div w:id="1544562558">
                                      <w:marLeft w:val="0"/>
                                      <w:marRight w:val="0"/>
                                      <w:marTop w:val="0"/>
                                      <w:marBottom w:val="0"/>
                                      <w:divBdr>
                                        <w:top w:val="none" w:sz="0" w:space="0" w:color="auto"/>
                                        <w:left w:val="single" w:sz="24" w:space="8" w:color="52CE52"/>
                                        <w:bottom w:val="none" w:sz="0" w:space="0" w:color="auto"/>
                                        <w:right w:val="none" w:sz="0" w:space="0" w:color="auto"/>
                                      </w:divBdr>
                                    </w:div>
                                  </w:divsChild>
                                </w:div>
                                <w:div w:id="898395832">
                                  <w:marLeft w:val="0"/>
                                  <w:marRight w:val="0"/>
                                  <w:marTop w:val="0"/>
                                  <w:marBottom w:val="0"/>
                                  <w:divBdr>
                                    <w:top w:val="single" w:sz="2" w:space="1" w:color="FFFFFF"/>
                                    <w:left w:val="single" w:sz="2" w:space="11" w:color="FFFFFF"/>
                                    <w:bottom w:val="single" w:sz="2" w:space="1" w:color="FFFFFF"/>
                                    <w:right w:val="single" w:sz="2" w:space="4" w:color="FFFFFF"/>
                                  </w:divBdr>
                                  <w:divsChild>
                                    <w:div w:id="1485127706">
                                      <w:marLeft w:val="0"/>
                                      <w:marRight w:val="0"/>
                                      <w:marTop w:val="0"/>
                                      <w:marBottom w:val="0"/>
                                      <w:divBdr>
                                        <w:top w:val="none" w:sz="0" w:space="0" w:color="auto"/>
                                        <w:left w:val="single" w:sz="24" w:space="8" w:color="52CE52"/>
                                        <w:bottom w:val="none" w:sz="0" w:space="0" w:color="auto"/>
                                        <w:right w:val="none" w:sz="0" w:space="0" w:color="auto"/>
                                      </w:divBdr>
                                    </w:div>
                                  </w:divsChild>
                                </w:div>
                                <w:div w:id="1974678203">
                                  <w:marLeft w:val="0"/>
                                  <w:marRight w:val="0"/>
                                  <w:marTop w:val="0"/>
                                  <w:marBottom w:val="0"/>
                                  <w:divBdr>
                                    <w:top w:val="single" w:sz="2" w:space="1" w:color="FFFFFF"/>
                                    <w:left w:val="single" w:sz="2" w:space="11" w:color="FFFFFF"/>
                                    <w:bottom w:val="single" w:sz="2" w:space="1" w:color="FFFFFF"/>
                                    <w:right w:val="single" w:sz="2" w:space="4" w:color="FFFFFF"/>
                                  </w:divBdr>
                                  <w:divsChild>
                                    <w:div w:id="686835727">
                                      <w:marLeft w:val="0"/>
                                      <w:marRight w:val="0"/>
                                      <w:marTop w:val="0"/>
                                      <w:marBottom w:val="0"/>
                                      <w:divBdr>
                                        <w:top w:val="none" w:sz="0" w:space="0" w:color="auto"/>
                                        <w:left w:val="single" w:sz="24" w:space="8" w:color="52CE52"/>
                                        <w:bottom w:val="none" w:sz="0" w:space="0" w:color="auto"/>
                                        <w:right w:val="none" w:sz="0" w:space="0" w:color="auto"/>
                                      </w:divBdr>
                                    </w:div>
                                  </w:divsChild>
                                </w:div>
                                <w:div w:id="1763526227">
                                  <w:marLeft w:val="0"/>
                                  <w:marRight w:val="0"/>
                                  <w:marTop w:val="0"/>
                                  <w:marBottom w:val="0"/>
                                  <w:divBdr>
                                    <w:top w:val="single" w:sz="2" w:space="1" w:color="FFFFFF"/>
                                    <w:left w:val="single" w:sz="2" w:space="11" w:color="FFFFFF"/>
                                    <w:bottom w:val="single" w:sz="2" w:space="1" w:color="FFFFFF"/>
                                    <w:right w:val="single" w:sz="2" w:space="4" w:color="FFFFFF"/>
                                  </w:divBdr>
                                  <w:divsChild>
                                    <w:div w:id="1116944487">
                                      <w:marLeft w:val="0"/>
                                      <w:marRight w:val="0"/>
                                      <w:marTop w:val="0"/>
                                      <w:marBottom w:val="0"/>
                                      <w:divBdr>
                                        <w:top w:val="none" w:sz="0" w:space="0" w:color="auto"/>
                                        <w:left w:val="single" w:sz="24" w:space="8" w:color="52CE52"/>
                                        <w:bottom w:val="none" w:sz="0" w:space="0" w:color="auto"/>
                                        <w:right w:val="none" w:sz="0" w:space="0" w:color="auto"/>
                                      </w:divBdr>
                                    </w:div>
                                  </w:divsChild>
                                </w:div>
                                <w:div w:id="509418349">
                                  <w:marLeft w:val="0"/>
                                  <w:marRight w:val="0"/>
                                  <w:marTop w:val="0"/>
                                  <w:marBottom w:val="0"/>
                                  <w:divBdr>
                                    <w:top w:val="single" w:sz="2" w:space="1" w:color="FFFFFF"/>
                                    <w:left w:val="single" w:sz="2" w:space="11" w:color="FFFFFF"/>
                                    <w:bottom w:val="single" w:sz="2" w:space="1" w:color="FFFFFF"/>
                                    <w:right w:val="single" w:sz="2" w:space="4" w:color="FFFFFF"/>
                                  </w:divBdr>
                                  <w:divsChild>
                                    <w:div w:id="2121533721">
                                      <w:marLeft w:val="0"/>
                                      <w:marRight w:val="0"/>
                                      <w:marTop w:val="0"/>
                                      <w:marBottom w:val="0"/>
                                      <w:divBdr>
                                        <w:top w:val="none" w:sz="0" w:space="0" w:color="auto"/>
                                        <w:left w:val="single" w:sz="24" w:space="8" w:color="52CE52"/>
                                        <w:bottom w:val="none" w:sz="0" w:space="0" w:color="auto"/>
                                        <w:right w:val="none" w:sz="0" w:space="0" w:color="auto"/>
                                      </w:divBdr>
                                    </w:div>
                                  </w:divsChild>
                                </w:div>
                                <w:div w:id="1715153358">
                                  <w:marLeft w:val="0"/>
                                  <w:marRight w:val="0"/>
                                  <w:marTop w:val="0"/>
                                  <w:marBottom w:val="0"/>
                                  <w:divBdr>
                                    <w:top w:val="single" w:sz="2" w:space="1" w:color="FFFFFF"/>
                                    <w:left w:val="single" w:sz="2" w:space="11" w:color="FFFFFF"/>
                                    <w:bottom w:val="single" w:sz="2" w:space="1" w:color="FFFFFF"/>
                                    <w:right w:val="single" w:sz="2" w:space="4" w:color="FFFFFF"/>
                                  </w:divBdr>
                                  <w:divsChild>
                                    <w:div w:id="886187340">
                                      <w:marLeft w:val="0"/>
                                      <w:marRight w:val="0"/>
                                      <w:marTop w:val="0"/>
                                      <w:marBottom w:val="0"/>
                                      <w:divBdr>
                                        <w:top w:val="none" w:sz="0" w:space="0" w:color="auto"/>
                                        <w:left w:val="single" w:sz="24" w:space="8" w:color="52CE52"/>
                                        <w:bottom w:val="none" w:sz="0" w:space="0" w:color="auto"/>
                                        <w:right w:val="none" w:sz="0" w:space="0" w:color="auto"/>
                                      </w:divBdr>
                                    </w:div>
                                  </w:divsChild>
                                </w:div>
                                <w:div w:id="1533149892">
                                  <w:marLeft w:val="0"/>
                                  <w:marRight w:val="0"/>
                                  <w:marTop w:val="0"/>
                                  <w:marBottom w:val="0"/>
                                  <w:divBdr>
                                    <w:top w:val="single" w:sz="2" w:space="1" w:color="FFFFFF"/>
                                    <w:left w:val="single" w:sz="2" w:space="11" w:color="FFFFFF"/>
                                    <w:bottom w:val="single" w:sz="2" w:space="1" w:color="FFFFFF"/>
                                    <w:right w:val="single" w:sz="2" w:space="4" w:color="FFFFFF"/>
                                  </w:divBdr>
                                  <w:divsChild>
                                    <w:div w:id="1467358773">
                                      <w:marLeft w:val="0"/>
                                      <w:marRight w:val="0"/>
                                      <w:marTop w:val="0"/>
                                      <w:marBottom w:val="0"/>
                                      <w:divBdr>
                                        <w:top w:val="none" w:sz="0" w:space="0" w:color="auto"/>
                                        <w:left w:val="single" w:sz="24" w:space="8" w:color="52CE52"/>
                                        <w:bottom w:val="none" w:sz="0" w:space="0" w:color="auto"/>
                                        <w:right w:val="none" w:sz="0" w:space="0" w:color="auto"/>
                                      </w:divBdr>
                                    </w:div>
                                  </w:divsChild>
                                </w:div>
                                <w:div w:id="343358933">
                                  <w:marLeft w:val="0"/>
                                  <w:marRight w:val="0"/>
                                  <w:marTop w:val="0"/>
                                  <w:marBottom w:val="0"/>
                                  <w:divBdr>
                                    <w:top w:val="single" w:sz="2" w:space="1" w:color="FFFFFF"/>
                                    <w:left w:val="single" w:sz="2" w:space="11" w:color="FFFFFF"/>
                                    <w:bottom w:val="single" w:sz="2" w:space="1" w:color="FFFFFF"/>
                                    <w:right w:val="single" w:sz="2" w:space="4" w:color="FFFFFF"/>
                                  </w:divBdr>
                                  <w:divsChild>
                                    <w:div w:id="814613668">
                                      <w:marLeft w:val="0"/>
                                      <w:marRight w:val="0"/>
                                      <w:marTop w:val="0"/>
                                      <w:marBottom w:val="0"/>
                                      <w:divBdr>
                                        <w:top w:val="none" w:sz="0" w:space="0" w:color="auto"/>
                                        <w:left w:val="single" w:sz="24" w:space="8" w:color="52CE52"/>
                                        <w:bottom w:val="none" w:sz="0" w:space="0" w:color="auto"/>
                                        <w:right w:val="none" w:sz="0" w:space="0" w:color="auto"/>
                                      </w:divBdr>
                                    </w:div>
                                  </w:divsChild>
                                </w:div>
                                <w:div w:id="1564414712">
                                  <w:marLeft w:val="0"/>
                                  <w:marRight w:val="0"/>
                                  <w:marTop w:val="0"/>
                                  <w:marBottom w:val="0"/>
                                  <w:divBdr>
                                    <w:top w:val="single" w:sz="2" w:space="1" w:color="FFFFFF"/>
                                    <w:left w:val="single" w:sz="2" w:space="11" w:color="FFFFFF"/>
                                    <w:bottom w:val="single" w:sz="2" w:space="1" w:color="FFFFFF"/>
                                    <w:right w:val="single" w:sz="2" w:space="4" w:color="FFFFFF"/>
                                  </w:divBdr>
                                  <w:divsChild>
                                    <w:div w:id="645865333">
                                      <w:marLeft w:val="0"/>
                                      <w:marRight w:val="0"/>
                                      <w:marTop w:val="0"/>
                                      <w:marBottom w:val="0"/>
                                      <w:divBdr>
                                        <w:top w:val="none" w:sz="0" w:space="0" w:color="auto"/>
                                        <w:left w:val="single" w:sz="24" w:space="8" w:color="52CE52"/>
                                        <w:bottom w:val="none" w:sz="0" w:space="0" w:color="auto"/>
                                        <w:right w:val="none" w:sz="0" w:space="0" w:color="auto"/>
                                      </w:divBdr>
                                    </w:div>
                                  </w:divsChild>
                                </w:div>
                                <w:div w:id="550968834">
                                  <w:marLeft w:val="0"/>
                                  <w:marRight w:val="0"/>
                                  <w:marTop w:val="0"/>
                                  <w:marBottom w:val="0"/>
                                  <w:divBdr>
                                    <w:top w:val="single" w:sz="2" w:space="1" w:color="FFFFFF"/>
                                    <w:left w:val="single" w:sz="2" w:space="11" w:color="FFFFFF"/>
                                    <w:bottom w:val="single" w:sz="2" w:space="1" w:color="FFFFFF"/>
                                    <w:right w:val="single" w:sz="2" w:space="4" w:color="FFFFFF"/>
                                  </w:divBdr>
                                  <w:divsChild>
                                    <w:div w:id="1002053762">
                                      <w:marLeft w:val="0"/>
                                      <w:marRight w:val="0"/>
                                      <w:marTop w:val="0"/>
                                      <w:marBottom w:val="0"/>
                                      <w:divBdr>
                                        <w:top w:val="none" w:sz="0" w:space="0" w:color="auto"/>
                                        <w:left w:val="single" w:sz="24" w:space="8" w:color="52CE52"/>
                                        <w:bottom w:val="none" w:sz="0" w:space="0" w:color="auto"/>
                                        <w:right w:val="none" w:sz="0" w:space="0" w:color="auto"/>
                                      </w:divBdr>
                                    </w:div>
                                  </w:divsChild>
                                </w:div>
                                <w:div w:id="976836063">
                                  <w:marLeft w:val="0"/>
                                  <w:marRight w:val="0"/>
                                  <w:marTop w:val="0"/>
                                  <w:marBottom w:val="0"/>
                                  <w:divBdr>
                                    <w:top w:val="single" w:sz="2" w:space="1" w:color="FFFFFF"/>
                                    <w:left w:val="single" w:sz="2" w:space="11" w:color="FFFFFF"/>
                                    <w:bottom w:val="single" w:sz="2" w:space="1" w:color="FFFFFF"/>
                                    <w:right w:val="single" w:sz="2" w:space="4" w:color="FFFFFF"/>
                                  </w:divBdr>
                                  <w:divsChild>
                                    <w:div w:id="1351302083">
                                      <w:marLeft w:val="0"/>
                                      <w:marRight w:val="0"/>
                                      <w:marTop w:val="0"/>
                                      <w:marBottom w:val="0"/>
                                      <w:divBdr>
                                        <w:top w:val="none" w:sz="0" w:space="0" w:color="auto"/>
                                        <w:left w:val="single" w:sz="24" w:space="8" w:color="52CE52"/>
                                        <w:bottom w:val="none" w:sz="0" w:space="0" w:color="auto"/>
                                        <w:right w:val="none" w:sz="0" w:space="0" w:color="auto"/>
                                      </w:divBdr>
                                    </w:div>
                                  </w:divsChild>
                                </w:div>
                                <w:div w:id="1041589171">
                                  <w:marLeft w:val="0"/>
                                  <w:marRight w:val="0"/>
                                  <w:marTop w:val="0"/>
                                  <w:marBottom w:val="0"/>
                                  <w:divBdr>
                                    <w:top w:val="single" w:sz="2" w:space="1" w:color="FFFFFF"/>
                                    <w:left w:val="single" w:sz="2" w:space="11" w:color="FFFFFF"/>
                                    <w:bottom w:val="single" w:sz="2" w:space="1" w:color="FFFFFF"/>
                                    <w:right w:val="single" w:sz="2" w:space="4" w:color="FFFFFF"/>
                                  </w:divBdr>
                                  <w:divsChild>
                                    <w:div w:id="1643265614">
                                      <w:marLeft w:val="0"/>
                                      <w:marRight w:val="0"/>
                                      <w:marTop w:val="0"/>
                                      <w:marBottom w:val="0"/>
                                      <w:divBdr>
                                        <w:top w:val="none" w:sz="0" w:space="0" w:color="auto"/>
                                        <w:left w:val="single" w:sz="24" w:space="8" w:color="52CE52"/>
                                        <w:bottom w:val="none" w:sz="0" w:space="0" w:color="auto"/>
                                        <w:right w:val="none" w:sz="0" w:space="0" w:color="auto"/>
                                      </w:divBdr>
                                    </w:div>
                                  </w:divsChild>
                                </w:div>
                                <w:div w:id="1467165173">
                                  <w:marLeft w:val="0"/>
                                  <w:marRight w:val="0"/>
                                  <w:marTop w:val="0"/>
                                  <w:marBottom w:val="0"/>
                                  <w:divBdr>
                                    <w:top w:val="single" w:sz="2" w:space="1" w:color="FFFFFF"/>
                                    <w:left w:val="single" w:sz="2" w:space="11" w:color="FFFFFF"/>
                                    <w:bottom w:val="single" w:sz="2" w:space="4" w:color="FFFFFF"/>
                                    <w:right w:val="single" w:sz="2" w:space="4" w:color="FFFFFF"/>
                                  </w:divBdr>
                                  <w:divsChild>
                                    <w:div w:id="188956073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36497082">
                      <w:marLeft w:val="0"/>
                      <w:marRight w:val="0"/>
                      <w:marTop w:val="0"/>
                      <w:marBottom w:val="300"/>
                      <w:divBdr>
                        <w:top w:val="single" w:sz="6" w:space="0" w:color="E8E8E2"/>
                        <w:left w:val="single" w:sz="6" w:space="0" w:color="E8E8E2"/>
                        <w:bottom w:val="single" w:sz="6" w:space="0" w:color="E8E8E2"/>
                        <w:right w:val="single" w:sz="6" w:space="0" w:color="E8E8E2"/>
                      </w:divBdr>
                      <w:divsChild>
                        <w:div w:id="1068066817">
                          <w:marLeft w:val="0"/>
                          <w:marRight w:val="0"/>
                          <w:marTop w:val="0"/>
                          <w:marBottom w:val="0"/>
                          <w:divBdr>
                            <w:top w:val="none" w:sz="0" w:space="0" w:color="auto"/>
                            <w:left w:val="none" w:sz="0" w:space="0" w:color="auto"/>
                            <w:bottom w:val="none" w:sz="0" w:space="0" w:color="auto"/>
                            <w:right w:val="none" w:sz="0" w:space="0" w:color="auto"/>
                          </w:divBdr>
                          <w:divsChild>
                            <w:div w:id="1160461895">
                              <w:marLeft w:val="0"/>
                              <w:marRight w:val="0"/>
                              <w:marTop w:val="0"/>
                              <w:marBottom w:val="0"/>
                              <w:divBdr>
                                <w:top w:val="none" w:sz="0" w:space="0" w:color="auto"/>
                                <w:left w:val="none" w:sz="0" w:space="0" w:color="auto"/>
                                <w:bottom w:val="none" w:sz="0" w:space="0" w:color="auto"/>
                                <w:right w:val="none" w:sz="0" w:space="0" w:color="auto"/>
                              </w:divBdr>
                              <w:divsChild>
                                <w:div w:id="530538521">
                                  <w:marLeft w:val="0"/>
                                  <w:marRight w:val="0"/>
                                  <w:marTop w:val="0"/>
                                  <w:marBottom w:val="0"/>
                                  <w:divBdr>
                                    <w:top w:val="single" w:sz="2" w:space="4" w:color="FFFFFF"/>
                                    <w:left w:val="single" w:sz="2" w:space="11" w:color="FFFFFF"/>
                                    <w:bottom w:val="single" w:sz="2" w:space="1" w:color="FFFFFF"/>
                                    <w:right w:val="single" w:sz="2" w:space="4" w:color="FFFFFF"/>
                                  </w:divBdr>
                                  <w:divsChild>
                                    <w:div w:id="1765421911">
                                      <w:marLeft w:val="0"/>
                                      <w:marRight w:val="0"/>
                                      <w:marTop w:val="0"/>
                                      <w:marBottom w:val="0"/>
                                      <w:divBdr>
                                        <w:top w:val="none" w:sz="0" w:space="0" w:color="auto"/>
                                        <w:left w:val="single" w:sz="24" w:space="8" w:color="52CE52"/>
                                        <w:bottom w:val="none" w:sz="0" w:space="0" w:color="auto"/>
                                        <w:right w:val="none" w:sz="0" w:space="0" w:color="auto"/>
                                      </w:divBdr>
                                    </w:div>
                                  </w:divsChild>
                                </w:div>
                                <w:div w:id="1766270928">
                                  <w:marLeft w:val="0"/>
                                  <w:marRight w:val="0"/>
                                  <w:marTop w:val="0"/>
                                  <w:marBottom w:val="0"/>
                                  <w:divBdr>
                                    <w:top w:val="single" w:sz="2" w:space="1" w:color="FFFFFF"/>
                                    <w:left w:val="single" w:sz="2" w:space="11" w:color="FFFFFF"/>
                                    <w:bottom w:val="single" w:sz="2" w:space="1" w:color="FFFFFF"/>
                                    <w:right w:val="single" w:sz="2" w:space="4" w:color="FFFFFF"/>
                                  </w:divBdr>
                                  <w:divsChild>
                                    <w:div w:id="1343359730">
                                      <w:marLeft w:val="0"/>
                                      <w:marRight w:val="0"/>
                                      <w:marTop w:val="0"/>
                                      <w:marBottom w:val="0"/>
                                      <w:divBdr>
                                        <w:top w:val="none" w:sz="0" w:space="0" w:color="auto"/>
                                        <w:left w:val="single" w:sz="24" w:space="8" w:color="52CE52"/>
                                        <w:bottom w:val="none" w:sz="0" w:space="0" w:color="auto"/>
                                        <w:right w:val="none" w:sz="0" w:space="0" w:color="auto"/>
                                      </w:divBdr>
                                    </w:div>
                                  </w:divsChild>
                                </w:div>
                                <w:div w:id="2011253100">
                                  <w:marLeft w:val="0"/>
                                  <w:marRight w:val="0"/>
                                  <w:marTop w:val="0"/>
                                  <w:marBottom w:val="0"/>
                                  <w:divBdr>
                                    <w:top w:val="single" w:sz="2" w:space="1" w:color="FFFFFF"/>
                                    <w:left w:val="single" w:sz="2" w:space="11" w:color="FFFFFF"/>
                                    <w:bottom w:val="single" w:sz="2" w:space="1" w:color="FFFFFF"/>
                                    <w:right w:val="single" w:sz="2" w:space="4" w:color="FFFFFF"/>
                                  </w:divBdr>
                                  <w:divsChild>
                                    <w:div w:id="1739087345">
                                      <w:marLeft w:val="0"/>
                                      <w:marRight w:val="0"/>
                                      <w:marTop w:val="0"/>
                                      <w:marBottom w:val="0"/>
                                      <w:divBdr>
                                        <w:top w:val="none" w:sz="0" w:space="0" w:color="auto"/>
                                        <w:left w:val="single" w:sz="24" w:space="8" w:color="52CE52"/>
                                        <w:bottom w:val="none" w:sz="0" w:space="0" w:color="auto"/>
                                        <w:right w:val="none" w:sz="0" w:space="0" w:color="auto"/>
                                      </w:divBdr>
                                    </w:div>
                                  </w:divsChild>
                                </w:div>
                                <w:div w:id="296230701">
                                  <w:marLeft w:val="0"/>
                                  <w:marRight w:val="0"/>
                                  <w:marTop w:val="0"/>
                                  <w:marBottom w:val="0"/>
                                  <w:divBdr>
                                    <w:top w:val="single" w:sz="2" w:space="1" w:color="FFFFFF"/>
                                    <w:left w:val="single" w:sz="2" w:space="11" w:color="FFFFFF"/>
                                    <w:bottom w:val="single" w:sz="2" w:space="1" w:color="FFFFFF"/>
                                    <w:right w:val="single" w:sz="2" w:space="4" w:color="FFFFFF"/>
                                  </w:divBdr>
                                  <w:divsChild>
                                    <w:div w:id="1447428553">
                                      <w:marLeft w:val="0"/>
                                      <w:marRight w:val="0"/>
                                      <w:marTop w:val="0"/>
                                      <w:marBottom w:val="0"/>
                                      <w:divBdr>
                                        <w:top w:val="none" w:sz="0" w:space="0" w:color="auto"/>
                                        <w:left w:val="single" w:sz="24" w:space="8" w:color="52CE52"/>
                                        <w:bottom w:val="none" w:sz="0" w:space="0" w:color="auto"/>
                                        <w:right w:val="none" w:sz="0" w:space="0" w:color="auto"/>
                                      </w:divBdr>
                                    </w:div>
                                  </w:divsChild>
                                </w:div>
                                <w:div w:id="2026247897">
                                  <w:marLeft w:val="0"/>
                                  <w:marRight w:val="0"/>
                                  <w:marTop w:val="0"/>
                                  <w:marBottom w:val="0"/>
                                  <w:divBdr>
                                    <w:top w:val="single" w:sz="2" w:space="1" w:color="FFFFFF"/>
                                    <w:left w:val="single" w:sz="2" w:space="11" w:color="FFFFFF"/>
                                    <w:bottom w:val="single" w:sz="2" w:space="1" w:color="FFFFFF"/>
                                    <w:right w:val="single" w:sz="2" w:space="4" w:color="FFFFFF"/>
                                  </w:divBdr>
                                  <w:divsChild>
                                    <w:div w:id="282462015">
                                      <w:marLeft w:val="0"/>
                                      <w:marRight w:val="0"/>
                                      <w:marTop w:val="0"/>
                                      <w:marBottom w:val="0"/>
                                      <w:divBdr>
                                        <w:top w:val="none" w:sz="0" w:space="0" w:color="auto"/>
                                        <w:left w:val="single" w:sz="24" w:space="8" w:color="52CE52"/>
                                        <w:bottom w:val="none" w:sz="0" w:space="0" w:color="auto"/>
                                        <w:right w:val="none" w:sz="0" w:space="0" w:color="auto"/>
                                      </w:divBdr>
                                    </w:div>
                                  </w:divsChild>
                                </w:div>
                                <w:div w:id="242689120">
                                  <w:marLeft w:val="0"/>
                                  <w:marRight w:val="0"/>
                                  <w:marTop w:val="0"/>
                                  <w:marBottom w:val="0"/>
                                  <w:divBdr>
                                    <w:top w:val="single" w:sz="2" w:space="1" w:color="FFFFFF"/>
                                    <w:left w:val="single" w:sz="2" w:space="11" w:color="FFFFFF"/>
                                    <w:bottom w:val="single" w:sz="2" w:space="1" w:color="FFFFFF"/>
                                    <w:right w:val="single" w:sz="2" w:space="4" w:color="FFFFFF"/>
                                  </w:divBdr>
                                  <w:divsChild>
                                    <w:div w:id="572207194">
                                      <w:marLeft w:val="0"/>
                                      <w:marRight w:val="0"/>
                                      <w:marTop w:val="0"/>
                                      <w:marBottom w:val="0"/>
                                      <w:divBdr>
                                        <w:top w:val="none" w:sz="0" w:space="0" w:color="auto"/>
                                        <w:left w:val="single" w:sz="24" w:space="8" w:color="52CE52"/>
                                        <w:bottom w:val="none" w:sz="0" w:space="0" w:color="auto"/>
                                        <w:right w:val="none" w:sz="0" w:space="0" w:color="auto"/>
                                      </w:divBdr>
                                    </w:div>
                                  </w:divsChild>
                                </w:div>
                                <w:div w:id="1347711117">
                                  <w:marLeft w:val="0"/>
                                  <w:marRight w:val="0"/>
                                  <w:marTop w:val="0"/>
                                  <w:marBottom w:val="0"/>
                                  <w:divBdr>
                                    <w:top w:val="single" w:sz="2" w:space="1" w:color="FFFFFF"/>
                                    <w:left w:val="single" w:sz="2" w:space="11" w:color="FFFFFF"/>
                                    <w:bottom w:val="single" w:sz="2" w:space="1" w:color="FFFFFF"/>
                                    <w:right w:val="single" w:sz="2" w:space="4" w:color="FFFFFF"/>
                                  </w:divBdr>
                                  <w:divsChild>
                                    <w:div w:id="170072401">
                                      <w:marLeft w:val="0"/>
                                      <w:marRight w:val="0"/>
                                      <w:marTop w:val="0"/>
                                      <w:marBottom w:val="0"/>
                                      <w:divBdr>
                                        <w:top w:val="none" w:sz="0" w:space="0" w:color="auto"/>
                                        <w:left w:val="single" w:sz="24" w:space="8" w:color="52CE52"/>
                                        <w:bottom w:val="none" w:sz="0" w:space="0" w:color="auto"/>
                                        <w:right w:val="none" w:sz="0" w:space="0" w:color="auto"/>
                                      </w:divBdr>
                                    </w:div>
                                  </w:divsChild>
                                </w:div>
                                <w:div w:id="2061051145">
                                  <w:marLeft w:val="0"/>
                                  <w:marRight w:val="0"/>
                                  <w:marTop w:val="0"/>
                                  <w:marBottom w:val="0"/>
                                  <w:divBdr>
                                    <w:top w:val="single" w:sz="2" w:space="1" w:color="FFFFFF"/>
                                    <w:left w:val="single" w:sz="2" w:space="11" w:color="FFFFFF"/>
                                    <w:bottom w:val="single" w:sz="2" w:space="1" w:color="FFFFFF"/>
                                    <w:right w:val="single" w:sz="2" w:space="4" w:color="FFFFFF"/>
                                  </w:divBdr>
                                  <w:divsChild>
                                    <w:div w:id="2074690745">
                                      <w:marLeft w:val="0"/>
                                      <w:marRight w:val="0"/>
                                      <w:marTop w:val="0"/>
                                      <w:marBottom w:val="0"/>
                                      <w:divBdr>
                                        <w:top w:val="none" w:sz="0" w:space="0" w:color="auto"/>
                                        <w:left w:val="single" w:sz="24" w:space="8" w:color="52CE52"/>
                                        <w:bottom w:val="none" w:sz="0" w:space="0" w:color="auto"/>
                                        <w:right w:val="none" w:sz="0" w:space="0" w:color="auto"/>
                                      </w:divBdr>
                                    </w:div>
                                  </w:divsChild>
                                </w:div>
                                <w:div w:id="92669979">
                                  <w:marLeft w:val="0"/>
                                  <w:marRight w:val="0"/>
                                  <w:marTop w:val="0"/>
                                  <w:marBottom w:val="0"/>
                                  <w:divBdr>
                                    <w:top w:val="single" w:sz="2" w:space="1" w:color="FFFFFF"/>
                                    <w:left w:val="single" w:sz="2" w:space="11" w:color="FFFFFF"/>
                                    <w:bottom w:val="single" w:sz="2" w:space="1" w:color="FFFFFF"/>
                                    <w:right w:val="single" w:sz="2" w:space="4" w:color="FFFFFF"/>
                                  </w:divBdr>
                                  <w:divsChild>
                                    <w:div w:id="1798527646">
                                      <w:marLeft w:val="0"/>
                                      <w:marRight w:val="0"/>
                                      <w:marTop w:val="0"/>
                                      <w:marBottom w:val="0"/>
                                      <w:divBdr>
                                        <w:top w:val="none" w:sz="0" w:space="0" w:color="auto"/>
                                        <w:left w:val="single" w:sz="24" w:space="8" w:color="52CE52"/>
                                        <w:bottom w:val="none" w:sz="0" w:space="0" w:color="auto"/>
                                        <w:right w:val="none" w:sz="0" w:space="0" w:color="auto"/>
                                      </w:divBdr>
                                    </w:div>
                                  </w:divsChild>
                                </w:div>
                                <w:div w:id="1416979840">
                                  <w:marLeft w:val="0"/>
                                  <w:marRight w:val="0"/>
                                  <w:marTop w:val="0"/>
                                  <w:marBottom w:val="0"/>
                                  <w:divBdr>
                                    <w:top w:val="single" w:sz="2" w:space="1" w:color="FFFFFF"/>
                                    <w:left w:val="single" w:sz="2" w:space="11" w:color="FFFFFF"/>
                                    <w:bottom w:val="single" w:sz="2" w:space="1" w:color="FFFFFF"/>
                                    <w:right w:val="single" w:sz="2" w:space="4" w:color="FFFFFF"/>
                                  </w:divBdr>
                                  <w:divsChild>
                                    <w:div w:id="2129203156">
                                      <w:marLeft w:val="0"/>
                                      <w:marRight w:val="0"/>
                                      <w:marTop w:val="0"/>
                                      <w:marBottom w:val="0"/>
                                      <w:divBdr>
                                        <w:top w:val="none" w:sz="0" w:space="0" w:color="auto"/>
                                        <w:left w:val="single" w:sz="24" w:space="8" w:color="52CE52"/>
                                        <w:bottom w:val="none" w:sz="0" w:space="0" w:color="auto"/>
                                        <w:right w:val="none" w:sz="0" w:space="0" w:color="auto"/>
                                      </w:divBdr>
                                    </w:div>
                                  </w:divsChild>
                                </w:div>
                                <w:div w:id="1879513975">
                                  <w:marLeft w:val="0"/>
                                  <w:marRight w:val="0"/>
                                  <w:marTop w:val="0"/>
                                  <w:marBottom w:val="0"/>
                                  <w:divBdr>
                                    <w:top w:val="single" w:sz="2" w:space="1" w:color="FFFFFF"/>
                                    <w:left w:val="single" w:sz="2" w:space="11" w:color="FFFFFF"/>
                                    <w:bottom w:val="single" w:sz="2" w:space="1" w:color="FFFFFF"/>
                                    <w:right w:val="single" w:sz="2" w:space="4" w:color="FFFFFF"/>
                                  </w:divBdr>
                                  <w:divsChild>
                                    <w:div w:id="147675338">
                                      <w:marLeft w:val="0"/>
                                      <w:marRight w:val="0"/>
                                      <w:marTop w:val="0"/>
                                      <w:marBottom w:val="0"/>
                                      <w:divBdr>
                                        <w:top w:val="none" w:sz="0" w:space="0" w:color="auto"/>
                                        <w:left w:val="single" w:sz="24" w:space="8" w:color="52CE52"/>
                                        <w:bottom w:val="none" w:sz="0" w:space="0" w:color="auto"/>
                                        <w:right w:val="none" w:sz="0" w:space="0" w:color="auto"/>
                                      </w:divBdr>
                                    </w:div>
                                  </w:divsChild>
                                </w:div>
                                <w:div w:id="801582533">
                                  <w:marLeft w:val="0"/>
                                  <w:marRight w:val="0"/>
                                  <w:marTop w:val="0"/>
                                  <w:marBottom w:val="0"/>
                                  <w:divBdr>
                                    <w:top w:val="single" w:sz="2" w:space="1" w:color="FFFFFF"/>
                                    <w:left w:val="single" w:sz="2" w:space="11" w:color="FFFFFF"/>
                                    <w:bottom w:val="single" w:sz="2" w:space="1" w:color="FFFFFF"/>
                                    <w:right w:val="single" w:sz="2" w:space="4" w:color="FFFFFF"/>
                                  </w:divBdr>
                                  <w:divsChild>
                                    <w:div w:id="1092245138">
                                      <w:marLeft w:val="0"/>
                                      <w:marRight w:val="0"/>
                                      <w:marTop w:val="0"/>
                                      <w:marBottom w:val="0"/>
                                      <w:divBdr>
                                        <w:top w:val="none" w:sz="0" w:space="0" w:color="auto"/>
                                        <w:left w:val="single" w:sz="24" w:space="8" w:color="52CE52"/>
                                        <w:bottom w:val="none" w:sz="0" w:space="0" w:color="auto"/>
                                        <w:right w:val="none" w:sz="0" w:space="0" w:color="auto"/>
                                      </w:divBdr>
                                    </w:div>
                                  </w:divsChild>
                                </w:div>
                                <w:div w:id="2124618295">
                                  <w:marLeft w:val="0"/>
                                  <w:marRight w:val="0"/>
                                  <w:marTop w:val="0"/>
                                  <w:marBottom w:val="0"/>
                                  <w:divBdr>
                                    <w:top w:val="single" w:sz="2" w:space="1" w:color="FFFFFF"/>
                                    <w:left w:val="single" w:sz="2" w:space="11" w:color="FFFFFF"/>
                                    <w:bottom w:val="single" w:sz="2" w:space="4" w:color="FFFFFF"/>
                                    <w:right w:val="single" w:sz="2" w:space="4" w:color="FFFFFF"/>
                                  </w:divBdr>
                                  <w:divsChild>
                                    <w:div w:id="200608560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55683733">
                      <w:marLeft w:val="0"/>
                      <w:marRight w:val="0"/>
                      <w:marTop w:val="0"/>
                      <w:marBottom w:val="300"/>
                      <w:divBdr>
                        <w:top w:val="single" w:sz="6" w:space="0" w:color="E8E8E2"/>
                        <w:left w:val="single" w:sz="6" w:space="0" w:color="E8E8E2"/>
                        <w:bottom w:val="single" w:sz="6" w:space="0" w:color="E8E8E2"/>
                        <w:right w:val="single" w:sz="6" w:space="0" w:color="E8E8E2"/>
                      </w:divBdr>
                      <w:divsChild>
                        <w:div w:id="1905866781">
                          <w:marLeft w:val="0"/>
                          <w:marRight w:val="0"/>
                          <w:marTop w:val="0"/>
                          <w:marBottom w:val="0"/>
                          <w:divBdr>
                            <w:top w:val="none" w:sz="0" w:space="0" w:color="auto"/>
                            <w:left w:val="none" w:sz="0" w:space="0" w:color="auto"/>
                            <w:bottom w:val="none" w:sz="0" w:space="0" w:color="auto"/>
                            <w:right w:val="none" w:sz="0" w:space="0" w:color="auto"/>
                          </w:divBdr>
                          <w:divsChild>
                            <w:div w:id="1603957401">
                              <w:marLeft w:val="0"/>
                              <w:marRight w:val="0"/>
                              <w:marTop w:val="0"/>
                              <w:marBottom w:val="0"/>
                              <w:divBdr>
                                <w:top w:val="none" w:sz="0" w:space="0" w:color="auto"/>
                                <w:left w:val="none" w:sz="0" w:space="0" w:color="auto"/>
                                <w:bottom w:val="none" w:sz="0" w:space="0" w:color="auto"/>
                                <w:right w:val="none" w:sz="0" w:space="0" w:color="auto"/>
                              </w:divBdr>
                              <w:divsChild>
                                <w:div w:id="771777951">
                                  <w:marLeft w:val="0"/>
                                  <w:marRight w:val="0"/>
                                  <w:marTop w:val="0"/>
                                  <w:marBottom w:val="0"/>
                                  <w:divBdr>
                                    <w:top w:val="single" w:sz="2" w:space="4" w:color="FFFFFF"/>
                                    <w:left w:val="single" w:sz="2" w:space="11" w:color="FFFFFF"/>
                                    <w:bottom w:val="single" w:sz="2" w:space="1" w:color="FFFFFF"/>
                                    <w:right w:val="single" w:sz="2" w:space="4" w:color="FFFFFF"/>
                                  </w:divBdr>
                                  <w:divsChild>
                                    <w:div w:id="2008366696">
                                      <w:marLeft w:val="0"/>
                                      <w:marRight w:val="0"/>
                                      <w:marTop w:val="0"/>
                                      <w:marBottom w:val="0"/>
                                      <w:divBdr>
                                        <w:top w:val="none" w:sz="0" w:space="0" w:color="auto"/>
                                        <w:left w:val="single" w:sz="24" w:space="8" w:color="52CE52"/>
                                        <w:bottom w:val="none" w:sz="0" w:space="0" w:color="auto"/>
                                        <w:right w:val="none" w:sz="0" w:space="0" w:color="auto"/>
                                      </w:divBdr>
                                    </w:div>
                                  </w:divsChild>
                                </w:div>
                                <w:div w:id="2006475056">
                                  <w:marLeft w:val="0"/>
                                  <w:marRight w:val="0"/>
                                  <w:marTop w:val="0"/>
                                  <w:marBottom w:val="0"/>
                                  <w:divBdr>
                                    <w:top w:val="single" w:sz="2" w:space="1" w:color="FFFFFF"/>
                                    <w:left w:val="single" w:sz="2" w:space="11" w:color="FFFFFF"/>
                                    <w:bottom w:val="single" w:sz="2" w:space="1" w:color="FFFFFF"/>
                                    <w:right w:val="single" w:sz="2" w:space="4" w:color="FFFFFF"/>
                                  </w:divBdr>
                                  <w:divsChild>
                                    <w:div w:id="638460760">
                                      <w:marLeft w:val="0"/>
                                      <w:marRight w:val="0"/>
                                      <w:marTop w:val="0"/>
                                      <w:marBottom w:val="0"/>
                                      <w:divBdr>
                                        <w:top w:val="none" w:sz="0" w:space="0" w:color="auto"/>
                                        <w:left w:val="single" w:sz="24" w:space="8" w:color="52CE52"/>
                                        <w:bottom w:val="none" w:sz="0" w:space="0" w:color="auto"/>
                                        <w:right w:val="none" w:sz="0" w:space="0" w:color="auto"/>
                                      </w:divBdr>
                                    </w:div>
                                  </w:divsChild>
                                </w:div>
                                <w:div w:id="1371035008">
                                  <w:marLeft w:val="0"/>
                                  <w:marRight w:val="0"/>
                                  <w:marTop w:val="0"/>
                                  <w:marBottom w:val="0"/>
                                  <w:divBdr>
                                    <w:top w:val="single" w:sz="2" w:space="1" w:color="FFFFFF"/>
                                    <w:left w:val="single" w:sz="2" w:space="11" w:color="FFFFFF"/>
                                    <w:bottom w:val="single" w:sz="2" w:space="1" w:color="FFFFFF"/>
                                    <w:right w:val="single" w:sz="2" w:space="4" w:color="FFFFFF"/>
                                  </w:divBdr>
                                  <w:divsChild>
                                    <w:div w:id="634526390">
                                      <w:marLeft w:val="0"/>
                                      <w:marRight w:val="0"/>
                                      <w:marTop w:val="0"/>
                                      <w:marBottom w:val="0"/>
                                      <w:divBdr>
                                        <w:top w:val="none" w:sz="0" w:space="0" w:color="auto"/>
                                        <w:left w:val="single" w:sz="24" w:space="8" w:color="52CE52"/>
                                        <w:bottom w:val="none" w:sz="0" w:space="0" w:color="auto"/>
                                        <w:right w:val="none" w:sz="0" w:space="0" w:color="auto"/>
                                      </w:divBdr>
                                    </w:div>
                                  </w:divsChild>
                                </w:div>
                                <w:div w:id="400448136">
                                  <w:marLeft w:val="0"/>
                                  <w:marRight w:val="0"/>
                                  <w:marTop w:val="0"/>
                                  <w:marBottom w:val="0"/>
                                  <w:divBdr>
                                    <w:top w:val="single" w:sz="2" w:space="1" w:color="FFFFFF"/>
                                    <w:left w:val="single" w:sz="2" w:space="11" w:color="FFFFFF"/>
                                    <w:bottom w:val="single" w:sz="2" w:space="1" w:color="FFFFFF"/>
                                    <w:right w:val="single" w:sz="2" w:space="4" w:color="FFFFFF"/>
                                  </w:divBdr>
                                  <w:divsChild>
                                    <w:div w:id="759179367">
                                      <w:marLeft w:val="0"/>
                                      <w:marRight w:val="0"/>
                                      <w:marTop w:val="0"/>
                                      <w:marBottom w:val="0"/>
                                      <w:divBdr>
                                        <w:top w:val="none" w:sz="0" w:space="0" w:color="auto"/>
                                        <w:left w:val="single" w:sz="24" w:space="8" w:color="52CE52"/>
                                        <w:bottom w:val="none" w:sz="0" w:space="0" w:color="auto"/>
                                        <w:right w:val="none" w:sz="0" w:space="0" w:color="auto"/>
                                      </w:divBdr>
                                    </w:div>
                                  </w:divsChild>
                                </w:div>
                                <w:div w:id="1910113478">
                                  <w:marLeft w:val="0"/>
                                  <w:marRight w:val="0"/>
                                  <w:marTop w:val="0"/>
                                  <w:marBottom w:val="0"/>
                                  <w:divBdr>
                                    <w:top w:val="single" w:sz="2" w:space="1" w:color="FFFFFF"/>
                                    <w:left w:val="single" w:sz="2" w:space="11" w:color="FFFFFF"/>
                                    <w:bottom w:val="single" w:sz="2" w:space="1" w:color="FFFFFF"/>
                                    <w:right w:val="single" w:sz="2" w:space="4" w:color="FFFFFF"/>
                                  </w:divBdr>
                                  <w:divsChild>
                                    <w:div w:id="847064414">
                                      <w:marLeft w:val="0"/>
                                      <w:marRight w:val="0"/>
                                      <w:marTop w:val="0"/>
                                      <w:marBottom w:val="0"/>
                                      <w:divBdr>
                                        <w:top w:val="none" w:sz="0" w:space="0" w:color="auto"/>
                                        <w:left w:val="single" w:sz="24" w:space="8" w:color="52CE52"/>
                                        <w:bottom w:val="none" w:sz="0" w:space="0" w:color="auto"/>
                                        <w:right w:val="none" w:sz="0" w:space="0" w:color="auto"/>
                                      </w:divBdr>
                                    </w:div>
                                  </w:divsChild>
                                </w:div>
                                <w:div w:id="368385120">
                                  <w:marLeft w:val="0"/>
                                  <w:marRight w:val="0"/>
                                  <w:marTop w:val="0"/>
                                  <w:marBottom w:val="0"/>
                                  <w:divBdr>
                                    <w:top w:val="single" w:sz="2" w:space="1" w:color="FFFFFF"/>
                                    <w:left w:val="single" w:sz="2" w:space="11" w:color="FFFFFF"/>
                                    <w:bottom w:val="single" w:sz="2" w:space="1" w:color="FFFFFF"/>
                                    <w:right w:val="single" w:sz="2" w:space="4" w:color="FFFFFF"/>
                                  </w:divBdr>
                                  <w:divsChild>
                                    <w:div w:id="515534489">
                                      <w:marLeft w:val="0"/>
                                      <w:marRight w:val="0"/>
                                      <w:marTop w:val="0"/>
                                      <w:marBottom w:val="0"/>
                                      <w:divBdr>
                                        <w:top w:val="none" w:sz="0" w:space="0" w:color="auto"/>
                                        <w:left w:val="single" w:sz="24" w:space="8" w:color="52CE52"/>
                                        <w:bottom w:val="none" w:sz="0" w:space="0" w:color="auto"/>
                                        <w:right w:val="none" w:sz="0" w:space="0" w:color="auto"/>
                                      </w:divBdr>
                                    </w:div>
                                  </w:divsChild>
                                </w:div>
                                <w:div w:id="1978336250">
                                  <w:marLeft w:val="0"/>
                                  <w:marRight w:val="0"/>
                                  <w:marTop w:val="0"/>
                                  <w:marBottom w:val="0"/>
                                  <w:divBdr>
                                    <w:top w:val="single" w:sz="2" w:space="1" w:color="FFFFFF"/>
                                    <w:left w:val="single" w:sz="2" w:space="11" w:color="FFFFFF"/>
                                    <w:bottom w:val="single" w:sz="2" w:space="1" w:color="FFFFFF"/>
                                    <w:right w:val="single" w:sz="2" w:space="4" w:color="FFFFFF"/>
                                  </w:divBdr>
                                  <w:divsChild>
                                    <w:div w:id="758791555">
                                      <w:marLeft w:val="0"/>
                                      <w:marRight w:val="0"/>
                                      <w:marTop w:val="0"/>
                                      <w:marBottom w:val="0"/>
                                      <w:divBdr>
                                        <w:top w:val="none" w:sz="0" w:space="0" w:color="auto"/>
                                        <w:left w:val="single" w:sz="24" w:space="8" w:color="52CE52"/>
                                        <w:bottom w:val="none" w:sz="0" w:space="0" w:color="auto"/>
                                        <w:right w:val="none" w:sz="0" w:space="0" w:color="auto"/>
                                      </w:divBdr>
                                    </w:div>
                                  </w:divsChild>
                                </w:div>
                                <w:div w:id="2049990158">
                                  <w:marLeft w:val="0"/>
                                  <w:marRight w:val="0"/>
                                  <w:marTop w:val="0"/>
                                  <w:marBottom w:val="0"/>
                                  <w:divBdr>
                                    <w:top w:val="single" w:sz="2" w:space="1" w:color="FFFFFF"/>
                                    <w:left w:val="single" w:sz="2" w:space="11" w:color="FFFFFF"/>
                                    <w:bottom w:val="single" w:sz="2" w:space="1" w:color="FFFFFF"/>
                                    <w:right w:val="single" w:sz="2" w:space="4" w:color="FFFFFF"/>
                                  </w:divBdr>
                                  <w:divsChild>
                                    <w:div w:id="255097681">
                                      <w:marLeft w:val="0"/>
                                      <w:marRight w:val="0"/>
                                      <w:marTop w:val="0"/>
                                      <w:marBottom w:val="0"/>
                                      <w:divBdr>
                                        <w:top w:val="none" w:sz="0" w:space="0" w:color="auto"/>
                                        <w:left w:val="single" w:sz="24" w:space="8" w:color="52CE52"/>
                                        <w:bottom w:val="none" w:sz="0" w:space="0" w:color="auto"/>
                                        <w:right w:val="none" w:sz="0" w:space="0" w:color="auto"/>
                                      </w:divBdr>
                                    </w:div>
                                  </w:divsChild>
                                </w:div>
                                <w:div w:id="179054306">
                                  <w:marLeft w:val="0"/>
                                  <w:marRight w:val="0"/>
                                  <w:marTop w:val="0"/>
                                  <w:marBottom w:val="0"/>
                                  <w:divBdr>
                                    <w:top w:val="single" w:sz="2" w:space="1" w:color="FFFFFF"/>
                                    <w:left w:val="single" w:sz="2" w:space="11" w:color="FFFFFF"/>
                                    <w:bottom w:val="single" w:sz="2" w:space="1" w:color="FFFFFF"/>
                                    <w:right w:val="single" w:sz="2" w:space="4" w:color="FFFFFF"/>
                                  </w:divBdr>
                                  <w:divsChild>
                                    <w:div w:id="1425027599">
                                      <w:marLeft w:val="0"/>
                                      <w:marRight w:val="0"/>
                                      <w:marTop w:val="0"/>
                                      <w:marBottom w:val="0"/>
                                      <w:divBdr>
                                        <w:top w:val="none" w:sz="0" w:space="0" w:color="auto"/>
                                        <w:left w:val="single" w:sz="24" w:space="8" w:color="52CE52"/>
                                        <w:bottom w:val="none" w:sz="0" w:space="0" w:color="auto"/>
                                        <w:right w:val="none" w:sz="0" w:space="0" w:color="auto"/>
                                      </w:divBdr>
                                    </w:div>
                                  </w:divsChild>
                                </w:div>
                                <w:div w:id="1250428834">
                                  <w:marLeft w:val="0"/>
                                  <w:marRight w:val="0"/>
                                  <w:marTop w:val="0"/>
                                  <w:marBottom w:val="0"/>
                                  <w:divBdr>
                                    <w:top w:val="single" w:sz="2" w:space="1" w:color="FFFFFF"/>
                                    <w:left w:val="single" w:sz="2" w:space="11" w:color="FFFFFF"/>
                                    <w:bottom w:val="single" w:sz="2" w:space="1" w:color="FFFFFF"/>
                                    <w:right w:val="single" w:sz="2" w:space="4" w:color="FFFFFF"/>
                                  </w:divBdr>
                                  <w:divsChild>
                                    <w:div w:id="1322320074">
                                      <w:marLeft w:val="0"/>
                                      <w:marRight w:val="0"/>
                                      <w:marTop w:val="0"/>
                                      <w:marBottom w:val="0"/>
                                      <w:divBdr>
                                        <w:top w:val="none" w:sz="0" w:space="0" w:color="auto"/>
                                        <w:left w:val="single" w:sz="24" w:space="8" w:color="52CE52"/>
                                        <w:bottom w:val="none" w:sz="0" w:space="0" w:color="auto"/>
                                        <w:right w:val="none" w:sz="0" w:space="0" w:color="auto"/>
                                      </w:divBdr>
                                    </w:div>
                                  </w:divsChild>
                                </w:div>
                                <w:div w:id="1396320202">
                                  <w:marLeft w:val="0"/>
                                  <w:marRight w:val="0"/>
                                  <w:marTop w:val="0"/>
                                  <w:marBottom w:val="0"/>
                                  <w:divBdr>
                                    <w:top w:val="single" w:sz="2" w:space="1" w:color="FFFFFF"/>
                                    <w:left w:val="single" w:sz="2" w:space="11" w:color="FFFFFF"/>
                                    <w:bottom w:val="single" w:sz="2" w:space="1" w:color="FFFFFF"/>
                                    <w:right w:val="single" w:sz="2" w:space="4" w:color="FFFFFF"/>
                                  </w:divBdr>
                                  <w:divsChild>
                                    <w:div w:id="1290429703">
                                      <w:marLeft w:val="0"/>
                                      <w:marRight w:val="0"/>
                                      <w:marTop w:val="0"/>
                                      <w:marBottom w:val="0"/>
                                      <w:divBdr>
                                        <w:top w:val="none" w:sz="0" w:space="0" w:color="auto"/>
                                        <w:left w:val="single" w:sz="24" w:space="8" w:color="52CE52"/>
                                        <w:bottom w:val="none" w:sz="0" w:space="0" w:color="auto"/>
                                        <w:right w:val="none" w:sz="0" w:space="0" w:color="auto"/>
                                      </w:divBdr>
                                    </w:div>
                                  </w:divsChild>
                                </w:div>
                                <w:div w:id="263195923">
                                  <w:marLeft w:val="0"/>
                                  <w:marRight w:val="0"/>
                                  <w:marTop w:val="0"/>
                                  <w:marBottom w:val="0"/>
                                  <w:divBdr>
                                    <w:top w:val="single" w:sz="2" w:space="1" w:color="FFFFFF"/>
                                    <w:left w:val="single" w:sz="2" w:space="11" w:color="FFFFFF"/>
                                    <w:bottom w:val="single" w:sz="2" w:space="1" w:color="FFFFFF"/>
                                    <w:right w:val="single" w:sz="2" w:space="4" w:color="FFFFFF"/>
                                  </w:divBdr>
                                  <w:divsChild>
                                    <w:div w:id="118378745">
                                      <w:marLeft w:val="0"/>
                                      <w:marRight w:val="0"/>
                                      <w:marTop w:val="0"/>
                                      <w:marBottom w:val="0"/>
                                      <w:divBdr>
                                        <w:top w:val="none" w:sz="0" w:space="0" w:color="auto"/>
                                        <w:left w:val="single" w:sz="24" w:space="8" w:color="52CE52"/>
                                        <w:bottom w:val="none" w:sz="0" w:space="0" w:color="auto"/>
                                        <w:right w:val="none" w:sz="0" w:space="0" w:color="auto"/>
                                      </w:divBdr>
                                    </w:div>
                                  </w:divsChild>
                                </w:div>
                                <w:div w:id="925922503">
                                  <w:marLeft w:val="0"/>
                                  <w:marRight w:val="0"/>
                                  <w:marTop w:val="0"/>
                                  <w:marBottom w:val="0"/>
                                  <w:divBdr>
                                    <w:top w:val="single" w:sz="2" w:space="1" w:color="FFFFFF"/>
                                    <w:left w:val="single" w:sz="2" w:space="11" w:color="FFFFFF"/>
                                    <w:bottom w:val="single" w:sz="2" w:space="1" w:color="FFFFFF"/>
                                    <w:right w:val="single" w:sz="2" w:space="4" w:color="FFFFFF"/>
                                  </w:divBdr>
                                  <w:divsChild>
                                    <w:div w:id="334235353">
                                      <w:marLeft w:val="0"/>
                                      <w:marRight w:val="0"/>
                                      <w:marTop w:val="0"/>
                                      <w:marBottom w:val="0"/>
                                      <w:divBdr>
                                        <w:top w:val="none" w:sz="0" w:space="0" w:color="auto"/>
                                        <w:left w:val="single" w:sz="24" w:space="8" w:color="52CE52"/>
                                        <w:bottom w:val="none" w:sz="0" w:space="0" w:color="auto"/>
                                        <w:right w:val="none" w:sz="0" w:space="0" w:color="auto"/>
                                      </w:divBdr>
                                    </w:div>
                                  </w:divsChild>
                                </w:div>
                                <w:div w:id="1327199456">
                                  <w:marLeft w:val="0"/>
                                  <w:marRight w:val="0"/>
                                  <w:marTop w:val="0"/>
                                  <w:marBottom w:val="0"/>
                                  <w:divBdr>
                                    <w:top w:val="single" w:sz="2" w:space="1" w:color="FFFFFF"/>
                                    <w:left w:val="single" w:sz="2" w:space="11" w:color="FFFFFF"/>
                                    <w:bottom w:val="single" w:sz="2" w:space="1" w:color="FFFFFF"/>
                                    <w:right w:val="single" w:sz="2" w:space="4" w:color="FFFFFF"/>
                                  </w:divBdr>
                                  <w:divsChild>
                                    <w:div w:id="762720915">
                                      <w:marLeft w:val="0"/>
                                      <w:marRight w:val="0"/>
                                      <w:marTop w:val="0"/>
                                      <w:marBottom w:val="0"/>
                                      <w:divBdr>
                                        <w:top w:val="none" w:sz="0" w:space="0" w:color="auto"/>
                                        <w:left w:val="single" w:sz="24" w:space="8" w:color="52CE52"/>
                                        <w:bottom w:val="none" w:sz="0" w:space="0" w:color="auto"/>
                                        <w:right w:val="none" w:sz="0" w:space="0" w:color="auto"/>
                                      </w:divBdr>
                                    </w:div>
                                  </w:divsChild>
                                </w:div>
                                <w:div w:id="1998268551">
                                  <w:marLeft w:val="0"/>
                                  <w:marRight w:val="0"/>
                                  <w:marTop w:val="0"/>
                                  <w:marBottom w:val="0"/>
                                  <w:divBdr>
                                    <w:top w:val="single" w:sz="2" w:space="1" w:color="FFFFFF"/>
                                    <w:left w:val="single" w:sz="2" w:space="11" w:color="FFFFFF"/>
                                    <w:bottom w:val="single" w:sz="2" w:space="1" w:color="FFFFFF"/>
                                    <w:right w:val="single" w:sz="2" w:space="4" w:color="FFFFFF"/>
                                  </w:divBdr>
                                  <w:divsChild>
                                    <w:div w:id="1395352536">
                                      <w:marLeft w:val="0"/>
                                      <w:marRight w:val="0"/>
                                      <w:marTop w:val="0"/>
                                      <w:marBottom w:val="0"/>
                                      <w:divBdr>
                                        <w:top w:val="none" w:sz="0" w:space="0" w:color="auto"/>
                                        <w:left w:val="single" w:sz="24" w:space="8" w:color="52CE52"/>
                                        <w:bottom w:val="none" w:sz="0" w:space="0" w:color="auto"/>
                                        <w:right w:val="none" w:sz="0" w:space="0" w:color="auto"/>
                                      </w:divBdr>
                                    </w:div>
                                  </w:divsChild>
                                </w:div>
                                <w:div w:id="1308705718">
                                  <w:marLeft w:val="0"/>
                                  <w:marRight w:val="0"/>
                                  <w:marTop w:val="0"/>
                                  <w:marBottom w:val="0"/>
                                  <w:divBdr>
                                    <w:top w:val="single" w:sz="2" w:space="1" w:color="FFFFFF"/>
                                    <w:left w:val="single" w:sz="2" w:space="11" w:color="FFFFFF"/>
                                    <w:bottom w:val="single" w:sz="2" w:space="1" w:color="FFFFFF"/>
                                    <w:right w:val="single" w:sz="2" w:space="4" w:color="FFFFFF"/>
                                  </w:divBdr>
                                  <w:divsChild>
                                    <w:div w:id="1276399840">
                                      <w:marLeft w:val="0"/>
                                      <w:marRight w:val="0"/>
                                      <w:marTop w:val="0"/>
                                      <w:marBottom w:val="0"/>
                                      <w:divBdr>
                                        <w:top w:val="none" w:sz="0" w:space="0" w:color="auto"/>
                                        <w:left w:val="single" w:sz="24" w:space="8" w:color="52CE52"/>
                                        <w:bottom w:val="none" w:sz="0" w:space="0" w:color="auto"/>
                                        <w:right w:val="none" w:sz="0" w:space="0" w:color="auto"/>
                                      </w:divBdr>
                                    </w:div>
                                  </w:divsChild>
                                </w:div>
                                <w:div w:id="935750262">
                                  <w:marLeft w:val="0"/>
                                  <w:marRight w:val="0"/>
                                  <w:marTop w:val="0"/>
                                  <w:marBottom w:val="0"/>
                                  <w:divBdr>
                                    <w:top w:val="single" w:sz="2" w:space="1" w:color="FFFFFF"/>
                                    <w:left w:val="single" w:sz="2" w:space="11" w:color="FFFFFF"/>
                                    <w:bottom w:val="single" w:sz="2" w:space="1" w:color="FFFFFF"/>
                                    <w:right w:val="single" w:sz="2" w:space="4" w:color="FFFFFF"/>
                                  </w:divBdr>
                                  <w:divsChild>
                                    <w:div w:id="1033070234">
                                      <w:marLeft w:val="0"/>
                                      <w:marRight w:val="0"/>
                                      <w:marTop w:val="0"/>
                                      <w:marBottom w:val="0"/>
                                      <w:divBdr>
                                        <w:top w:val="none" w:sz="0" w:space="0" w:color="auto"/>
                                        <w:left w:val="single" w:sz="24" w:space="8" w:color="52CE52"/>
                                        <w:bottom w:val="none" w:sz="0" w:space="0" w:color="auto"/>
                                        <w:right w:val="none" w:sz="0" w:space="0" w:color="auto"/>
                                      </w:divBdr>
                                    </w:div>
                                  </w:divsChild>
                                </w:div>
                                <w:div w:id="1967422502">
                                  <w:marLeft w:val="0"/>
                                  <w:marRight w:val="0"/>
                                  <w:marTop w:val="0"/>
                                  <w:marBottom w:val="0"/>
                                  <w:divBdr>
                                    <w:top w:val="single" w:sz="2" w:space="1" w:color="FFFFFF"/>
                                    <w:left w:val="single" w:sz="2" w:space="11" w:color="FFFFFF"/>
                                    <w:bottom w:val="single" w:sz="2" w:space="1" w:color="FFFFFF"/>
                                    <w:right w:val="single" w:sz="2" w:space="4" w:color="FFFFFF"/>
                                  </w:divBdr>
                                  <w:divsChild>
                                    <w:div w:id="1561551465">
                                      <w:marLeft w:val="0"/>
                                      <w:marRight w:val="0"/>
                                      <w:marTop w:val="0"/>
                                      <w:marBottom w:val="0"/>
                                      <w:divBdr>
                                        <w:top w:val="none" w:sz="0" w:space="0" w:color="auto"/>
                                        <w:left w:val="single" w:sz="24" w:space="8" w:color="52CE52"/>
                                        <w:bottom w:val="none" w:sz="0" w:space="0" w:color="auto"/>
                                        <w:right w:val="none" w:sz="0" w:space="0" w:color="auto"/>
                                      </w:divBdr>
                                    </w:div>
                                  </w:divsChild>
                                </w:div>
                                <w:div w:id="1612202248">
                                  <w:marLeft w:val="0"/>
                                  <w:marRight w:val="0"/>
                                  <w:marTop w:val="0"/>
                                  <w:marBottom w:val="0"/>
                                  <w:divBdr>
                                    <w:top w:val="single" w:sz="2" w:space="1" w:color="FFFFFF"/>
                                    <w:left w:val="single" w:sz="2" w:space="11" w:color="FFFFFF"/>
                                    <w:bottom w:val="single" w:sz="2" w:space="1" w:color="FFFFFF"/>
                                    <w:right w:val="single" w:sz="2" w:space="4" w:color="FFFFFF"/>
                                  </w:divBdr>
                                  <w:divsChild>
                                    <w:div w:id="1808204162">
                                      <w:marLeft w:val="0"/>
                                      <w:marRight w:val="0"/>
                                      <w:marTop w:val="0"/>
                                      <w:marBottom w:val="0"/>
                                      <w:divBdr>
                                        <w:top w:val="none" w:sz="0" w:space="0" w:color="auto"/>
                                        <w:left w:val="single" w:sz="24" w:space="8" w:color="52CE52"/>
                                        <w:bottom w:val="none" w:sz="0" w:space="0" w:color="auto"/>
                                        <w:right w:val="none" w:sz="0" w:space="0" w:color="auto"/>
                                      </w:divBdr>
                                    </w:div>
                                  </w:divsChild>
                                </w:div>
                                <w:div w:id="1780367587">
                                  <w:marLeft w:val="0"/>
                                  <w:marRight w:val="0"/>
                                  <w:marTop w:val="0"/>
                                  <w:marBottom w:val="0"/>
                                  <w:divBdr>
                                    <w:top w:val="single" w:sz="2" w:space="1" w:color="FFFFFF"/>
                                    <w:left w:val="single" w:sz="2" w:space="11" w:color="FFFFFF"/>
                                    <w:bottom w:val="single" w:sz="2" w:space="1" w:color="FFFFFF"/>
                                    <w:right w:val="single" w:sz="2" w:space="4" w:color="FFFFFF"/>
                                  </w:divBdr>
                                  <w:divsChild>
                                    <w:div w:id="1755470587">
                                      <w:marLeft w:val="0"/>
                                      <w:marRight w:val="0"/>
                                      <w:marTop w:val="0"/>
                                      <w:marBottom w:val="0"/>
                                      <w:divBdr>
                                        <w:top w:val="none" w:sz="0" w:space="0" w:color="auto"/>
                                        <w:left w:val="single" w:sz="24" w:space="8" w:color="52CE52"/>
                                        <w:bottom w:val="none" w:sz="0" w:space="0" w:color="auto"/>
                                        <w:right w:val="none" w:sz="0" w:space="0" w:color="auto"/>
                                      </w:divBdr>
                                    </w:div>
                                  </w:divsChild>
                                </w:div>
                                <w:div w:id="1090271163">
                                  <w:marLeft w:val="0"/>
                                  <w:marRight w:val="0"/>
                                  <w:marTop w:val="0"/>
                                  <w:marBottom w:val="0"/>
                                  <w:divBdr>
                                    <w:top w:val="single" w:sz="2" w:space="1" w:color="FFFFFF"/>
                                    <w:left w:val="single" w:sz="2" w:space="11" w:color="FFFFFF"/>
                                    <w:bottom w:val="single" w:sz="2" w:space="1" w:color="FFFFFF"/>
                                    <w:right w:val="single" w:sz="2" w:space="4" w:color="FFFFFF"/>
                                  </w:divBdr>
                                  <w:divsChild>
                                    <w:div w:id="1670593712">
                                      <w:marLeft w:val="0"/>
                                      <w:marRight w:val="0"/>
                                      <w:marTop w:val="0"/>
                                      <w:marBottom w:val="0"/>
                                      <w:divBdr>
                                        <w:top w:val="none" w:sz="0" w:space="0" w:color="auto"/>
                                        <w:left w:val="single" w:sz="24" w:space="8" w:color="52CE52"/>
                                        <w:bottom w:val="none" w:sz="0" w:space="0" w:color="auto"/>
                                        <w:right w:val="none" w:sz="0" w:space="0" w:color="auto"/>
                                      </w:divBdr>
                                    </w:div>
                                  </w:divsChild>
                                </w:div>
                                <w:div w:id="305278033">
                                  <w:marLeft w:val="0"/>
                                  <w:marRight w:val="0"/>
                                  <w:marTop w:val="0"/>
                                  <w:marBottom w:val="0"/>
                                  <w:divBdr>
                                    <w:top w:val="single" w:sz="2" w:space="1" w:color="FFFFFF"/>
                                    <w:left w:val="single" w:sz="2" w:space="11" w:color="FFFFFF"/>
                                    <w:bottom w:val="single" w:sz="2" w:space="1" w:color="FFFFFF"/>
                                    <w:right w:val="single" w:sz="2" w:space="4" w:color="FFFFFF"/>
                                  </w:divBdr>
                                  <w:divsChild>
                                    <w:div w:id="605818624">
                                      <w:marLeft w:val="0"/>
                                      <w:marRight w:val="0"/>
                                      <w:marTop w:val="0"/>
                                      <w:marBottom w:val="0"/>
                                      <w:divBdr>
                                        <w:top w:val="none" w:sz="0" w:space="0" w:color="auto"/>
                                        <w:left w:val="single" w:sz="24" w:space="8" w:color="52CE52"/>
                                        <w:bottom w:val="none" w:sz="0" w:space="0" w:color="auto"/>
                                        <w:right w:val="none" w:sz="0" w:space="0" w:color="auto"/>
                                      </w:divBdr>
                                    </w:div>
                                  </w:divsChild>
                                </w:div>
                                <w:div w:id="672339862">
                                  <w:marLeft w:val="0"/>
                                  <w:marRight w:val="0"/>
                                  <w:marTop w:val="0"/>
                                  <w:marBottom w:val="0"/>
                                  <w:divBdr>
                                    <w:top w:val="single" w:sz="2" w:space="1" w:color="FFFFFF"/>
                                    <w:left w:val="single" w:sz="2" w:space="11" w:color="FFFFFF"/>
                                    <w:bottom w:val="single" w:sz="2" w:space="4" w:color="FFFFFF"/>
                                    <w:right w:val="single" w:sz="2" w:space="4" w:color="FFFFFF"/>
                                  </w:divBdr>
                                  <w:divsChild>
                                    <w:div w:id="117237640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28237103">
                      <w:marLeft w:val="0"/>
                      <w:marRight w:val="0"/>
                      <w:marTop w:val="0"/>
                      <w:marBottom w:val="300"/>
                      <w:divBdr>
                        <w:top w:val="single" w:sz="6" w:space="0" w:color="E8E8E2"/>
                        <w:left w:val="single" w:sz="6" w:space="0" w:color="E8E8E2"/>
                        <w:bottom w:val="single" w:sz="6" w:space="0" w:color="E8E8E2"/>
                        <w:right w:val="single" w:sz="6" w:space="0" w:color="E8E8E2"/>
                      </w:divBdr>
                      <w:divsChild>
                        <w:div w:id="1499424218">
                          <w:marLeft w:val="0"/>
                          <w:marRight w:val="0"/>
                          <w:marTop w:val="0"/>
                          <w:marBottom w:val="0"/>
                          <w:divBdr>
                            <w:top w:val="none" w:sz="0" w:space="0" w:color="auto"/>
                            <w:left w:val="none" w:sz="0" w:space="0" w:color="auto"/>
                            <w:bottom w:val="none" w:sz="0" w:space="0" w:color="auto"/>
                            <w:right w:val="none" w:sz="0" w:space="0" w:color="auto"/>
                          </w:divBdr>
                          <w:divsChild>
                            <w:div w:id="582491457">
                              <w:marLeft w:val="0"/>
                              <w:marRight w:val="0"/>
                              <w:marTop w:val="0"/>
                              <w:marBottom w:val="0"/>
                              <w:divBdr>
                                <w:top w:val="none" w:sz="0" w:space="0" w:color="auto"/>
                                <w:left w:val="none" w:sz="0" w:space="0" w:color="auto"/>
                                <w:bottom w:val="none" w:sz="0" w:space="0" w:color="auto"/>
                                <w:right w:val="none" w:sz="0" w:space="0" w:color="auto"/>
                              </w:divBdr>
                              <w:divsChild>
                                <w:div w:id="36395224">
                                  <w:marLeft w:val="0"/>
                                  <w:marRight w:val="0"/>
                                  <w:marTop w:val="0"/>
                                  <w:marBottom w:val="0"/>
                                  <w:divBdr>
                                    <w:top w:val="single" w:sz="2" w:space="4" w:color="FFFFFF"/>
                                    <w:left w:val="single" w:sz="2" w:space="11" w:color="FFFFFF"/>
                                    <w:bottom w:val="single" w:sz="2" w:space="1" w:color="FFFFFF"/>
                                    <w:right w:val="single" w:sz="2" w:space="4" w:color="FFFFFF"/>
                                  </w:divBdr>
                                  <w:divsChild>
                                    <w:div w:id="1732459628">
                                      <w:marLeft w:val="0"/>
                                      <w:marRight w:val="0"/>
                                      <w:marTop w:val="0"/>
                                      <w:marBottom w:val="0"/>
                                      <w:divBdr>
                                        <w:top w:val="none" w:sz="0" w:space="0" w:color="auto"/>
                                        <w:left w:val="single" w:sz="24" w:space="8" w:color="52CE52"/>
                                        <w:bottom w:val="none" w:sz="0" w:space="0" w:color="auto"/>
                                        <w:right w:val="none" w:sz="0" w:space="0" w:color="auto"/>
                                      </w:divBdr>
                                    </w:div>
                                  </w:divsChild>
                                </w:div>
                                <w:div w:id="372923170">
                                  <w:marLeft w:val="0"/>
                                  <w:marRight w:val="0"/>
                                  <w:marTop w:val="0"/>
                                  <w:marBottom w:val="0"/>
                                  <w:divBdr>
                                    <w:top w:val="single" w:sz="2" w:space="1" w:color="FFFFFF"/>
                                    <w:left w:val="single" w:sz="2" w:space="11" w:color="FFFFFF"/>
                                    <w:bottom w:val="single" w:sz="2" w:space="1" w:color="FFFFFF"/>
                                    <w:right w:val="single" w:sz="2" w:space="4" w:color="FFFFFF"/>
                                  </w:divBdr>
                                  <w:divsChild>
                                    <w:div w:id="2014643034">
                                      <w:marLeft w:val="0"/>
                                      <w:marRight w:val="0"/>
                                      <w:marTop w:val="0"/>
                                      <w:marBottom w:val="0"/>
                                      <w:divBdr>
                                        <w:top w:val="none" w:sz="0" w:space="0" w:color="auto"/>
                                        <w:left w:val="single" w:sz="24" w:space="8" w:color="52CE52"/>
                                        <w:bottom w:val="none" w:sz="0" w:space="0" w:color="auto"/>
                                        <w:right w:val="none" w:sz="0" w:space="0" w:color="auto"/>
                                      </w:divBdr>
                                    </w:div>
                                  </w:divsChild>
                                </w:div>
                                <w:div w:id="1987467922">
                                  <w:marLeft w:val="0"/>
                                  <w:marRight w:val="0"/>
                                  <w:marTop w:val="0"/>
                                  <w:marBottom w:val="0"/>
                                  <w:divBdr>
                                    <w:top w:val="single" w:sz="2" w:space="1" w:color="FFFFFF"/>
                                    <w:left w:val="single" w:sz="2" w:space="11" w:color="FFFFFF"/>
                                    <w:bottom w:val="single" w:sz="2" w:space="1" w:color="FFFFFF"/>
                                    <w:right w:val="single" w:sz="2" w:space="4" w:color="FFFFFF"/>
                                  </w:divBdr>
                                  <w:divsChild>
                                    <w:div w:id="1062632153">
                                      <w:marLeft w:val="0"/>
                                      <w:marRight w:val="0"/>
                                      <w:marTop w:val="0"/>
                                      <w:marBottom w:val="0"/>
                                      <w:divBdr>
                                        <w:top w:val="none" w:sz="0" w:space="0" w:color="auto"/>
                                        <w:left w:val="single" w:sz="24" w:space="8" w:color="52CE52"/>
                                        <w:bottom w:val="none" w:sz="0" w:space="0" w:color="auto"/>
                                        <w:right w:val="none" w:sz="0" w:space="0" w:color="auto"/>
                                      </w:divBdr>
                                    </w:div>
                                  </w:divsChild>
                                </w:div>
                                <w:div w:id="1566456705">
                                  <w:marLeft w:val="0"/>
                                  <w:marRight w:val="0"/>
                                  <w:marTop w:val="0"/>
                                  <w:marBottom w:val="0"/>
                                  <w:divBdr>
                                    <w:top w:val="single" w:sz="2" w:space="1" w:color="FFFFFF"/>
                                    <w:left w:val="single" w:sz="2" w:space="11" w:color="FFFFFF"/>
                                    <w:bottom w:val="single" w:sz="2" w:space="1" w:color="FFFFFF"/>
                                    <w:right w:val="single" w:sz="2" w:space="4" w:color="FFFFFF"/>
                                  </w:divBdr>
                                  <w:divsChild>
                                    <w:div w:id="752508063">
                                      <w:marLeft w:val="0"/>
                                      <w:marRight w:val="0"/>
                                      <w:marTop w:val="0"/>
                                      <w:marBottom w:val="0"/>
                                      <w:divBdr>
                                        <w:top w:val="none" w:sz="0" w:space="0" w:color="auto"/>
                                        <w:left w:val="single" w:sz="24" w:space="8" w:color="52CE52"/>
                                        <w:bottom w:val="none" w:sz="0" w:space="0" w:color="auto"/>
                                        <w:right w:val="none" w:sz="0" w:space="0" w:color="auto"/>
                                      </w:divBdr>
                                    </w:div>
                                  </w:divsChild>
                                </w:div>
                                <w:div w:id="1939482140">
                                  <w:marLeft w:val="0"/>
                                  <w:marRight w:val="0"/>
                                  <w:marTop w:val="0"/>
                                  <w:marBottom w:val="0"/>
                                  <w:divBdr>
                                    <w:top w:val="single" w:sz="2" w:space="1" w:color="FFFFFF"/>
                                    <w:left w:val="single" w:sz="2" w:space="11" w:color="FFFFFF"/>
                                    <w:bottom w:val="single" w:sz="2" w:space="1" w:color="FFFFFF"/>
                                    <w:right w:val="single" w:sz="2" w:space="4" w:color="FFFFFF"/>
                                  </w:divBdr>
                                  <w:divsChild>
                                    <w:div w:id="1672023821">
                                      <w:marLeft w:val="0"/>
                                      <w:marRight w:val="0"/>
                                      <w:marTop w:val="0"/>
                                      <w:marBottom w:val="0"/>
                                      <w:divBdr>
                                        <w:top w:val="none" w:sz="0" w:space="0" w:color="auto"/>
                                        <w:left w:val="single" w:sz="24" w:space="8" w:color="52CE52"/>
                                        <w:bottom w:val="none" w:sz="0" w:space="0" w:color="auto"/>
                                        <w:right w:val="none" w:sz="0" w:space="0" w:color="auto"/>
                                      </w:divBdr>
                                    </w:div>
                                  </w:divsChild>
                                </w:div>
                                <w:div w:id="1367292867">
                                  <w:marLeft w:val="0"/>
                                  <w:marRight w:val="0"/>
                                  <w:marTop w:val="0"/>
                                  <w:marBottom w:val="0"/>
                                  <w:divBdr>
                                    <w:top w:val="single" w:sz="2" w:space="1" w:color="FFFFFF"/>
                                    <w:left w:val="single" w:sz="2" w:space="11" w:color="FFFFFF"/>
                                    <w:bottom w:val="single" w:sz="2" w:space="1" w:color="FFFFFF"/>
                                    <w:right w:val="single" w:sz="2" w:space="4" w:color="FFFFFF"/>
                                  </w:divBdr>
                                  <w:divsChild>
                                    <w:div w:id="620453390">
                                      <w:marLeft w:val="0"/>
                                      <w:marRight w:val="0"/>
                                      <w:marTop w:val="0"/>
                                      <w:marBottom w:val="0"/>
                                      <w:divBdr>
                                        <w:top w:val="none" w:sz="0" w:space="0" w:color="auto"/>
                                        <w:left w:val="single" w:sz="24" w:space="8" w:color="52CE52"/>
                                        <w:bottom w:val="none" w:sz="0" w:space="0" w:color="auto"/>
                                        <w:right w:val="none" w:sz="0" w:space="0" w:color="auto"/>
                                      </w:divBdr>
                                    </w:div>
                                  </w:divsChild>
                                </w:div>
                                <w:div w:id="1458337132">
                                  <w:marLeft w:val="0"/>
                                  <w:marRight w:val="0"/>
                                  <w:marTop w:val="0"/>
                                  <w:marBottom w:val="0"/>
                                  <w:divBdr>
                                    <w:top w:val="single" w:sz="2" w:space="1" w:color="FFFFFF"/>
                                    <w:left w:val="single" w:sz="2" w:space="11" w:color="FFFFFF"/>
                                    <w:bottom w:val="single" w:sz="2" w:space="1" w:color="FFFFFF"/>
                                    <w:right w:val="single" w:sz="2" w:space="4" w:color="FFFFFF"/>
                                  </w:divBdr>
                                  <w:divsChild>
                                    <w:div w:id="996112968">
                                      <w:marLeft w:val="0"/>
                                      <w:marRight w:val="0"/>
                                      <w:marTop w:val="0"/>
                                      <w:marBottom w:val="0"/>
                                      <w:divBdr>
                                        <w:top w:val="none" w:sz="0" w:space="0" w:color="auto"/>
                                        <w:left w:val="single" w:sz="24" w:space="8" w:color="52CE52"/>
                                        <w:bottom w:val="none" w:sz="0" w:space="0" w:color="auto"/>
                                        <w:right w:val="none" w:sz="0" w:space="0" w:color="auto"/>
                                      </w:divBdr>
                                    </w:div>
                                  </w:divsChild>
                                </w:div>
                                <w:div w:id="1126391499">
                                  <w:marLeft w:val="0"/>
                                  <w:marRight w:val="0"/>
                                  <w:marTop w:val="0"/>
                                  <w:marBottom w:val="0"/>
                                  <w:divBdr>
                                    <w:top w:val="single" w:sz="2" w:space="1" w:color="FFFFFF"/>
                                    <w:left w:val="single" w:sz="2" w:space="11" w:color="FFFFFF"/>
                                    <w:bottom w:val="single" w:sz="2" w:space="1" w:color="FFFFFF"/>
                                    <w:right w:val="single" w:sz="2" w:space="4" w:color="FFFFFF"/>
                                  </w:divBdr>
                                  <w:divsChild>
                                    <w:div w:id="1384717035">
                                      <w:marLeft w:val="0"/>
                                      <w:marRight w:val="0"/>
                                      <w:marTop w:val="0"/>
                                      <w:marBottom w:val="0"/>
                                      <w:divBdr>
                                        <w:top w:val="none" w:sz="0" w:space="0" w:color="auto"/>
                                        <w:left w:val="single" w:sz="24" w:space="8" w:color="52CE52"/>
                                        <w:bottom w:val="none" w:sz="0" w:space="0" w:color="auto"/>
                                        <w:right w:val="none" w:sz="0" w:space="0" w:color="auto"/>
                                      </w:divBdr>
                                    </w:div>
                                  </w:divsChild>
                                </w:div>
                                <w:div w:id="410198374">
                                  <w:marLeft w:val="0"/>
                                  <w:marRight w:val="0"/>
                                  <w:marTop w:val="0"/>
                                  <w:marBottom w:val="0"/>
                                  <w:divBdr>
                                    <w:top w:val="single" w:sz="2" w:space="1" w:color="FFFFFF"/>
                                    <w:left w:val="single" w:sz="2" w:space="11" w:color="FFFFFF"/>
                                    <w:bottom w:val="single" w:sz="2" w:space="1" w:color="FFFFFF"/>
                                    <w:right w:val="single" w:sz="2" w:space="4" w:color="FFFFFF"/>
                                  </w:divBdr>
                                  <w:divsChild>
                                    <w:div w:id="764111893">
                                      <w:marLeft w:val="0"/>
                                      <w:marRight w:val="0"/>
                                      <w:marTop w:val="0"/>
                                      <w:marBottom w:val="0"/>
                                      <w:divBdr>
                                        <w:top w:val="none" w:sz="0" w:space="0" w:color="auto"/>
                                        <w:left w:val="single" w:sz="24" w:space="8" w:color="52CE52"/>
                                        <w:bottom w:val="none" w:sz="0" w:space="0" w:color="auto"/>
                                        <w:right w:val="none" w:sz="0" w:space="0" w:color="auto"/>
                                      </w:divBdr>
                                    </w:div>
                                  </w:divsChild>
                                </w:div>
                                <w:div w:id="877401360">
                                  <w:marLeft w:val="0"/>
                                  <w:marRight w:val="0"/>
                                  <w:marTop w:val="0"/>
                                  <w:marBottom w:val="0"/>
                                  <w:divBdr>
                                    <w:top w:val="single" w:sz="2" w:space="1" w:color="FFFFFF"/>
                                    <w:left w:val="single" w:sz="2" w:space="11" w:color="FFFFFF"/>
                                    <w:bottom w:val="single" w:sz="2" w:space="4" w:color="FFFFFF"/>
                                    <w:right w:val="single" w:sz="2" w:space="4" w:color="FFFFFF"/>
                                  </w:divBdr>
                                  <w:divsChild>
                                    <w:div w:id="150185275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26848610">
                      <w:marLeft w:val="0"/>
                      <w:marRight w:val="0"/>
                      <w:marTop w:val="0"/>
                      <w:marBottom w:val="300"/>
                      <w:divBdr>
                        <w:top w:val="single" w:sz="6" w:space="0" w:color="E8E8E2"/>
                        <w:left w:val="single" w:sz="6" w:space="0" w:color="E8E8E2"/>
                        <w:bottom w:val="single" w:sz="6" w:space="0" w:color="E8E8E2"/>
                        <w:right w:val="single" w:sz="6" w:space="0" w:color="E8E8E2"/>
                      </w:divBdr>
                      <w:divsChild>
                        <w:div w:id="286354958">
                          <w:marLeft w:val="0"/>
                          <w:marRight w:val="0"/>
                          <w:marTop w:val="0"/>
                          <w:marBottom w:val="0"/>
                          <w:divBdr>
                            <w:top w:val="none" w:sz="0" w:space="0" w:color="auto"/>
                            <w:left w:val="none" w:sz="0" w:space="0" w:color="auto"/>
                            <w:bottom w:val="none" w:sz="0" w:space="0" w:color="auto"/>
                            <w:right w:val="none" w:sz="0" w:space="0" w:color="auto"/>
                          </w:divBdr>
                          <w:divsChild>
                            <w:div w:id="1974828238">
                              <w:marLeft w:val="0"/>
                              <w:marRight w:val="0"/>
                              <w:marTop w:val="0"/>
                              <w:marBottom w:val="0"/>
                              <w:divBdr>
                                <w:top w:val="none" w:sz="0" w:space="0" w:color="auto"/>
                                <w:left w:val="none" w:sz="0" w:space="0" w:color="auto"/>
                                <w:bottom w:val="none" w:sz="0" w:space="0" w:color="auto"/>
                                <w:right w:val="none" w:sz="0" w:space="0" w:color="auto"/>
                              </w:divBdr>
                              <w:divsChild>
                                <w:div w:id="2023624241">
                                  <w:marLeft w:val="0"/>
                                  <w:marRight w:val="0"/>
                                  <w:marTop w:val="0"/>
                                  <w:marBottom w:val="0"/>
                                  <w:divBdr>
                                    <w:top w:val="single" w:sz="2" w:space="4" w:color="FFFFFF"/>
                                    <w:left w:val="single" w:sz="2" w:space="11" w:color="3FA03F"/>
                                    <w:bottom w:val="single" w:sz="2" w:space="4" w:color="FFFFFF"/>
                                    <w:right w:val="single" w:sz="2" w:space="4" w:color="FFFFFF"/>
                                  </w:divBdr>
                                  <w:divsChild>
                                    <w:div w:id="10592554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20484959">
                      <w:marLeft w:val="0"/>
                      <w:marRight w:val="0"/>
                      <w:marTop w:val="0"/>
                      <w:marBottom w:val="300"/>
                      <w:divBdr>
                        <w:top w:val="single" w:sz="6" w:space="0" w:color="E8E8E2"/>
                        <w:left w:val="single" w:sz="6" w:space="0" w:color="E8E8E2"/>
                        <w:bottom w:val="single" w:sz="6" w:space="0" w:color="E8E8E2"/>
                        <w:right w:val="single" w:sz="6" w:space="0" w:color="E8E8E2"/>
                      </w:divBdr>
                      <w:divsChild>
                        <w:div w:id="372463005">
                          <w:marLeft w:val="0"/>
                          <w:marRight w:val="0"/>
                          <w:marTop w:val="0"/>
                          <w:marBottom w:val="0"/>
                          <w:divBdr>
                            <w:top w:val="none" w:sz="0" w:space="0" w:color="auto"/>
                            <w:left w:val="none" w:sz="0" w:space="0" w:color="auto"/>
                            <w:bottom w:val="none" w:sz="0" w:space="0" w:color="auto"/>
                            <w:right w:val="none" w:sz="0" w:space="0" w:color="auto"/>
                          </w:divBdr>
                          <w:divsChild>
                            <w:div w:id="2141722766">
                              <w:marLeft w:val="0"/>
                              <w:marRight w:val="0"/>
                              <w:marTop w:val="0"/>
                              <w:marBottom w:val="0"/>
                              <w:divBdr>
                                <w:top w:val="none" w:sz="0" w:space="0" w:color="auto"/>
                                <w:left w:val="none" w:sz="0" w:space="0" w:color="auto"/>
                                <w:bottom w:val="none" w:sz="0" w:space="0" w:color="auto"/>
                                <w:right w:val="none" w:sz="0" w:space="0" w:color="auto"/>
                              </w:divBdr>
                              <w:divsChild>
                                <w:div w:id="1549222539">
                                  <w:marLeft w:val="0"/>
                                  <w:marRight w:val="0"/>
                                  <w:marTop w:val="0"/>
                                  <w:marBottom w:val="0"/>
                                  <w:divBdr>
                                    <w:top w:val="single" w:sz="2" w:space="4" w:color="FFFFFF"/>
                                    <w:left w:val="single" w:sz="2" w:space="11" w:color="FFFFFF"/>
                                    <w:bottom w:val="single" w:sz="2" w:space="1" w:color="FFFFFF"/>
                                    <w:right w:val="single" w:sz="2" w:space="4" w:color="FFFFFF"/>
                                  </w:divBdr>
                                  <w:divsChild>
                                    <w:div w:id="1162232145">
                                      <w:marLeft w:val="0"/>
                                      <w:marRight w:val="0"/>
                                      <w:marTop w:val="0"/>
                                      <w:marBottom w:val="0"/>
                                      <w:divBdr>
                                        <w:top w:val="none" w:sz="0" w:space="0" w:color="auto"/>
                                        <w:left w:val="single" w:sz="24" w:space="8" w:color="52CE52"/>
                                        <w:bottom w:val="none" w:sz="0" w:space="0" w:color="auto"/>
                                        <w:right w:val="none" w:sz="0" w:space="0" w:color="auto"/>
                                      </w:divBdr>
                                    </w:div>
                                  </w:divsChild>
                                </w:div>
                                <w:div w:id="1754662162">
                                  <w:marLeft w:val="0"/>
                                  <w:marRight w:val="0"/>
                                  <w:marTop w:val="0"/>
                                  <w:marBottom w:val="0"/>
                                  <w:divBdr>
                                    <w:top w:val="single" w:sz="2" w:space="1" w:color="FFFFFF"/>
                                    <w:left w:val="single" w:sz="2" w:space="11" w:color="FFFFFF"/>
                                    <w:bottom w:val="single" w:sz="2" w:space="1" w:color="FFFFFF"/>
                                    <w:right w:val="single" w:sz="2" w:space="4" w:color="FFFFFF"/>
                                  </w:divBdr>
                                  <w:divsChild>
                                    <w:div w:id="1962766924">
                                      <w:marLeft w:val="0"/>
                                      <w:marRight w:val="0"/>
                                      <w:marTop w:val="0"/>
                                      <w:marBottom w:val="0"/>
                                      <w:divBdr>
                                        <w:top w:val="none" w:sz="0" w:space="0" w:color="auto"/>
                                        <w:left w:val="single" w:sz="24" w:space="8" w:color="52CE52"/>
                                        <w:bottom w:val="none" w:sz="0" w:space="0" w:color="auto"/>
                                        <w:right w:val="none" w:sz="0" w:space="0" w:color="auto"/>
                                      </w:divBdr>
                                    </w:div>
                                  </w:divsChild>
                                </w:div>
                                <w:div w:id="1638415870">
                                  <w:marLeft w:val="0"/>
                                  <w:marRight w:val="0"/>
                                  <w:marTop w:val="0"/>
                                  <w:marBottom w:val="0"/>
                                  <w:divBdr>
                                    <w:top w:val="single" w:sz="2" w:space="1" w:color="FFFFFF"/>
                                    <w:left w:val="single" w:sz="2" w:space="11" w:color="FFFFFF"/>
                                    <w:bottom w:val="single" w:sz="2" w:space="1" w:color="FFFFFF"/>
                                    <w:right w:val="single" w:sz="2" w:space="4" w:color="FFFFFF"/>
                                  </w:divBdr>
                                  <w:divsChild>
                                    <w:div w:id="113406489">
                                      <w:marLeft w:val="0"/>
                                      <w:marRight w:val="0"/>
                                      <w:marTop w:val="0"/>
                                      <w:marBottom w:val="0"/>
                                      <w:divBdr>
                                        <w:top w:val="none" w:sz="0" w:space="0" w:color="auto"/>
                                        <w:left w:val="single" w:sz="24" w:space="8" w:color="52CE52"/>
                                        <w:bottom w:val="none" w:sz="0" w:space="0" w:color="auto"/>
                                        <w:right w:val="none" w:sz="0" w:space="0" w:color="auto"/>
                                      </w:divBdr>
                                    </w:div>
                                  </w:divsChild>
                                </w:div>
                                <w:div w:id="1879660026">
                                  <w:marLeft w:val="0"/>
                                  <w:marRight w:val="0"/>
                                  <w:marTop w:val="0"/>
                                  <w:marBottom w:val="0"/>
                                  <w:divBdr>
                                    <w:top w:val="single" w:sz="2" w:space="1" w:color="FFFFFF"/>
                                    <w:left w:val="single" w:sz="2" w:space="11" w:color="FFFFFF"/>
                                    <w:bottom w:val="single" w:sz="2" w:space="4" w:color="FFFFFF"/>
                                    <w:right w:val="single" w:sz="2" w:space="4" w:color="FFFFFF"/>
                                  </w:divBdr>
                                  <w:divsChild>
                                    <w:div w:id="116080510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91209189">
                      <w:marLeft w:val="0"/>
                      <w:marRight w:val="0"/>
                      <w:marTop w:val="0"/>
                      <w:marBottom w:val="300"/>
                      <w:divBdr>
                        <w:top w:val="single" w:sz="6" w:space="0" w:color="E8E8E2"/>
                        <w:left w:val="single" w:sz="6" w:space="0" w:color="E8E8E2"/>
                        <w:bottom w:val="single" w:sz="6" w:space="0" w:color="E8E8E2"/>
                        <w:right w:val="single" w:sz="6" w:space="0" w:color="E8E8E2"/>
                      </w:divBdr>
                      <w:divsChild>
                        <w:div w:id="442579403">
                          <w:marLeft w:val="0"/>
                          <w:marRight w:val="0"/>
                          <w:marTop w:val="0"/>
                          <w:marBottom w:val="0"/>
                          <w:divBdr>
                            <w:top w:val="none" w:sz="0" w:space="0" w:color="auto"/>
                            <w:left w:val="none" w:sz="0" w:space="0" w:color="auto"/>
                            <w:bottom w:val="none" w:sz="0" w:space="0" w:color="auto"/>
                            <w:right w:val="none" w:sz="0" w:space="0" w:color="auto"/>
                          </w:divBdr>
                          <w:divsChild>
                            <w:div w:id="268512743">
                              <w:marLeft w:val="0"/>
                              <w:marRight w:val="0"/>
                              <w:marTop w:val="0"/>
                              <w:marBottom w:val="0"/>
                              <w:divBdr>
                                <w:top w:val="none" w:sz="0" w:space="0" w:color="auto"/>
                                <w:left w:val="none" w:sz="0" w:space="0" w:color="auto"/>
                                <w:bottom w:val="none" w:sz="0" w:space="0" w:color="auto"/>
                                <w:right w:val="none" w:sz="0" w:space="0" w:color="auto"/>
                              </w:divBdr>
                              <w:divsChild>
                                <w:div w:id="317422783">
                                  <w:marLeft w:val="0"/>
                                  <w:marRight w:val="0"/>
                                  <w:marTop w:val="0"/>
                                  <w:marBottom w:val="0"/>
                                  <w:divBdr>
                                    <w:top w:val="single" w:sz="2" w:space="4" w:color="FFFFFF"/>
                                    <w:left w:val="single" w:sz="2" w:space="11" w:color="3FA03F"/>
                                    <w:bottom w:val="single" w:sz="2" w:space="1" w:color="FFFFFF"/>
                                    <w:right w:val="single" w:sz="2" w:space="4" w:color="FFFFFF"/>
                                  </w:divBdr>
                                  <w:divsChild>
                                    <w:div w:id="1193617061">
                                      <w:marLeft w:val="0"/>
                                      <w:marRight w:val="0"/>
                                      <w:marTop w:val="0"/>
                                      <w:marBottom w:val="0"/>
                                      <w:divBdr>
                                        <w:top w:val="none" w:sz="0" w:space="0" w:color="auto"/>
                                        <w:left w:val="single" w:sz="24" w:space="8" w:color="52CE52"/>
                                        <w:bottom w:val="none" w:sz="0" w:space="0" w:color="auto"/>
                                        <w:right w:val="none" w:sz="0" w:space="0" w:color="auto"/>
                                      </w:divBdr>
                                    </w:div>
                                  </w:divsChild>
                                </w:div>
                                <w:div w:id="1338773372">
                                  <w:marLeft w:val="0"/>
                                  <w:marRight w:val="0"/>
                                  <w:marTop w:val="0"/>
                                  <w:marBottom w:val="0"/>
                                  <w:divBdr>
                                    <w:top w:val="single" w:sz="2" w:space="1" w:color="FFFFFF"/>
                                    <w:left w:val="single" w:sz="2" w:space="11" w:color="FFFFFF"/>
                                    <w:bottom w:val="single" w:sz="2" w:space="1" w:color="FFFFFF"/>
                                    <w:right w:val="single" w:sz="2" w:space="4" w:color="FFFFFF"/>
                                  </w:divBdr>
                                  <w:divsChild>
                                    <w:div w:id="1747532823">
                                      <w:marLeft w:val="0"/>
                                      <w:marRight w:val="0"/>
                                      <w:marTop w:val="0"/>
                                      <w:marBottom w:val="0"/>
                                      <w:divBdr>
                                        <w:top w:val="none" w:sz="0" w:space="0" w:color="auto"/>
                                        <w:left w:val="single" w:sz="24" w:space="8" w:color="52CE52"/>
                                        <w:bottom w:val="none" w:sz="0" w:space="0" w:color="auto"/>
                                        <w:right w:val="none" w:sz="0" w:space="0" w:color="auto"/>
                                      </w:divBdr>
                                    </w:div>
                                  </w:divsChild>
                                </w:div>
                                <w:div w:id="595090897">
                                  <w:marLeft w:val="0"/>
                                  <w:marRight w:val="0"/>
                                  <w:marTop w:val="0"/>
                                  <w:marBottom w:val="0"/>
                                  <w:divBdr>
                                    <w:top w:val="single" w:sz="2" w:space="1" w:color="FFFFFF"/>
                                    <w:left w:val="single" w:sz="2" w:space="11" w:color="FFFFFF"/>
                                    <w:bottom w:val="single" w:sz="2" w:space="1" w:color="FFFFFF"/>
                                    <w:right w:val="single" w:sz="2" w:space="4" w:color="FFFFFF"/>
                                  </w:divBdr>
                                  <w:divsChild>
                                    <w:div w:id="303891717">
                                      <w:marLeft w:val="0"/>
                                      <w:marRight w:val="0"/>
                                      <w:marTop w:val="0"/>
                                      <w:marBottom w:val="0"/>
                                      <w:divBdr>
                                        <w:top w:val="none" w:sz="0" w:space="0" w:color="auto"/>
                                        <w:left w:val="single" w:sz="24" w:space="8" w:color="52CE52"/>
                                        <w:bottom w:val="none" w:sz="0" w:space="0" w:color="auto"/>
                                        <w:right w:val="none" w:sz="0" w:space="0" w:color="auto"/>
                                      </w:divBdr>
                                    </w:div>
                                  </w:divsChild>
                                </w:div>
                                <w:div w:id="1070814654">
                                  <w:marLeft w:val="0"/>
                                  <w:marRight w:val="0"/>
                                  <w:marTop w:val="0"/>
                                  <w:marBottom w:val="0"/>
                                  <w:divBdr>
                                    <w:top w:val="single" w:sz="2" w:space="1" w:color="FFFFFF"/>
                                    <w:left w:val="single" w:sz="2" w:space="11" w:color="FFFFFF"/>
                                    <w:bottom w:val="single" w:sz="2" w:space="1" w:color="FFFFFF"/>
                                    <w:right w:val="single" w:sz="2" w:space="4" w:color="FFFFFF"/>
                                  </w:divBdr>
                                  <w:divsChild>
                                    <w:div w:id="1163084940">
                                      <w:marLeft w:val="0"/>
                                      <w:marRight w:val="0"/>
                                      <w:marTop w:val="0"/>
                                      <w:marBottom w:val="0"/>
                                      <w:divBdr>
                                        <w:top w:val="none" w:sz="0" w:space="0" w:color="auto"/>
                                        <w:left w:val="single" w:sz="24" w:space="8" w:color="52CE52"/>
                                        <w:bottom w:val="none" w:sz="0" w:space="0" w:color="auto"/>
                                        <w:right w:val="none" w:sz="0" w:space="0" w:color="auto"/>
                                      </w:divBdr>
                                    </w:div>
                                  </w:divsChild>
                                </w:div>
                                <w:div w:id="1976791685">
                                  <w:marLeft w:val="0"/>
                                  <w:marRight w:val="0"/>
                                  <w:marTop w:val="0"/>
                                  <w:marBottom w:val="0"/>
                                  <w:divBdr>
                                    <w:top w:val="single" w:sz="2" w:space="1" w:color="FFFFFF"/>
                                    <w:left w:val="single" w:sz="2" w:space="11" w:color="FFFFFF"/>
                                    <w:bottom w:val="single" w:sz="2" w:space="1" w:color="FFFFFF"/>
                                    <w:right w:val="single" w:sz="2" w:space="4" w:color="FFFFFF"/>
                                  </w:divBdr>
                                  <w:divsChild>
                                    <w:div w:id="1765612125">
                                      <w:marLeft w:val="0"/>
                                      <w:marRight w:val="0"/>
                                      <w:marTop w:val="0"/>
                                      <w:marBottom w:val="0"/>
                                      <w:divBdr>
                                        <w:top w:val="none" w:sz="0" w:space="0" w:color="auto"/>
                                        <w:left w:val="single" w:sz="24" w:space="8" w:color="52CE52"/>
                                        <w:bottom w:val="none" w:sz="0" w:space="0" w:color="auto"/>
                                        <w:right w:val="none" w:sz="0" w:space="0" w:color="auto"/>
                                      </w:divBdr>
                                    </w:div>
                                  </w:divsChild>
                                </w:div>
                                <w:div w:id="1729377205">
                                  <w:marLeft w:val="0"/>
                                  <w:marRight w:val="0"/>
                                  <w:marTop w:val="0"/>
                                  <w:marBottom w:val="0"/>
                                  <w:divBdr>
                                    <w:top w:val="single" w:sz="2" w:space="1" w:color="FFFFFF"/>
                                    <w:left w:val="single" w:sz="2" w:space="11" w:color="FFFFFF"/>
                                    <w:bottom w:val="single" w:sz="2" w:space="1" w:color="FFFFFF"/>
                                    <w:right w:val="single" w:sz="2" w:space="4" w:color="FFFFFF"/>
                                  </w:divBdr>
                                  <w:divsChild>
                                    <w:div w:id="359598063">
                                      <w:marLeft w:val="0"/>
                                      <w:marRight w:val="0"/>
                                      <w:marTop w:val="0"/>
                                      <w:marBottom w:val="0"/>
                                      <w:divBdr>
                                        <w:top w:val="none" w:sz="0" w:space="0" w:color="auto"/>
                                        <w:left w:val="single" w:sz="24" w:space="8" w:color="52CE52"/>
                                        <w:bottom w:val="none" w:sz="0" w:space="0" w:color="auto"/>
                                        <w:right w:val="none" w:sz="0" w:space="0" w:color="auto"/>
                                      </w:divBdr>
                                    </w:div>
                                  </w:divsChild>
                                </w:div>
                                <w:div w:id="1861628359">
                                  <w:marLeft w:val="0"/>
                                  <w:marRight w:val="0"/>
                                  <w:marTop w:val="0"/>
                                  <w:marBottom w:val="0"/>
                                  <w:divBdr>
                                    <w:top w:val="single" w:sz="2" w:space="1" w:color="FFFFFF"/>
                                    <w:left w:val="single" w:sz="2" w:space="11" w:color="FFFFFF"/>
                                    <w:bottom w:val="single" w:sz="2" w:space="1" w:color="FFFFFF"/>
                                    <w:right w:val="single" w:sz="2" w:space="4" w:color="FFFFFF"/>
                                  </w:divBdr>
                                  <w:divsChild>
                                    <w:div w:id="991904315">
                                      <w:marLeft w:val="0"/>
                                      <w:marRight w:val="0"/>
                                      <w:marTop w:val="0"/>
                                      <w:marBottom w:val="0"/>
                                      <w:divBdr>
                                        <w:top w:val="none" w:sz="0" w:space="0" w:color="auto"/>
                                        <w:left w:val="single" w:sz="24" w:space="8" w:color="52CE52"/>
                                        <w:bottom w:val="none" w:sz="0" w:space="0" w:color="auto"/>
                                        <w:right w:val="none" w:sz="0" w:space="0" w:color="auto"/>
                                      </w:divBdr>
                                    </w:div>
                                  </w:divsChild>
                                </w:div>
                                <w:div w:id="70784756">
                                  <w:marLeft w:val="0"/>
                                  <w:marRight w:val="0"/>
                                  <w:marTop w:val="0"/>
                                  <w:marBottom w:val="0"/>
                                  <w:divBdr>
                                    <w:top w:val="single" w:sz="2" w:space="1" w:color="FFFFFF"/>
                                    <w:left w:val="single" w:sz="2" w:space="11" w:color="FFFFFF"/>
                                    <w:bottom w:val="single" w:sz="2" w:space="1" w:color="FFFFFF"/>
                                    <w:right w:val="single" w:sz="2" w:space="4" w:color="FFFFFF"/>
                                  </w:divBdr>
                                  <w:divsChild>
                                    <w:div w:id="1092242761">
                                      <w:marLeft w:val="0"/>
                                      <w:marRight w:val="0"/>
                                      <w:marTop w:val="0"/>
                                      <w:marBottom w:val="0"/>
                                      <w:divBdr>
                                        <w:top w:val="none" w:sz="0" w:space="0" w:color="auto"/>
                                        <w:left w:val="single" w:sz="24" w:space="8" w:color="52CE52"/>
                                        <w:bottom w:val="none" w:sz="0" w:space="0" w:color="auto"/>
                                        <w:right w:val="none" w:sz="0" w:space="0" w:color="auto"/>
                                      </w:divBdr>
                                    </w:div>
                                  </w:divsChild>
                                </w:div>
                                <w:div w:id="2008971478">
                                  <w:marLeft w:val="0"/>
                                  <w:marRight w:val="0"/>
                                  <w:marTop w:val="0"/>
                                  <w:marBottom w:val="0"/>
                                  <w:divBdr>
                                    <w:top w:val="single" w:sz="2" w:space="1" w:color="FFFFFF"/>
                                    <w:left w:val="single" w:sz="2" w:space="11" w:color="FFFFFF"/>
                                    <w:bottom w:val="single" w:sz="2" w:space="1" w:color="FFFFFF"/>
                                    <w:right w:val="single" w:sz="2" w:space="4" w:color="FFFFFF"/>
                                  </w:divBdr>
                                  <w:divsChild>
                                    <w:div w:id="443767203">
                                      <w:marLeft w:val="0"/>
                                      <w:marRight w:val="0"/>
                                      <w:marTop w:val="0"/>
                                      <w:marBottom w:val="0"/>
                                      <w:divBdr>
                                        <w:top w:val="none" w:sz="0" w:space="0" w:color="auto"/>
                                        <w:left w:val="single" w:sz="24" w:space="8" w:color="52CE52"/>
                                        <w:bottom w:val="none" w:sz="0" w:space="0" w:color="auto"/>
                                        <w:right w:val="none" w:sz="0" w:space="0" w:color="auto"/>
                                      </w:divBdr>
                                    </w:div>
                                  </w:divsChild>
                                </w:div>
                                <w:div w:id="141195445">
                                  <w:marLeft w:val="0"/>
                                  <w:marRight w:val="0"/>
                                  <w:marTop w:val="0"/>
                                  <w:marBottom w:val="0"/>
                                  <w:divBdr>
                                    <w:top w:val="single" w:sz="2" w:space="1" w:color="FFFFFF"/>
                                    <w:left w:val="single" w:sz="2" w:space="11" w:color="FFFFFF"/>
                                    <w:bottom w:val="single" w:sz="2" w:space="1" w:color="FFFFFF"/>
                                    <w:right w:val="single" w:sz="2" w:space="4" w:color="FFFFFF"/>
                                  </w:divBdr>
                                  <w:divsChild>
                                    <w:div w:id="1596669219">
                                      <w:marLeft w:val="0"/>
                                      <w:marRight w:val="0"/>
                                      <w:marTop w:val="0"/>
                                      <w:marBottom w:val="0"/>
                                      <w:divBdr>
                                        <w:top w:val="none" w:sz="0" w:space="0" w:color="auto"/>
                                        <w:left w:val="single" w:sz="24" w:space="8" w:color="52CE52"/>
                                        <w:bottom w:val="none" w:sz="0" w:space="0" w:color="auto"/>
                                        <w:right w:val="none" w:sz="0" w:space="0" w:color="auto"/>
                                      </w:divBdr>
                                    </w:div>
                                  </w:divsChild>
                                </w:div>
                                <w:div w:id="48652932">
                                  <w:marLeft w:val="0"/>
                                  <w:marRight w:val="0"/>
                                  <w:marTop w:val="0"/>
                                  <w:marBottom w:val="0"/>
                                  <w:divBdr>
                                    <w:top w:val="single" w:sz="2" w:space="1" w:color="FFFFFF"/>
                                    <w:left w:val="single" w:sz="2" w:space="11" w:color="FFFFFF"/>
                                    <w:bottom w:val="single" w:sz="2" w:space="1" w:color="FFFFFF"/>
                                    <w:right w:val="single" w:sz="2" w:space="4" w:color="FFFFFF"/>
                                  </w:divBdr>
                                  <w:divsChild>
                                    <w:div w:id="1766999085">
                                      <w:marLeft w:val="0"/>
                                      <w:marRight w:val="0"/>
                                      <w:marTop w:val="0"/>
                                      <w:marBottom w:val="0"/>
                                      <w:divBdr>
                                        <w:top w:val="none" w:sz="0" w:space="0" w:color="auto"/>
                                        <w:left w:val="single" w:sz="24" w:space="8" w:color="52CE52"/>
                                        <w:bottom w:val="none" w:sz="0" w:space="0" w:color="auto"/>
                                        <w:right w:val="none" w:sz="0" w:space="0" w:color="auto"/>
                                      </w:divBdr>
                                    </w:div>
                                  </w:divsChild>
                                </w:div>
                                <w:div w:id="1810053715">
                                  <w:marLeft w:val="0"/>
                                  <w:marRight w:val="0"/>
                                  <w:marTop w:val="0"/>
                                  <w:marBottom w:val="0"/>
                                  <w:divBdr>
                                    <w:top w:val="single" w:sz="2" w:space="1" w:color="FFFFFF"/>
                                    <w:left w:val="single" w:sz="2" w:space="11" w:color="FFFFFF"/>
                                    <w:bottom w:val="single" w:sz="2" w:space="4" w:color="FFFFFF"/>
                                    <w:right w:val="single" w:sz="2" w:space="4" w:color="FFFFFF"/>
                                  </w:divBdr>
                                  <w:divsChild>
                                    <w:div w:id="961740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518810137">
                      <w:marLeft w:val="0"/>
                      <w:marRight w:val="0"/>
                      <w:marTop w:val="0"/>
                      <w:marBottom w:val="300"/>
                      <w:divBdr>
                        <w:top w:val="single" w:sz="6" w:space="0" w:color="E8E8E2"/>
                        <w:left w:val="single" w:sz="6" w:space="0" w:color="E8E8E2"/>
                        <w:bottom w:val="single" w:sz="6" w:space="0" w:color="E8E8E2"/>
                        <w:right w:val="single" w:sz="6" w:space="0" w:color="E8E8E2"/>
                      </w:divBdr>
                      <w:divsChild>
                        <w:div w:id="674916922">
                          <w:marLeft w:val="0"/>
                          <w:marRight w:val="0"/>
                          <w:marTop w:val="0"/>
                          <w:marBottom w:val="0"/>
                          <w:divBdr>
                            <w:top w:val="none" w:sz="0" w:space="0" w:color="auto"/>
                            <w:left w:val="none" w:sz="0" w:space="0" w:color="auto"/>
                            <w:bottom w:val="none" w:sz="0" w:space="0" w:color="auto"/>
                            <w:right w:val="none" w:sz="0" w:space="0" w:color="auto"/>
                          </w:divBdr>
                          <w:divsChild>
                            <w:div w:id="226233556">
                              <w:marLeft w:val="0"/>
                              <w:marRight w:val="0"/>
                              <w:marTop w:val="0"/>
                              <w:marBottom w:val="0"/>
                              <w:divBdr>
                                <w:top w:val="none" w:sz="0" w:space="0" w:color="auto"/>
                                <w:left w:val="none" w:sz="0" w:space="0" w:color="auto"/>
                                <w:bottom w:val="none" w:sz="0" w:space="0" w:color="auto"/>
                                <w:right w:val="none" w:sz="0" w:space="0" w:color="auto"/>
                              </w:divBdr>
                              <w:divsChild>
                                <w:div w:id="656299087">
                                  <w:marLeft w:val="0"/>
                                  <w:marRight w:val="0"/>
                                  <w:marTop w:val="0"/>
                                  <w:marBottom w:val="0"/>
                                  <w:divBdr>
                                    <w:top w:val="single" w:sz="2" w:space="4" w:color="FFFFFF"/>
                                    <w:left w:val="single" w:sz="2" w:space="11" w:color="FFFFFF"/>
                                    <w:bottom w:val="single" w:sz="2" w:space="4" w:color="FFFFFF"/>
                                    <w:right w:val="single" w:sz="2" w:space="4" w:color="FFFFFF"/>
                                  </w:divBdr>
                                  <w:divsChild>
                                    <w:div w:id="3135023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49324632">
                      <w:marLeft w:val="0"/>
                      <w:marRight w:val="0"/>
                      <w:marTop w:val="0"/>
                      <w:marBottom w:val="300"/>
                      <w:divBdr>
                        <w:top w:val="single" w:sz="6" w:space="0" w:color="E8E8E2"/>
                        <w:left w:val="single" w:sz="6" w:space="0" w:color="E8E8E2"/>
                        <w:bottom w:val="single" w:sz="6" w:space="0" w:color="E8E8E2"/>
                        <w:right w:val="single" w:sz="6" w:space="0" w:color="E8E8E2"/>
                      </w:divBdr>
                      <w:divsChild>
                        <w:div w:id="300885117">
                          <w:marLeft w:val="0"/>
                          <w:marRight w:val="0"/>
                          <w:marTop w:val="0"/>
                          <w:marBottom w:val="0"/>
                          <w:divBdr>
                            <w:top w:val="none" w:sz="0" w:space="0" w:color="auto"/>
                            <w:left w:val="none" w:sz="0" w:space="0" w:color="auto"/>
                            <w:bottom w:val="none" w:sz="0" w:space="0" w:color="auto"/>
                            <w:right w:val="none" w:sz="0" w:space="0" w:color="auto"/>
                          </w:divBdr>
                          <w:divsChild>
                            <w:div w:id="308829711">
                              <w:marLeft w:val="0"/>
                              <w:marRight w:val="0"/>
                              <w:marTop w:val="0"/>
                              <w:marBottom w:val="0"/>
                              <w:divBdr>
                                <w:top w:val="none" w:sz="0" w:space="0" w:color="auto"/>
                                <w:left w:val="none" w:sz="0" w:space="0" w:color="auto"/>
                                <w:bottom w:val="none" w:sz="0" w:space="0" w:color="auto"/>
                                <w:right w:val="none" w:sz="0" w:space="0" w:color="auto"/>
                              </w:divBdr>
                              <w:divsChild>
                                <w:div w:id="1127091248">
                                  <w:marLeft w:val="0"/>
                                  <w:marRight w:val="0"/>
                                  <w:marTop w:val="0"/>
                                  <w:marBottom w:val="0"/>
                                  <w:divBdr>
                                    <w:top w:val="single" w:sz="2" w:space="4" w:color="FFFFFF"/>
                                    <w:left w:val="single" w:sz="2" w:space="11" w:color="FFFFFF"/>
                                    <w:bottom w:val="single" w:sz="2" w:space="4" w:color="FFFFFF"/>
                                    <w:right w:val="single" w:sz="2" w:space="4" w:color="FFFFFF"/>
                                  </w:divBdr>
                                  <w:divsChild>
                                    <w:div w:id="104046972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47550312">
                      <w:marLeft w:val="0"/>
                      <w:marRight w:val="0"/>
                      <w:marTop w:val="0"/>
                      <w:marBottom w:val="300"/>
                      <w:divBdr>
                        <w:top w:val="single" w:sz="6" w:space="0" w:color="E8E8E2"/>
                        <w:left w:val="single" w:sz="6" w:space="0" w:color="E8E8E2"/>
                        <w:bottom w:val="single" w:sz="6" w:space="0" w:color="E8E8E2"/>
                        <w:right w:val="single" w:sz="6" w:space="0" w:color="E8E8E2"/>
                      </w:divBdr>
                      <w:divsChild>
                        <w:div w:id="292294499">
                          <w:marLeft w:val="0"/>
                          <w:marRight w:val="0"/>
                          <w:marTop w:val="0"/>
                          <w:marBottom w:val="0"/>
                          <w:divBdr>
                            <w:top w:val="none" w:sz="0" w:space="0" w:color="auto"/>
                            <w:left w:val="none" w:sz="0" w:space="0" w:color="auto"/>
                            <w:bottom w:val="none" w:sz="0" w:space="0" w:color="auto"/>
                            <w:right w:val="none" w:sz="0" w:space="0" w:color="auto"/>
                          </w:divBdr>
                          <w:divsChild>
                            <w:div w:id="1462725807">
                              <w:marLeft w:val="0"/>
                              <w:marRight w:val="0"/>
                              <w:marTop w:val="0"/>
                              <w:marBottom w:val="0"/>
                              <w:divBdr>
                                <w:top w:val="none" w:sz="0" w:space="0" w:color="auto"/>
                                <w:left w:val="none" w:sz="0" w:space="0" w:color="auto"/>
                                <w:bottom w:val="none" w:sz="0" w:space="0" w:color="auto"/>
                                <w:right w:val="none" w:sz="0" w:space="0" w:color="auto"/>
                              </w:divBdr>
                              <w:divsChild>
                                <w:div w:id="1333995694">
                                  <w:marLeft w:val="0"/>
                                  <w:marRight w:val="0"/>
                                  <w:marTop w:val="0"/>
                                  <w:marBottom w:val="0"/>
                                  <w:divBdr>
                                    <w:top w:val="single" w:sz="2" w:space="4" w:color="FFFFFF"/>
                                    <w:left w:val="single" w:sz="2" w:space="11" w:color="FFFFFF"/>
                                    <w:bottom w:val="single" w:sz="2" w:space="1" w:color="FFFFFF"/>
                                    <w:right w:val="single" w:sz="2" w:space="4" w:color="FFFFFF"/>
                                  </w:divBdr>
                                  <w:divsChild>
                                    <w:div w:id="2099867674">
                                      <w:marLeft w:val="0"/>
                                      <w:marRight w:val="0"/>
                                      <w:marTop w:val="0"/>
                                      <w:marBottom w:val="0"/>
                                      <w:divBdr>
                                        <w:top w:val="none" w:sz="0" w:space="0" w:color="auto"/>
                                        <w:left w:val="single" w:sz="24" w:space="8" w:color="52CE52"/>
                                        <w:bottom w:val="none" w:sz="0" w:space="0" w:color="auto"/>
                                        <w:right w:val="none" w:sz="0" w:space="0" w:color="auto"/>
                                      </w:divBdr>
                                    </w:div>
                                  </w:divsChild>
                                </w:div>
                                <w:div w:id="2136948683">
                                  <w:marLeft w:val="0"/>
                                  <w:marRight w:val="0"/>
                                  <w:marTop w:val="0"/>
                                  <w:marBottom w:val="0"/>
                                  <w:divBdr>
                                    <w:top w:val="single" w:sz="2" w:space="1" w:color="FFFFFF"/>
                                    <w:left w:val="single" w:sz="2" w:space="11" w:color="FFFFFF"/>
                                    <w:bottom w:val="single" w:sz="2" w:space="4" w:color="FFFFFF"/>
                                    <w:right w:val="single" w:sz="2" w:space="4" w:color="FFFFFF"/>
                                  </w:divBdr>
                                  <w:divsChild>
                                    <w:div w:id="10030525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344086180">
                      <w:marLeft w:val="0"/>
                      <w:marRight w:val="0"/>
                      <w:marTop w:val="0"/>
                      <w:marBottom w:val="300"/>
                      <w:divBdr>
                        <w:top w:val="single" w:sz="6" w:space="0" w:color="E8E8E2"/>
                        <w:left w:val="single" w:sz="6" w:space="0" w:color="E8E8E2"/>
                        <w:bottom w:val="single" w:sz="6" w:space="0" w:color="E8E8E2"/>
                        <w:right w:val="single" w:sz="6" w:space="0" w:color="E8E8E2"/>
                      </w:divBdr>
                      <w:divsChild>
                        <w:div w:id="926697049">
                          <w:marLeft w:val="0"/>
                          <w:marRight w:val="0"/>
                          <w:marTop w:val="0"/>
                          <w:marBottom w:val="0"/>
                          <w:divBdr>
                            <w:top w:val="none" w:sz="0" w:space="0" w:color="auto"/>
                            <w:left w:val="none" w:sz="0" w:space="0" w:color="auto"/>
                            <w:bottom w:val="none" w:sz="0" w:space="0" w:color="auto"/>
                            <w:right w:val="none" w:sz="0" w:space="0" w:color="auto"/>
                          </w:divBdr>
                          <w:divsChild>
                            <w:div w:id="1934701443">
                              <w:marLeft w:val="0"/>
                              <w:marRight w:val="0"/>
                              <w:marTop w:val="0"/>
                              <w:marBottom w:val="0"/>
                              <w:divBdr>
                                <w:top w:val="none" w:sz="0" w:space="0" w:color="auto"/>
                                <w:left w:val="none" w:sz="0" w:space="0" w:color="auto"/>
                                <w:bottom w:val="none" w:sz="0" w:space="0" w:color="auto"/>
                                <w:right w:val="none" w:sz="0" w:space="0" w:color="auto"/>
                              </w:divBdr>
                              <w:divsChild>
                                <w:div w:id="443578259">
                                  <w:marLeft w:val="0"/>
                                  <w:marRight w:val="0"/>
                                  <w:marTop w:val="0"/>
                                  <w:marBottom w:val="0"/>
                                  <w:divBdr>
                                    <w:top w:val="single" w:sz="2" w:space="4" w:color="FFFFFF"/>
                                    <w:left w:val="single" w:sz="2" w:space="11" w:color="FFFFFF"/>
                                    <w:bottom w:val="single" w:sz="2" w:space="1" w:color="FFFFFF"/>
                                    <w:right w:val="single" w:sz="2" w:space="4" w:color="FFFFFF"/>
                                  </w:divBdr>
                                  <w:divsChild>
                                    <w:div w:id="1218205943">
                                      <w:marLeft w:val="0"/>
                                      <w:marRight w:val="0"/>
                                      <w:marTop w:val="0"/>
                                      <w:marBottom w:val="0"/>
                                      <w:divBdr>
                                        <w:top w:val="none" w:sz="0" w:space="0" w:color="auto"/>
                                        <w:left w:val="single" w:sz="24" w:space="8" w:color="52CE52"/>
                                        <w:bottom w:val="none" w:sz="0" w:space="0" w:color="auto"/>
                                        <w:right w:val="none" w:sz="0" w:space="0" w:color="auto"/>
                                      </w:divBdr>
                                    </w:div>
                                  </w:divsChild>
                                </w:div>
                                <w:div w:id="1485121168">
                                  <w:marLeft w:val="0"/>
                                  <w:marRight w:val="0"/>
                                  <w:marTop w:val="0"/>
                                  <w:marBottom w:val="0"/>
                                  <w:divBdr>
                                    <w:top w:val="single" w:sz="2" w:space="1" w:color="FFFFFF"/>
                                    <w:left w:val="single" w:sz="2" w:space="11" w:color="FFFFFF"/>
                                    <w:bottom w:val="single" w:sz="2" w:space="4" w:color="FFFFFF"/>
                                    <w:right w:val="single" w:sz="2" w:space="4" w:color="FFFFFF"/>
                                  </w:divBdr>
                                  <w:divsChild>
                                    <w:div w:id="213711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21773526">
                      <w:marLeft w:val="0"/>
                      <w:marRight w:val="0"/>
                      <w:marTop w:val="0"/>
                      <w:marBottom w:val="300"/>
                      <w:divBdr>
                        <w:top w:val="single" w:sz="6" w:space="0" w:color="E8E8E2"/>
                        <w:left w:val="single" w:sz="6" w:space="0" w:color="E8E8E2"/>
                        <w:bottom w:val="single" w:sz="6" w:space="0" w:color="E8E8E2"/>
                        <w:right w:val="single" w:sz="6" w:space="0" w:color="E8E8E2"/>
                      </w:divBdr>
                      <w:divsChild>
                        <w:div w:id="1511023315">
                          <w:marLeft w:val="0"/>
                          <w:marRight w:val="0"/>
                          <w:marTop w:val="0"/>
                          <w:marBottom w:val="0"/>
                          <w:divBdr>
                            <w:top w:val="none" w:sz="0" w:space="0" w:color="auto"/>
                            <w:left w:val="none" w:sz="0" w:space="0" w:color="auto"/>
                            <w:bottom w:val="none" w:sz="0" w:space="0" w:color="auto"/>
                            <w:right w:val="none" w:sz="0" w:space="0" w:color="auto"/>
                          </w:divBdr>
                          <w:divsChild>
                            <w:div w:id="478502517">
                              <w:marLeft w:val="0"/>
                              <w:marRight w:val="0"/>
                              <w:marTop w:val="0"/>
                              <w:marBottom w:val="0"/>
                              <w:divBdr>
                                <w:top w:val="none" w:sz="0" w:space="0" w:color="auto"/>
                                <w:left w:val="none" w:sz="0" w:space="0" w:color="auto"/>
                                <w:bottom w:val="none" w:sz="0" w:space="0" w:color="auto"/>
                                <w:right w:val="none" w:sz="0" w:space="0" w:color="auto"/>
                              </w:divBdr>
                              <w:divsChild>
                                <w:div w:id="1785298934">
                                  <w:marLeft w:val="0"/>
                                  <w:marRight w:val="0"/>
                                  <w:marTop w:val="0"/>
                                  <w:marBottom w:val="0"/>
                                  <w:divBdr>
                                    <w:top w:val="single" w:sz="2" w:space="4" w:color="FFFFFF"/>
                                    <w:left w:val="single" w:sz="2" w:space="11" w:color="FFFFFF"/>
                                    <w:bottom w:val="single" w:sz="2" w:space="1" w:color="FFFFFF"/>
                                    <w:right w:val="single" w:sz="2" w:space="4" w:color="FFFFFF"/>
                                  </w:divBdr>
                                  <w:divsChild>
                                    <w:div w:id="978926309">
                                      <w:marLeft w:val="0"/>
                                      <w:marRight w:val="0"/>
                                      <w:marTop w:val="0"/>
                                      <w:marBottom w:val="0"/>
                                      <w:divBdr>
                                        <w:top w:val="none" w:sz="0" w:space="0" w:color="auto"/>
                                        <w:left w:val="single" w:sz="24" w:space="8" w:color="52CE52"/>
                                        <w:bottom w:val="none" w:sz="0" w:space="0" w:color="auto"/>
                                        <w:right w:val="none" w:sz="0" w:space="0" w:color="auto"/>
                                      </w:divBdr>
                                    </w:div>
                                  </w:divsChild>
                                </w:div>
                                <w:div w:id="926428954">
                                  <w:marLeft w:val="0"/>
                                  <w:marRight w:val="0"/>
                                  <w:marTop w:val="0"/>
                                  <w:marBottom w:val="0"/>
                                  <w:divBdr>
                                    <w:top w:val="single" w:sz="2" w:space="1" w:color="FFFFFF"/>
                                    <w:left w:val="single" w:sz="2" w:space="11" w:color="3FA03F"/>
                                    <w:bottom w:val="single" w:sz="2" w:space="1" w:color="FFFFFF"/>
                                    <w:right w:val="single" w:sz="2" w:space="4" w:color="FFFFFF"/>
                                  </w:divBdr>
                                  <w:divsChild>
                                    <w:div w:id="779767108">
                                      <w:marLeft w:val="0"/>
                                      <w:marRight w:val="0"/>
                                      <w:marTop w:val="0"/>
                                      <w:marBottom w:val="0"/>
                                      <w:divBdr>
                                        <w:top w:val="none" w:sz="0" w:space="0" w:color="auto"/>
                                        <w:left w:val="single" w:sz="24" w:space="8" w:color="52CE52"/>
                                        <w:bottom w:val="none" w:sz="0" w:space="0" w:color="auto"/>
                                        <w:right w:val="none" w:sz="0" w:space="0" w:color="auto"/>
                                      </w:divBdr>
                                    </w:div>
                                  </w:divsChild>
                                </w:div>
                                <w:div w:id="1932614914">
                                  <w:marLeft w:val="0"/>
                                  <w:marRight w:val="0"/>
                                  <w:marTop w:val="0"/>
                                  <w:marBottom w:val="0"/>
                                  <w:divBdr>
                                    <w:top w:val="single" w:sz="2" w:space="1" w:color="FFFFFF"/>
                                    <w:left w:val="single" w:sz="2" w:space="11" w:color="3FA03F"/>
                                    <w:bottom w:val="single" w:sz="2" w:space="1" w:color="FFFFFF"/>
                                    <w:right w:val="single" w:sz="2" w:space="4" w:color="FFFFFF"/>
                                  </w:divBdr>
                                  <w:divsChild>
                                    <w:div w:id="2114355142">
                                      <w:marLeft w:val="0"/>
                                      <w:marRight w:val="0"/>
                                      <w:marTop w:val="0"/>
                                      <w:marBottom w:val="0"/>
                                      <w:divBdr>
                                        <w:top w:val="none" w:sz="0" w:space="0" w:color="auto"/>
                                        <w:left w:val="single" w:sz="24" w:space="8" w:color="52CE52"/>
                                        <w:bottom w:val="none" w:sz="0" w:space="0" w:color="auto"/>
                                        <w:right w:val="none" w:sz="0" w:space="0" w:color="auto"/>
                                      </w:divBdr>
                                    </w:div>
                                  </w:divsChild>
                                </w:div>
                                <w:div w:id="1560285192">
                                  <w:marLeft w:val="0"/>
                                  <w:marRight w:val="0"/>
                                  <w:marTop w:val="0"/>
                                  <w:marBottom w:val="0"/>
                                  <w:divBdr>
                                    <w:top w:val="single" w:sz="2" w:space="1" w:color="FFFFFF"/>
                                    <w:left w:val="single" w:sz="2" w:space="11" w:color="FFFFFF"/>
                                    <w:bottom w:val="single" w:sz="2" w:space="4" w:color="FFFFFF"/>
                                    <w:right w:val="single" w:sz="2" w:space="4" w:color="FFFFFF"/>
                                  </w:divBdr>
                                  <w:divsChild>
                                    <w:div w:id="90487610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39113858">
                      <w:marLeft w:val="0"/>
                      <w:marRight w:val="0"/>
                      <w:marTop w:val="0"/>
                      <w:marBottom w:val="300"/>
                      <w:divBdr>
                        <w:top w:val="single" w:sz="6" w:space="0" w:color="E8E8E2"/>
                        <w:left w:val="single" w:sz="6" w:space="0" w:color="E8E8E2"/>
                        <w:bottom w:val="single" w:sz="6" w:space="0" w:color="E8E8E2"/>
                        <w:right w:val="single" w:sz="6" w:space="0" w:color="E8E8E2"/>
                      </w:divBdr>
                      <w:divsChild>
                        <w:div w:id="290019235">
                          <w:marLeft w:val="0"/>
                          <w:marRight w:val="0"/>
                          <w:marTop w:val="0"/>
                          <w:marBottom w:val="0"/>
                          <w:divBdr>
                            <w:top w:val="none" w:sz="0" w:space="0" w:color="auto"/>
                            <w:left w:val="none" w:sz="0" w:space="0" w:color="auto"/>
                            <w:bottom w:val="none" w:sz="0" w:space="0" w:color="auto"/>
                            <w:right w:val="none" w:sz="0" w:space="0" w:color="auto"/>
                          </w:divBdr>
                          <w:divsChild>
                            <w:div w:id="905721630">
                              <w:marLeft w:val="0"/>
                              <w:marRight w:val="0"/>
                              <w:marTop w:val="0"/>
                              <w:marBottom w:val="0"/>
                              <w:divBdr>
                                <w:top w:val="none" w:sz="0" w:space="0" w:color="auto"/>
                                <w:left w:val="none" w:sz="0" w:space="0" w:color="auto"/>
                                <w:bottom w:val="none" w:sz="0" w:space="0" w:color="auto"/>
                                <w:right w:val="none" w:sz="0" w:space="0" w:color="auto"/>
                              </w:divBdr>
                              <w:divsChild>
                                <w:div w:id="1222785827">
                                  <w:marLeft w:val="0"/>
                                  <w:marRight w:val="0"/>
                                  <w:marTop w:val="0"/>
                                  <w:marBottom w:val="0"/>
                                  <w:divBdr>
                                    <w:top w:val="single" w:sz="2" w:space="4" w:color="FFFFFF"/>
                                    <w:left w:val="single" w:sz="2" w:space="11" w:color="FFFFFF"/>
                                    <w:bottom w:val="single" w:sz="2" w:space="1" w:color="FFFFFF"/>
                                    <w:right w:val="single" w:sz="2" w:space="4" w:color="FFFFFF"/>
                                  </w:divBdr>
                                  <w:divsChild>
                                    <w:div w:id="647634961">
                                      <w:marLeft w:val="0"/>
                                      <w:marRight w:val="0"/>
                                      <w:marTop w:val="0"/>
                                      <w:marBottom w:val="0"/>
                                      <w:divBdr>
                                        <w:top w:val="none" w:sz="0" w:space="0" w:color="auto"/>
                                        <w:left w:val="single" w:sz="24" w:space="8" w:color="52CE52"/>
                                        <w:bottom w:val="none" w:sz="0" w:space="0" w:color="auto"/>
                                        <w:right w:val="none" w:sz="0" w:space="0" w:color="auto"/>
                                      </w:divBdr>
                                    </w:div>
                                  </w:divsChild>
                                </w:div>
                                <w:div w:id="1027176378">
                                  <w:marLeft w:val="0"/>
                                  <w:marRight w:val="0"/>
                                  <w:marTop w:val="0"/>
                                  <w:marBottom w:val="0"/>
                                  <w:divBdr>
                                    <w:top w:val="single" w:sz="2" w:space="1" w:color="FFFFFF"/>
                                    <w:left w:val="single" w:sz="2" w:space="11" w:color="FFFFFF"/>
                                    <w:bottom w:val="single" w:sz="2" w:space="1" w:color="FFFFFF"/>
                                    <w:right w:val="single" w:sz="2" w:space="4" w:color="FFFFFF"/>
                                  </w:divBdr>
                                  <w:divsChild>
                                    <w:div w:id="1138230727">
                                      <w:marLeft w:val="0"/>
                                      <w:marRight w:val="0"/>
                                      <w:marTop w:val="0"/>
                                      <w:marBottom w:val="0"/>
                                      <w:divBdr>
                                        <w:top w:val="none" w:sz="0" w:space="0" w:color="auto"/>
                                        <w:left w:val="single" w:sz="24" w:space="8" w:color="52CE52"/>
                                        <w:bottom w:val="none" w:sz="0" w:space="0" w:color="auto"/>
                                        <w:right w:val="none" w:sz="0" w:space="0" w:color="auto"/>
                                      </w:divBdr>
                                    </w:div>
                                  </w:divsChild>
                                </w:div>
                                <w:div w:id="1385786492">
                                  <w:marLeft w:val="0"/>
                                  <w:marRight w:val="0"/>
                                  <w:marTop w:val="0"/>
                                  <w:marBottom w:val="0"/>
                                  <w:divBdr>
                                    <w:top w:val="single" w:sz="2" w:space="1" w:color="FFFFFF"/>
                                    <w:left w:val="single" w:sz="2" w:space="11" w:color="FFFFFF"/>
                                    <w:bottom w:val="single" w:sz="2" w:space="1" w:color="FFFFFF"/>
                                    <w:right w:val="single" w:sz="2" w:space="4" w:color="FFFFFF"/>
                                  </w:divBdr>
                                  <w:divsChild>
                                    <w:div w:id="1466045654">
                                      <w:marLeft w:val="0"/>
                                      <w:marRight w:val="0"/>
                                      <w:marTop w:val="0"/>
                                      <w:marBottom w:val="0"/>
                                      <w:divBdr>
                                        <w:top w:val="none" w:sz="0" w:space="0" w:color="auto"/>
                                        <w:left w:val="single" w:sz="24" w:space="8" w:color="52CE52"/>
                                        <w:bottom w:val="none" w:sz="0" w:space="0" w:color="auto"/>
                                        <w:right w:val="none" w:sz="0" w:space="0" w:color="auto"/>
                                      </w:divBdr>
                                    </w:div>
                                  </w:divsChild>
                                </w:div>
                                <w:div w:id="815801007">
                                  <w:marLeft w:val="0"/>
                                  <w:marRight w:val="0"/>
                                  <w:marTop w:val="0"/>
                                  <w:marBottom w:val="0"/>
                                  <w:divBdr>
                                    <w:top w:val="single" w:sz="2" w:space="1" w:color="FFFFFF"/>
                                    <w:left w:val="single" w:sz="2" w:space="11" w:color="FFFFFF"/>
                                    <w:bottom w:val="single" w:sz="2" w:space="4" w:color="FFFFFF"/>
                                    <w:right w:val="single" w:sz="2" w:space="4" w:color="FFFFFF"/>
                                  </w:divBdr>
                                  <w:divsChild>
                                    <w:div w:id="182547017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9988477">
                      <w:marLeft w:val="0"/>
                      <w:marRight w:val="0"/>
                      <w:marTop w:val="0"/>
                      <w:marBottom w:val="300"/>
                      <w:divBdr>
                        <w:top w:val="single" w:sz="6" w:space="0" w:color="E8E8E2"/>
                        <w:left w:val="single" w:sz="6" w:space="0" w:color="E8E8E2"/>
                        <w:bottom w:val="single" w:sz="6" w:space="0" w:color="E8E8E2"/>
                        <w:right w:val="single" w:sz="6" w:space="0" w:color="E8E8E2"/>
                      </w:divBdr>
                      <w:divsChild>
                        <w:div w:id="1224290204">
                          <w:marLeft w:val="0"/>
                          <w:marRight w:val="0"/>
                          <w:marTop w:val="0"/>
                          <w:marBottom w:val="0"/>
                          <w:divBdr>
                            <w:top w:val="none" w:sz="0" w:space="0" w:color="auto"/>
                            <w:left w:val="none" w:sz="0" w:space="0" w:color="auto"/>
                            <w:bottom w:val="none" w:sz="0" w:space="0" w:color="auto"/>
                            <w:right w:val="none" w:sz="0" w:space="0" w:color="auto"/>
                          </w:divBdr>
                          <w:divsChild>
                            <w:div w:id="946038389">
                              <w:marLeft w:val="0"/>
                              <w:marRight w:val="0"/>
                              <w:marTop w:val="0"/>
                              <w:marBottom w:val="0"/>
                              <w:divBdr>
                                <w:top w:val="none" w:sz="0" w:space="0" w:color="auto"/>
                                <w:left w:val="none" w:sz="0" w:space="0" w:color="auto"/>
                                <w:bottom w:val="none" w:sz="0" w:space="0" w:color="auto"/>
                                <w:right w:val="none" w:sz="0" w:space="0" w:color="auto"/>
                              </w:divBdr>
                              <w:divsChild>
                                <w:div w:id="209919371">
                                  <w:marLeft w:val="0"/>
                                  <w:marRight w:val="0"/>
                                  <w:marTop w:val="0"/>
                                  <w:marBottom w:val="0"/>
                                  <w:divBdr>
                                    <w:top w:val="single" w:sz="2" w:space="4" w:color="FFFFFF"/>
                                    <w:left w:val="single" w:sz="2" w:space="11" w:color="FFFFFF"/>
                                    <w:bottom w:val="single" w:sz="2" w:space="1" w:color="FFFFFF"/>
                                    <w:right w:val="single" w:sz="2" w:space="4" w:color="FFFFFF"/>
                                  </w:divBdr>
                                  <w:divsChild>
                                    <w:div w:id="1967274288">
                                      <w:marLeft w:val="0"/>
                                      <w:marRight w:val="0"/>
                                      <w:marTop w:val="0"/>
                                      <w:marBottom w:val="0"/>
                                      <w:divBdr>
                                        <w:top w:val="none" w:sz="0" w:space="0" w:color="auto"/>
                                        <w:left w:val="single" w:sz="24" w:space="8" w:color="52CE52"/>
                                        <w:bottom w:val="none" w:sz="0" w:space="0" w:color="auto"/>
                                        <w:right w:val="none" w:sz="0" w:space="0" w:color="auto"/>
                                      </w:divBdr>
                                    </w:div>
                                  </w:divsChild>
                                </w:div>
                                <w:div w:id="1701854089">
                                  <w:marLeft w:val="0"/>
                                  <w:marRight w:val="0"/>
                                  <w:marTop w:val="0"/>
                                  <w:marBottom w:val="0"/>
                                  <w:divBdr>
                                    <w:top w:val="single" w:sz="2" w:space="1" w:color="FFFFFF"/>
                                    <w:left w:val="single" w:sz="2" w:space="11" w:color="FFFFFF"/>
                                    <w:bottom w:val="single" w:sz="2" w:space="1" w:color="FFFFFF"/>
                                    <w:right w:val="single" w:sz="2" w:space="4" w:color="FFFFFF"/>
                                  </w:divBdr>
                                  <w:divsChild>
                                    <w:div w:id="1786541334">
                                      <w:marLeft w:val="0"/>
                                      <w:marRight w:val="0"/>
                                      <w:marTop w:val="0"/>
                                      <w:marBottom w:val="0"/>
                                      <w:divBdr>
                                        <w:top w:val="none" w:sz="0" w:space="0" w:color="auto"/>
                                        <w:left w:val="single" w:sz="24" w:space="8" w:color="52CE52"/>
                                        <w:bottom w:val="none" w:sz="0" w:space="0" w:color="auto"/>
                                        <w:right w:val="none" w:sz="0" w:space="0" w:color="auto"/>
                                      </w:divBdr>
                                    </w:div>
                                  </w:divsChild>
                                </w:div>
                                <w:div w:id="1795832322">
                                  <w:marLeft w:val="0"/>
                                  <w:marRight w:val="0"/>
                                  <w:marTop w:val="0"/>
                                  <w:marBottom w:val="0"/>
                                  <w:divBdr>
                                    <w:top w:val="single" w:sz="2" w:space="1" w:color="FFFFFF"/>
                                    <w:left w:val="single" w:sz="2" w:space="11" w:color="FFFFFF"/>
                                    <w:bottom w:val="single" w:sz="2" w:space="1" w:color="FFFFFF"/>
                                    <w:right w:val="single" w:sz="2" w:space="4" w:color="FFFFFF"/>
                                  </w:divBdr>
                                  <w:divsChild>
                                    <w:div w:id="45764536">
                                      <w:marLeft w:val="0"/>
                                      <w:marRight w:val="0"/>
                                      <w:marTop w:val="0"/>
                                      <w:marBottom w:val="0"/>
                                      <w:divBdr>
                                        <w:top w:val="none" w:sz="0" w:space="0" w:color="auto"/>
                                        <w:left w:val="single" w:sz="24" w:space="8" w:color="52CE52"/>
                                        <w:bottom w:val="none" w:sz="0" w:space="0" w:color="auto"/>
                                        <w:right w:val="none" w:sz="0" w:space="0" w:color="auto"/>
                                      </w:divBdr>
                                    </w:div>
                                  </w:divsChild>
                                </w:div>
                                <w:div w:id="329796759">
                                  <w:marLeft w:val="0"/>
                                  <w:marRight w:val="0"/>
                                  <w:marTop w:val="0"/>
                                  <w:marBottom w:val="0"/>
                                  <w:divBdr>
                                    <w:top w:val="single" w:sz="2" w:space="1" w:color="FFFFFF"/>
                                    <w:left w:val="single" w:sz="2" w:space="11" w:color="FFFFFF"/>
                                    <w:bottom w:val="single" w:sz="2" w:space="1" w:color="FFFFFF"/>
                                    <w:right w:val="single" w:sz="2" w:space="4" w:color="FFFFFF"/>
                                  </w:divBdr>
                                  <w:divsChild>
                                    <w:div w:id="1897544228">
                                      <w:marLeft w:val="0"/>
                                      <w:marRight w:val="0"/>
                                      <w:marTop w:val="0"/>
                                      <w:marBottom w:val="0"/>
                                      <w:divBdr>
                                        <w:top w:val="none" w:sz="0" w:space="0" w:color="auto"/>
                                        <w:left w:val="single" w:sz="24" w:space="8" w:color="52CE52"/>
                                        <w:bottom w:val="none" w:sz="0" w:space="0" w:color="auto"/>
                                        <w:right w:val="none" w:sz="0" w:space="0" w:color="auto"/>
                                      </w:divBdr>
                                    </w:div>
                                  </w:divsChild>
                                </w:div>
                                <w:div w:id="940798688">
                                  <w:marLeft w:val="0"/>
                                  <w:marRight w:val="0"/>
                                  <w:marTop w:val="0"/>
                                  <w:marBottom w:val="0"/>
                                  <w:divBdr>
                                    <w:top w:val="single" w:sz="2" w:space="1" w:color="FFFFFF"/>
                                    <w:left w:val="single" w:sz="2" w:space="11" w:color="FFFFFF"/>
                                    <w:bottom w:val="single" w:sz="2" w:space="4" w:color="FFFFFF"/>
                                    <w:right w:val="single" w:sz="2" w:space="4" w:color="FFFFFF"/>
                                  </w:divBdr>
                                  <w:divsChild>
                                    <w:div w:id="142406088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903982034">
                      <w:marLeft w:val="0"/>
                      <w:marRight w:val="0"/>
                      <w:marTop w:val="0"/>
                      <w:marBottom w:val="300"/>
                      <w:divBdr>
                        <w:top w:val="single" w:sz="6" w:space="0" w:color="E8E8E2"/>
                        <w:left w:val="single" w:sz="6" w:space="0" w:color="E8E8E2"/>
                        <w:bottom w:val="single" w:sz="6" w:space="0" w:color="E8E8E2"/>
                        <w:right w:val="single" w:sz="6" w:space="0" w:color="E8E8E2"/>
                      </w:divBdr>
                      <w:divsChild>
                        <w:div w:id="451827537">
                          <w:marLeft w:val="0"/>
                          <w:marRight w:val="0"/>
                          <w:marTop w:val="0"/>
                          <w:marBottom w:val="0"/>
                          <w:divBdr>
                            <w:top w:val="none" w:sz="0" w:space="0" w:color="auto"/>
                            <w:left w:val="none" w:sz="0" w:space="0" w:color="auto"/>
                            <w:bottom w:val="none" w:sz="0" w:space="0" w:color="auto"/>
                            <w:right w:val="none" w:sz="0" w:space="0" w:color="auto"/>
                          </w:divBdr>
                          <w:divsChild>
                            <w:div w:id="1731997940">
                              <w:marLeft w:val="0"/>
                              <w:marRight w:val="0"/>
                              <w:marTop w:val="0"/>
                              <w:marBottom w:val="0"/>
                              <w:divBdr>
                                <w:top w:val="none" w:sz="0" w:space="0" w:color="auto"/>
                                <w:left w:val="none" w:sz="0" w:space="0" w:color="auto"/>
                                <w:bottom w:val="none" w:sz="0" w:space="0" w:color="auto"/>
                                <w:right w:val="none" w:sz="0" w:space="0" w:color="auto"/>
                              </w:divBdr>
                              <w:divsChild>
                                <w:div w:id="263079303">
                                  <w:marLeft w:val="0"/>
                                  <w:marRight w:val="0"/>
                                  <w:marTop w:val="0"/>
                                  <w:marBottom w:val="0"/>
                                  <w:divBdr>
                                    <w:top w:val="single" w:sz="2" w:space="4" w:color="FFFFFF"/>
                                    <w:left w:val="single" w:sz="2" w:space="11" w:color="FFFFFF"/>
                                    <w:bottom w:val="single" w:sz="2" w:space="1" w:color="FFFFFF"/>
                                    <w:right w:val="single" w:sz="2" w:space="4" w:color="FFFFFF"/>
                                  </w:divBdr>
                                  <w:divsChild>
                                    <w:div w:id="302347893">
                                      <w:marLeft w:val="0"/>
                                      <w:marRight w:val="0"/>
                                      <w:marTop w:val="0"/>
                                      <w:marBottom w:val="0"/>
                                      <w:divBdr>
                                        <w:top w:val="none" w:sz="0" w:space="0" w:color="auto"/>
                                        <w:left w:val="single" w:sz="24" w:space="8" w:color="52CE52"/>
                                        <w:bottom w:val="none" w:sz="0" w:space="0" w:color="auto"/>
                                        <w:right w:val="none" w:sz="0" w:space="0" w:color="auto"/>
                                      </w:divBdr>
                                    </w:div>
                                  </w:divsChild>
                                </w:div>
                                <w:div w:id="1064916166">
                                  <w:marLeft w:val="0"/>
                                  <w:marRight w:val="0"/>
                                  <w:marTop w:val="0"/>
                                  <w:marBottom w:val="0"/>
                                  <w:divBdr>
                                    <w:top w:val="single" w:sz="2" w:space="1" w:color="FFFFFF"/>
                                    <w:left w:val="single" w:sz="2" w:space="11" w:color="FFFFFF"/>
                                    <w:bottom w:val="single" w:sz="2" w:space="1" w:color="FFFFFF"/>
                                    <w:right w:val="single" w:sz="2" w:space="4" w:color="FFFFFF"/>
                                  </w:divBdr>
                                  <w:divsChild>
                                    <w:div w:id="1750496009">
                                      <w:marLeft w:val="0"/>
                                      <w:marRight w:val="0"/>
                                      <w:marTop w:val="0"/>
                                      <w:marBottom w:val="0"/>
                                      <w:divBdr>
                                        <w:top w:val="none" w:sz="0" w:space="0" w:color="auto"/>
                                        <w:left w:val="single" w:sz="24" w:space="8" w:color="52CE52"/>
                                        <w:bottom w:val="none" w:sz="0" w:space="0" w:color="auto"/>
                                        <w:right w:val="none" w:sz="0" w:space="0" w:color="auto"/>
                                      </w:divBdr>
                                    </w:div>
                                  </w:divsChild>
                                </w:div>
                                <w:div w:id="58524855">
                                  <w:marLeft w:val="0"/>
                                  <w:marRight w:val="0"/>
                                  <w:marTop w:val="0"/>
                                  <w:marBottom w:val="0"/>
                                  <w:divBdr>
                                    <w:top w:val="single" w:sz="2" w:space="1" w:color="FFFFFF"/>
                                    <w:left w:val="single" w:sz="2" w:space="11" w:color="FFFFFF"/>
                                    <w:bottom w:val="single" w:sz="2" w:space="4" w:color="FFFFFF"/>
                                    <w:right w:val="single" w:sz="2" w:space="4" w:color="FFFFFF"/>
                                  </w:divBdr>
                                  <w:divsChild>
                                    <w:div w:id="166430833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875122822">
                      <w:marLeft w:val="0"/>
                      <w:marRight w:val="0"/>
                      <w:marTop w:val="0"/>
                      <w:marBottom w:val="300"/>
                      <w:divBdr>
                        <w:top w:val="single" w:sz="6" w:space="0" w:color="E8E8E2"/>
                        <w:left w:val="single" w:sz="6" w:space="0" w:color="E8E8E2"/>
                        <w:bottom w:val="single" w:sz="6" w:space="0" w:color="E8E8E2"/>
                        <w:right w:val="single" w:sz="6" w:space="0" w:color="E8E8E2"/>
                      </w:divBdr>
                      <w:divsChild>
                        <w:div w:id="805969496">
                          <w:marLeft w:val="0"/>
                          <w:marRight w:val="0"/>
                          <w:marTop w:val="0"/>
                          <w:marBottom w:val="0"/>
                          <w:divBdr>
                            <w:top w:val="none" w:sz="0" w:space="0" w:color="auto"/>
                            <w:left w:val="none" w:sz="0" w:space="0" w:color="auto"/>
                            <w:bottom w:val="none" w:sz="0" w:space="0" w:color="auto"/>
                            <w:right w:val="none" w:sz="0" w:space="0" w:color="auto"/>
                          </w:divBdr>
                          <w:divsChild>
                            <w:div w:id="1879312606">
                              <w:marLeft w:val="0"/>
                              <w:marRight w:val="0"/>
                              <w:marTop w:val="0"/>
                              <w:marBottom w:val="0"/>
                              <w:divBdr>
                                <w:top w:val="none" w:sz="0" w:space="0" w:color="auto"/>
                                <w:left w:val="none" w:sz="0" w:space="0" w:color="auto"/>
                                <w:bottom w:val="none" w:sz="0" w:space="0" w:color="auto"/>
                                <w:right w:val="none" w:sz="0" w:space="0" w:color="auto"/>
                              </w:divBdr>
                              <w:divsChild>
                                <w:div w:id="1187212064">
                                  <w:marLeft w:val="0"/>
                                  <w:marRight w:val="0"/>
                                  <w:marTop w:val="0"/>
                                  <w:marBottom w:val="0"/>
                                  <w:divBdr>
                                    <w:top w:val="single" w:sz="2" w:space="4" w:color="FFFFFF"/>
                                    <w:left w:val="single" w:sz="2" w:space="11" w:color="3FA03F"/>
                                    <w:bottom w:val="single" w:sz="2" w:space="1" w:color="FFFFFF"/>
                                    <w:right w:val="single" w:sz="2" w:space="4" w:color="FFFFFF"/>
                                  </w:divBdr>
                                  <w:divsChild>
                                    <w:div w:id="803696696">
                                      <w:marLeft w:val="0"/>
                                      <w:marRight w:val="0"/>
                                      <w:marTop w:val="0"/>
                                      <w:marBottom w:val="0"/>
                                      <w:divBdr>
                                        <w:top w:val="none" w:sz="0" w:space="0" w:color="auto"/>
                                        <w:left w:val="single" w:sz="24" w:space="8" w:color="52CE52"/>
                                        <w:bottom w:val="none" w:sz="0" w:space="0" w:color="auto"/>
                                        <w:right w:val="none" w:sz="0" w:space="0" w:color="auto"/>
                                      </w:divBdr>
                                    </w:div>
                                  </w:divsChild>
                                </w:div>
                                <w:div w:id="414403603">
                                  <w:marLeft w:val="0"/>
                                  <w:marRight w:val="0"/>
                                  <w:marTop w:val="0"/>
                                  <w:marBottom w:val="0"/>
                                  <w:divBdr>
                                    <w:top w:val="single" w:sz="2" w:space="1" w:color="FFFFFF"/>
                                    <w:left w:val="single" w:sz="2" w:space="11" w:color="FFFFFF"/>
                                    <w:bottom w:val="single" w:sz="2" w:space="1" w:color="FFFFFF"/>
                                    <w:right w:val="single" w:sz="2" w:space="4" w:color="FFFFFF"/>
                                  </w:divBdr>
                                  <w:divsChild>
                                    <w:div w:id="1316106524">
                                      <w:marLeft w:val="0"/>
                                      <w:marRight w:val="0"/>
                                      <w:marTop w:val="0"/>
                                      <w:marBottom w:val="0"/>
                                      <w:divBdr>
                                        <w:top w:val="none" w:sz="0" w:space="0" w:color="auto"/>
                                        <w:left w:val="single" w:sz="24" w:space="8" w:color="52CE52"/>
                                        <w:bottom w:val="none" w:sz="0" w:space="0" w:color="auto"/>
                                        <w:right w:val="none" w:sz="0" w:space="0" w:color="auto"/>
                                      </w:divBdr>
                                    </w:div>
                                  </w:divsChild>
                                </w:div>
                                <w:div w:id="1871645247">
                                  <w:marLeft w:val="0"/>
                                  <w:marRight w:val="0"/>
                                  <w:marTop w:val="0"/>
                                  <w:marBottom w:val="0"/>
                                  <w:divBdr>
                                    <w:top w:val="single" w:sz="2" w:space="1" w:color="FFFFFF"/>
                                    <w:left w:val="single" w:sz="2" w:space="11" w:color="FFFFFF"/>
                                    <w:bottom w:val="single" w:sz="2" w:space="1" w:color="FFFFFF"/>
                                    <w:right w:val="single" w:sz="2" w:space="4" w:color="FFFFFF"/>
                                  </w:divBdr>
                                  <w:divsChild>
                                    <w:div w:id="53085257">
                                      <w:marLeft w:val="0"/>
                                      <w:marRight w:val="0"/>
                                      <w:marTop w:val="0"/>
                                      <w:marBottom w:val="0"/>
                                      <w:divBdr>
                                        <w:top w:val="none" w:sz="0" w:space="0" w:color="auto"/>
                                        <w:left w:val="single" w:sz="24" w:space="8" w:color="52CE52"/>
                                        <w:bottom w:val="none" w:sz="0" w:space="0" w:color="auto"/>
                                        <w:right w:val="none" w:sz="0" w:space="0" w:color="auto"/>
                                      </w:divBdr>
                                    </w:div>
                                  </w:divsChild>
                                </w:div>
                                <w:div w:id="1111634268">
                                  <w:marLeft w:val="0"/>
                                  <w:marRight w:val="0"/>
                                  <w:marTop w:val="0"/>
                                  <w:marBottom w:val="0"/>
                                  <w:divBdr>
                                    <w:top w:val="single" w:sz="2" w:space="1" w:color="FFFFFF"/>
                                    <w:left w:val="single" w:sz="2" w:space="11" w:color="FFFFFF"/>
                                    <w:bottom w:val="single" w:sz="2" w:space="1" w:color="FFFFFF"/>
                                    <w:right w:val="single" w:sz="2" w:space="4" w:color="FFFFFF"/>
                                  </w:divBdr>
                                  <w:divsChild>
                                    <w:div w:id="514463711">
                                      <w:marLeft w:val="0"/>
                                      <w:marRight w:val="0"/>
                                      <w:marTop w:val="0"/>
                                      <w:marBottom w:val="0"/>
                                      <w:divBdr>
                                        <w:top w:val="none" w:sz="0" w:space="0" w:color="auto"/>
                                        <w:left w:val="single" w:sz="24" w:space="8" w:color="52CE52"/>
                                        <w:bottom w:val="none" w:sz="0" w:space="0" w:color="auto"/>
                                        <w:right w:val="none" w:sz="0" w:space="0" w:color="auto"/>
                                      </w:divBdr>
                                    </w:div>
                                  </w:divsChild>
                                </w:div>
                                <w:div w:id="1567913918">
                                  <w:marLeft w:val="0"/>
                                  <w:marRight w:val="0"/>
                                  <w:marTop w:val="0"/>
                                  <w:marBottom w:val="0"/>
                                  <w:divBdr>
                                    <w:top w:val="single" w:sz="2" w:space="1" w:color="FFFFFF"/>
                                    <w:left w:val="single" w:sz="2" w:space="11" w:color="FFFFFF"/>
                                    <w:bottom w:val="single" w:sz="2" w:space="1" w:color="FFFFFF"/>
                                    <w:right w:val="single" w:sz="2" w:space="4" w:color="FFFFFF"/>
                                  </w:divBdr>
                                  <w:divsChild>
                                    <w:div w:id="1008561375">
                                      <w:marLeft w:val="0"/>
                                      <w:marRight w:val="0"/>
                                      <w:marTop w:val="0"/>
                                      <w:marBottom w:val="0"/>
                                      <w:divBdr>
                                        <w:top w:val="none" w:sz="0" w:space="0" w:color="auto"/>
                                        <w:left w:val="single" w:sz="24" w:space="8" w:color="52CE52"/>
                                        <w:bottom w:val="none" w:sz="0" w:space="0" w:color="auto"/>
                                        <w:right w:val="none" w:sz="0" w:space="0" w:color="auto"/>
                                      </w:divBdr>
                                    </w:div>
                                  </w:divsChild>
                                </w:div>
                                <w:div w:id="1797141582">
                                  <w:marLeft w:val="0"/>
                                  <w:marRight w:val="0"/>
                                  <w:marTop w:val="0"/>
                                  <w:marBottom w:val="0"/>
                                  <w:divBdr>
                                    <w:top w:val="single" w:sz="2" w:space="1" w:color="FFFFFF"/>
                                    <w:left w:val="single" w:sz="2" w:space="11" w:color="FFFFFF"/>
                                    <w:bottom w:val="single" w:sz="2" w:space="1" w:color="FFFFFF"/>
                                    <w:right w:val="single" w:sz="2" w:space="4" w:color="FFFFFF"/>
                                  </w:divBdr>
                                  <w:divsChild>
                                    <w:div w:id="1458331007">
                                      <w:marLeft w:val="0"/>
                                      <w:marRight w:val="0"/>
                                      <w:marTop w:val="0"/>
                                      <w:marBottom w:val="0"/>
                                      <w:divBdr>
                                        <w:top w:val="none" w:sz="0" w:space="0" w:color="auto"/>
                                        <w:left w:val="single" w:sz="24" w:space="8" w:color="52CE52"/>
                                        <w:bottom w:val="none" w:sz="0" w:space="0" w:color="auto"/>
                                        <w:right w:val="none" w:sz="0" w:space="0" w:color="auto"/>
                                      </w:divBdr>
                                    </w:div>
                                  </w:divsChild>
                                </w:div>
                                <w:div w:id="2058049212">
                                  <w:marLeft w:val="0"/>
                                  <w:marRight w:val="0"/>
                                  <w:marTop w:val="0"/>
                                  <w:marBottom w:val="0"/>
                                  <w:divBdr>
                                    <w:top w:val="single" w:sz="2" w:space="1" w:color="FFFFFF"/>
                                    <w:left w:val="single" w:sz="2" w:space="11" w:color="FFFFFF"/>
                                    <w:bottom w:val="single" w:sz="2" w:space="1" w:color="FFFFFF"/>
                                    <w:right w:val="single" w:sz="2" w:space="4" w:color="FFFFFF"/>
                                  </w:divBdr>
                                  <w:divsChild>
                                    <w:div w:id="788662633">
                                      <w:marLeft w:val="0"/>
                                      <w:marRight w:val="0"/>
                                      <w:marTop w:val="0"/>
                                      <w:marBottom w:val="0"/>
                                      <w:divBdr>
                                        <w:top w:val="none" w:sz="0" w:space="0" w:color="auto"/>
                                        <w:left w:val="single" w:sz="24" w:space="8" w:color="52CE52"/>
                                        <w:bottom w:val="none" w:sz="0" w:space="0" w:color="auto"/>
                                        <w:right w:val="none" w:sz="0" w:space="0" w:color="auto"/>
                                      </w:divBdr>
                                    </w:div>
                                  </w:divsChild>
                                </w:div>
                                <w:div w:id="343629647">
                                  <w:marLeft w:val="0"/>
                                  <w:marRight w:val="0"/>
                                  <w:marTop w:val="0"/>
                                  <w:marBottom w:val="0"/>
                                  <w:divBdr>
                                    <w:top w:val="single" w:sz="2" w:space="1" w:color="FFFFFF"/>
                                    <w:left w:val="single" w:sz="2" w:space="11" w:color="FFFFFF"/>
                                    <w:bottom w:val="single" w:sz="2" w:space="4" w:color="FFFFFF"/>
                                    <w:right w:val="single" w:sz="2" w:space="4" w:color="FFFFFF"/>
                                  </w:divBdr>
                                  <w:divsChild>
                                    <w:div w:id="1032351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59340263">
                      <w:marLeft w:val="0"/>
                      <w:marRight w:val="0"/>
                      <w:marTop w:val="0"/>
                      <w:marBottom w:val="300"/>
                      <w:divBdr>
                        <w:top w:val="single" w:sz="6" w:space="0" w:color="E8E8E2"/>
                        <w:left w:val="single" w:sz="6" w:space="0" w:color="E8E8E2"/>
                        <w:bottom w:val="single" w:sz="6" w:space="0" w:color="E8E8E2"/>
                        <w:right w:val="single" w:sz="6" w:space="0" w:color="E8E8E2"/>
                      </w:divBdr>
                      <w:divsChild>
                        <w:div w:id="1113288138">
                          <w:marLeft w:val="0"/>
                          <w:marRight w:val="0"/>
                          <w:marTop w:val="0"/>
                          <w:marBottom w:val="0"/>
                          <w:divBdr>
                            <w:top w:val="none" w:sz="0" w:space="0" w:color="auto"/>
                            <w:left w:val="none" w:sz="0" w:space="0" w:color="auto"/>
                            <w:bottom w:val="none" w:sz="0" w:space="0" w:color="auto"/>
                            <w:right w:val="none" w:sz="0" w:space="0" w:color="auto"/>
                          </w:divBdr>
                          <w:divsChild>
                            <w:div w:id="1330013760">
                              <w:marLeft w:val="0"/>
                              <w:marRight w:val="0"/>
                              <w:marTop w:val="0"/>
                              <w:marBottom w:val="0"/>
                              <w:divBdr>
                                <w:top w:val="none" w:sz="0" w:space="0" w:color="auto"/>
                                <w:left w:val="none" w:sz="0" w:space="0" w:color="auto"/>
                                <w:bottom w:val="none" w:sz="0" w:space="0" w:color="auto"/>
                                <w:right w:val="none" w:sz="0" w:space="0" w:color="auto"/>
                              </w:divBdr>
                              <w:divsChild>
                                <w:div w:id="511528504">
                                  <w:marLeft w:val="0"/>
                                  <w:marRight w:val="0"/>
                                  <w:marTop w:val="0"/>
                                  <w:marBottom w:val="0"/>
                                  <w:divBdr>
                                    <w:top w:val="single" w:sz="2" w:space="4" w:color="FFFFFF"/>
                                    <w:left w:val="single" w:sz="2" w:space="11" w:color="3FA03F"/>
                                    <w:bottom w:val="single" w:sz="2" w:space="1" w:color="FFFFFF"/>
                                    <w:right w:val="single" w:sz="2" w:space="4" w:color="FFFFFF"/>
                                  </w:divBdr>
                                  <w:divsChild>
                                    <w:div w:id="848519282">
                                      <w:marLeft w:val="0"/>
                                      <w:marRight w:val="0"/>
                                      <w:marTop w:val="0"/>
                                      <w:marBottom w:val="0"/>
                                      <w:divBdr>
                                        <w:top w:val="none" w:sz="0" w:space="0" w:color="auto"/>
                                        <w:left w:val="single" w:sz="24" w:space="8" w:color="52CE52"/>
                                        <w:bottom w:val="none" w:sz="0" w:space="0" w:color="auto"/>
                                        <w:right w:val="none" w:sz="0" w:space="0" w:color="auto"/>
                                      </w:divBdr>
                                    </w:div>
                                  </w:divsChild>
                                </w:div>
                                <w:div w:id="2014185692">
                                  <w:marLeft w:val="0"/>
                                  <w:marRight w:val="0"/>
                                  <w:marTop w:val="0"/>
                                  <w:marBottom w:val="0"/>
                                  <w:divBdr>
                                    <w:top w:val="single" w:sz="2" w:space="1" w:color="FFFFFF"/>
                                    <w:left w:val="single" w:sz="2" w:space="11" w:color="3FA03F"/>
                                    <w:bottom w:val="single" w:sz="2" w:space="1" w:color="FFFFFF"/>
                                    <w:right w:val="single" w:sz="2" w:space="4" w:color="FFFFFF"/>
                                  </w:divBdr>
                                  <w:divsChild>
                                    <w:div w:id="1265773397">
                                      <w:marLeft w:val="0"/>
                                      <w:marRight w:val="0"/>
                                      <w:marTop w:val="0"/>
                                      <w:marBottom w:val="0"/>
                                      <w:divBdr>
                                        <w:top w:val="none" w:sz="0" w:space="0" w:color="auto"/>
                                        <w:left w:val="single" w:sz="24" w:space="8" w:color="52CE52"/>
                                        <w:bottom w:val="none" w:sz="0" w:space="0" w:color="auto"/>
                                        <w:right w:val="none" w:sz="0" w:space="0" w:color="auto"/>
                                      </w:divBdr>
                                    </w:div>
                                  </w:divsChild>
                                </w:div>
                                <w:div w:id="1759132096">
                                  <w:marLeft w:val="0"/>
                                  <w:marRight w:val="0"/>
                                  <w:marTop w:val="0"/>
                                  <w:marBottom w:val="0"/>
                                  <w:divBdr>
                                    <w:top w:val="single" w:sz="2" w:space="1" w:color="FFFFFF"/>
                                    <w:left w:val="single" w:sz="2" w:space="11" w:color="3FA03F"/>
                                    <w:bottom w:val="single" w:sz="2" w:space="1" w:color="FFFFFF"/>
                                    <w:right w:val="single" w:sz="2" w:space="4" w:color="FFFFFF"/>
                                  </w:divBdr>
                                  <w:divsChild>
                                    <w:div w:id="1769810079">
                                      <w:marLeft w:val="0"/>
                                      <w:marRight w:val="0"/>
                                      <w:marTop w:val="0"/>
                                      <w:marBottom w:val="0"/>
                                      <w:divBdr>
                                        <w:top w:val="none" w:sz="0" w:space="0" w:color="auto"/>
                                        <w:left w:val="single" w:sz="24" w:space="8" w:color="52CE52"/>
                                        <w:bottom w:val="none" w:sz="0" w:space="0" w:color="auto"/>
                                        <w:right w:val="none" w:sz="0" w:space="0" w:color="auto"/>
                                      </w:divBdr>
                                    </w:div>
                                  </w:divsChild>
                                </w:div>
                                <w:div w:id="1304964972">
                                  <w:marLeft w:val="0"/>
                                  <w:marRight w:val="0"/>
                                  <w:marTop w:val="0"/>
                                  <w:marBottom w:val="0"/>
                                  <w:divBdr>
                                    <w:top w:val="single" w:sz="2" w:space="1" w:color="FFFFFF"/>
                                    <w:left w:val="single" w:sz="2" w:space="11" w:color="FFFFFF"/>
                                    <w:bottom w:val="single" w:sz="2" w:space="4" w:color="FFFFFF"/>
                                    <w:right w:val="single" w:sz="2" w:space="4" w:color="FFFFFF"/>
                                  </w:divBdr>
                                  <w:divsChild>
                                    <w:div w:id="11660901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28166333">
                      <w:marLeft w:val="0"/>
                      <w:marRight w:val="0"/>
                      <w:marTop w:val="0"/>
                      <w:marBottom w:val="300"/>
                      <w:divBdr>
                        <w:top w:val="single" w:sz="6" w:space="0" w:color="E8E8E2"/>
                        <w:left w:val="single" w:sz="6" w:space="0" w:color="E8E8E2"/>
                        <w:bottom w:val="single" w:sz="6" w:space="0" w:color="E8E8E2"/>
                        <w:right w:val="single" w:sz="6" w:space="0" w:color="E8E8E2"/>
                      </w:divBdr>
                      <w:divsChild>
                        <w:div w:id="2001998193">
                          <w:marLeft w:val="0"/>
                          <w:marRight w:val="0"/>
                          <w:marTop w:val="0"/>
                          <w:marBottom w:val="0"/>
                          <w:divBdr>
                            <w:top w:val="none" w:sz="0" w:space="0" w:color="auto"/>
                            <w:left w:val="none" w:sz="0" w:space="0" w:color="auto"/>
                            <w:bottom w:val="none" w:sz="0" w:space="0" w:color="auto"/>
                            <w:right w:val="none" w:sz="0" w:space="0" w:color="auto"/>
                          </w:divBdr>
                          <w:divsChild>
                            <w:div w:id="884219068">
                              <w:marLeft w:val="0"/>
                              <w:marRight w:val="0"/>
                              <w:marTop w:val="0"/>
                              <w:marBottom w:val="0"/>
                              <w:divBdr>
                                <w:top w:val="none" w:sz="0" w:space="0" w:color="auto"/>
                                <w:left w:val="none" w:sz="0" w:space="0" w:color="auto"/>
                                <w:bottom w:val="none" w:sz="0" w:space="0" w:color="auto"/>
                                <w:right w:val="none" w:sz="0" w:space="0" w:color="auto"/>
                              </w:divBdr>
                              <w:divsChild>
                                <w:div w:id="223488288">
                                  <w:marLeft w:val="0"/>
                                  <w:marRight w:val="0"/>
                                  <w:marTop w:val="0"/>
                                  <w:marBottom w:val="0"/>
                                  <w:divBdr>
                                    <w:top w:val="single" w:sz="2" w:space="4" w:color="FFFFFF"/>
                                    <w:left w:val="single" w:sz="2" w:space="11" w:color="3FA03F"/>
                                    <w:bottom w:val="single" w:sz="2" w:space="1" w:color="FFFFFF"/>
                                    <w:right w:val="single" w:sz="2" w:space="4" w:color="FFFFFF"/>
                                  </w:divBdr>
                                  <w:divsChild>
                                    <w:div w:id="840438405">
                                      <w:marLeft w:val="0"/>
                                      <w:marRight w:val="0"/>
                                      <w:marTop w:val="0"/>
                                      <w:marBottom w:val="0"/>
                                      <w:divBdr>
                                        <w:top w:val="none" w:sz="0" w:space="0" w:color="auto"/>
                                        <w:left w:val="single" w:sz="24" w:space="8" w:color="52CE52"/>
                                        <w:bottom w:val="none" w:sz="0" w:space="0" w:color="auto"/>
                                        <w:right w:val="none" w:sz="0" w:space="0" w:color="auto"/>
                                      </w:divBdr>
                                    </w:div>
                                  </w:divsChild>
                                </w:div>
                                <w:div w:id="1892879550">
                                  <w:marLeft w:val="0"/>
                                  <w:marRight w:val="0"/>
                                  <w:marTop w:val="0"/>
                                  <w:marBottom w:val="0"/>
                                  <w:divBdr>
                                    <w:top w:val="single" w:sz="2" w:space="1" w:color="FFFFFF"/>
                                    <w:left w:val="single" w:sz="2" w:space="11" w:color="FFFFFF"/>
                                    <w:bottom w:val="single" w:sz="2" w:space="1" w:color="FFFFFF"/>
                                    <w:right w:val="single" w:sz="2" w:space="4" w:color="FFFFFF"/>
                                  </w:divBdr>
                                  <w:divsChild>
                                    <w:div w:id="1154302436">
                                      <w:marLeft w:val="0"/>
                                      <w:marRight w:val="0"/>
                                      <w:marTop w:val="0"/>
                                      <w:marBottom w:val="0"/>
                                      <w:divBdr>
                                        <w:top w:val="none" w:sz="0" w:space="0" w:color="auto"/>
                                        <w:left w:val="single" w:sz="24" w:space="8" w:color="52CE52"/>
                                        <w:bottom w:val="none" w:sz="0" w:space="0" w:color="auto"/>
                                        <w:right w:val="none" w:sz="0" w:space="0" w:color="auto"/>
                                      </w:divBdr>
                                    </w:div>
                                  </w:divsChild>
                                </w:div>
                                <w:div w:id="1908371267">
                                  <w:marLeft w:val="0"/>
                                  <w:marRight w:val="0"/>
                                  <w:marTop w:val="0"/>
                                  <w:marBottom w:val="0"/>
                                  <w:divBdr>
                                    <w:top w:val="single" w:sz="2" w:space="1" w:color="FFFFFF"/>
                                    <w:left w:val="single" w:sz="2" w:space="11" w:color="FFFFFF"/>
                                    <w:bottom w:val="single" w:sz="2" w:space="1" w:color="FFFFFF"/>
                                    <w:right w:val="single" w:sz="2" w:space="4" w:color="FFFFFF"/>
                                  </w:divBdr>
                                  <w:divsChild>
                                    <w:div w:id="1628050817">
                                      <w:marLeft w:val="0"/>
                                      <w:marRight w:val="0"/>
                                      <w:marTop w:val="0"/>
                                      <w:marBottom w:val="0"/>
                                      <w:divBdr>
                                        <w:top w:val="none" w:sz="0" w:space="0" w:color="auto"/>
                                        <w:left w:val="single" w:sz="24" w:space="8" w:color="52CE52"/>
                                        <w:bottom w:val="none" w:sz="0" w:space="0" w:color="auto"/>
                                        <w:right w:val="none" w:sz="0" w:space="0" w:color="auto"/>
                                      </w:divBdr>
                                    </w:div>
                                  </w:divsChild>
                                </w:div>
                                <w:div w:id="581648927">
                                  <w:marLeft w:val="0"/>
                                  <w:marRight w:val="0"/>
                                  <w:marTop w:val="0"/>
                                  <w:marBottom w:val="0"/>
                                  <w:divBdr>
                                    <w:top w:val="single" w:sz="2" w:space="1" w:color="FFFFFF"/>
                                    <w:left w:val="single" w:sz="2" w:space="11" w:color="FFFFFF"/>
                                    <w:bottom w:val="single" w:sz="2" w:space="1" w:color="FFFFFF"/>
                                    <w:right w:val="single" w:sz="2" w:space="4" w:color="FFFFFF"/>
                                  </w:divBdr>
                                  <w:divsChild>
                                    <w:div w:id="57486547">
                                      <w:marLeft w:val="0"/>
                                      <w:marRight w:val="0"/>
                                      <w:marTop w:val="0"/>
                                      <w:marBottom w:val="0"/>
                                      <w:divBdr>
                                        <w:top w:val="none" w:sz="0" w:space="0" w:color="auto"/>
                                        <w:left w:val="single" w:sz="24" w:space="8" w:color="52CE52"/>
                                        <w:bottom w:val="none" w:sz="0" w:space="0" w:color="auto"/>
                                        <w:right w:val="none" w:sz="0" w:space="0" w:color="auto"/>
                                      </w:divBdr>
                                    </w:div>
                                  </w:divsChild>
                                </w:div>
                                <w:div w:id="1802991126">
                                  <w:marLeft w:val="0"/>
                                  <w:marRight w:val="0"/>
                                  <w:marTop w:val="0"/>
                                  <w:marBottom w:val="0"/>
                                  <w:divBdr>
                                    <w:top w:val="single" w:sz="2" w:space="1" w:color="FFFFFF"/>
                                    <w:left w:val="single" w:sz="2" w:space="11" w:color="FFFFFF"/>
                                    <w:bottom w:val="single" w:sz="2" w:space="1" w:color="FFFFFF"/>
                                    <w:right w:val="single" w:sz="2" w:space="4" w:color="FFFFFF"/>
                                  </w:divBdr>
                                  <w:divsChild>
                                    <w:div w:id="972297347">
                                      <w:marLeft w:val="0"/>
                                      <w:marRight w:val="0"/>
                                      <w:marTop w:val="0"/>
                                      <w:marBottom w:val="0"/>
                                      <w:divBdr>
                                        <w:top w:val="none" w:sz="0" w:space="0" w:color="auto"/>
                                        <w:left w:val="single" w:sz="24" w:space="8" w:color="52CE52"/>
                                        <w:bottom w:val="none" w:sz="0" w:space="0" w:color="auto"/>
                                        <w:right w:val="none" w:sz="0" w:space="0" w:color="auto"/>
                                      </w:divBdr>
                                    </w:div>
                                  </w:divsChild>
                                </w:div>
                                <w:div w:id="1703169167">
                                  <w:marLeft w:val="0"/>
                                  <w:marRight w:val="0"/>
                                  <w:marTop w:val="0"/>
                                  <w:marBottom w:val="0"/>
                                  <w:divBdr>
                                    <w:top w:val="single" w:sz="2" w:space="1" w:color="FFFFFF"/>
                                    <w:left w:val="single" w:sz="2" w:space="11" w:color="FFFFFF"/>
                                    <w:bottom w:val="single" w:sz="2" w:space="4" w:color="FFFFFF"/>
                                    <w:right w:val="single" w:sz="2" w:space="4" w:color="FFFFFF"/>
                                  </w:divBdr>
                                  <w:divsChild>
                                    <w:div w:id="15525690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91120789">
                      <w:marLeft w:val="0"/>
                      <w:marRight w:val="0"/>
                      <w:marTop w:val="0"/>
                      <w:marBottom w:val="300"/>
                      <w:divBdr>
                        <w:top w:val="single" w:sz="6" w:space="0" w:color="E8E8E2"/>
                        <w:left w:val="single" w:sz="6" w:space="0" w:color="E8E8E2"/>
                        <w:bottom w:val="single" w:sz="6" w:space="0" w:color="E8E8E2"/>
                        <w:right w:val="single" w:sz="6" w:space="0" w:color="E8E8E2"/>
                      </w:divBdr>
                      <w:divsChild>
                        <w:div w:id="1730613684">
                          <w:marLeft w:val="0"/>
                          <w:marRight w:val="0"/>
                          <w:marTop w:val="0"/>
                          <w:marBottom w:val="0"/>
                          <w:divBdr>
                            <w:top w:val="none" w:sz="0" w:space="0" w:color="auto"/>
                            <w:left w:val="none" w:sz="0" w:space="0" w:color="auto"/>
                            <w:bottom w:val="none" w:sz="0" w:space="0" w:color="auto"/>
                            <w:right w:val="none" w:sz="0" w:space="0" w:color="auto"/>
                          </w:divBdr>
                          <w:divsChild>
                            <w:div w:id="204099946">
                              <w:marLeft w:val="0"/>
                              <w:marRight w:val="0"/>
                              <w:marTop w:val="0"/>
                              <w:marBottom w:val="0"/>
                              <w:divBdr>
                                <w:top w:val="none" w:sz="0" w:space="0" w:color="auto"/>
                                <w:left w:val="none" w:sz="0" w:space="0" w:color="auto"/>
                                <w:bottom w:val="none" w:sz="0" w:space="0" w:color="auto"/>
                                <w:right w:val="none" w:sz="0" w:space="0" w:color="auto"/>
                              </w:divBdr>
                              <w:divsChild>
                                <w:div w:id="1135223553">
                                  <w:marLeft w:val="0"/>
                                  <w:marRight w:val="0"/>
                                  <w:marTop w:val="0"/>
                                  <w:marBottom w:val="0"/>
                                  <w:divBdr>
                                    <w:top w:val="single" w:sz="2" w:space="4" w:color="FFFFFF"/>
                                    <w:left w:val="single" w:sz="2" w:space="11" w:color="3FA03F"/>
                                    <w:bottom w:val="single" w:sz="2" w:space="1" w:color="FFFFFF"/>
                                    <w:right w:val="single" w:sz="2" w:space="4" w:color="FFFFFF"/>
                                  </w:divBdr>
                                  <w:divsChild>
                                    <w:div w:id="32777477">
                                      <w:marLeft w:val="0"/>
                                      <w:marRight w:val="0"/>
                                      <w:marTop w:val="0"/>
                                      <w:marBottom w:val="0"/>
                                      <w:divBdr>
                                        <w:top w:val="none" w:sz="0" w:space="0" w:color="auto"/>
                                        <w:left w:val="single" w:sz="24" w:space="8" w:color="52CE52"/>
                                        <w:bottom w:val="none" w:sz="0" w:space="0" w:color="auto"/>
                                        <w:right w:val="none" w:sz="0" w:space="0" w:color="auto"/>
                                      </w:divBdr>
                                    </w:div>
                                  </w:divsChild>
                                </w:div>
                                <w:div w:id="1674062905">
                                  <w:marLeft w:val="0"/>
                                  <w:marRight w:val="0"/>
                                  <w:marTop w:val="0"/>
                                  <w:marBottom w:val="0"/>
                                  <w:divBdr>
                                    <w:top w:val="single" w:sz="2" w:space="1" w:color="FFFFFF"/>
                                    <w:left w:val="single" w:sz="2" w:space="11" w:color="FFFFFF"/>
                                    <w:bottom w:val="single" w:sz="2" w:space="1" w:color="FFFFFF"/>
                                    <w:right w:val="single" w:sz="2" w:space="4" w:color="FFFFFF"/>
                                  </w:divBdr>
                                  <w:divsChild>
                                    <w:div w:id="1575894553">
                                      <w:marLeft w:val="0"/>
                                      <w:marRight w:val="0"/>
                                      <w:marTop w:val="0"/>
                                      <w:marBottom w:val="0"/>
                                      <w:divBdr>
                                        <w:top w:val="none" w:sz="0" w:space="0" w:color="auto"/>
                                        <w:left w:val="single" w:sz="24" w:space="8" w:color="52CE52"/>
                                        <w:bottom w:val="none" w:sz="0" w:space="0" w:color="auto"/>
                                        <w:right w:val="none" w:sz="0" w:space="0" w:color="auto"/>
                                      </w:divBdr>
                                    </w:div>
                                  </w:divsChild>
                                </w:div>
                                <w:div w:id="1168909632">
                                  <w:marLeft w:val="0"/>
                                  <w:marRight w:val="0"/>
                                  <w:marTop w:val="0"/>
                                  <w:marBottom w:val="0"/>
                                  <w:divBdr>
                                    <w:top w:val="single" w:sz="2" w:space="1" w:color="FFFFFF"/>
                                    <w:left w:val="single" w:sz="2" w:space="11" w:color="FFFFFF"/>
                                    <w:bottom w:val="single" w:sz="2" w:space="1" w:color="FFFFFF"/>
                                    <w:right w:val="single" w:sz="2" w:space="4" w:color="FFFFFF"/>
                                  </w:divBdr>
                                  <w:divsChild>
                                    <w:div w:id="663122010">
                                      <w:marLeft w:val="0"/>
                                      <w:marRight w:val="0"/>
                                      <w:marTop w:val="0"/>
                                      <w:marBottom w:val="0"/>
                                      <w:divBdr>
                                        <w:top w:val="none" w:sz="0" w:space="0" w:color="auto"/>
                                        <w:left w:val="single" w:sz="24" w:space="8" w:color="52CE52"/>
                                        <w:bottom w:val="none" w:sz="0" w:space="0" w:color="auto"/>
                                        <w:right w:val="none" w:sz="0" w:space="0" w:color="auto"/>
                                      </w:divBdr>
                                    </w:div>
                                  </w:divsChild>
                                </w:div>
                                <w:div w:id="1126512038">
                                  <w:marLeft w:val="0"/>
                                  <w:marRight w:val="0"/>
                                  <w:marTop w:val="0"/>
                                  <w:marBottom w:val="0"/>
                                  <w:divBdr>
                                    <w:top w:val="single" w:sz="2" w:space="1" w:color="FFFFFF"/>
                                    <w:left w:val="single" w:sz="2" w:space="11" w:color="FFFFFF"/>
                                    <w:bottom w:val="single" w:sz="2" w:space="1" w:color="FFFFFF"/>
                                    <w:right w:val="single" w:sz="2" w:space="4" w:color="FFFFFF"/>
                                  </w:divBdr>
                                  <w:divsChild>
                                    <w:div w:id="244920265">
                                      <w:marLeft w:val="0"/>
                                      <w:marRight w:val="0"/>
                                      <w:marTop w:val="0"/>
                                      <w:marBottom w:val="0"/>
                                      <w:divBdr>
                                        <w:top w:val="none" w:sz="0" w:space="0" w:color="auto"/>
                                        <w:left w:val="single" w:sz="24" w:space="8" w:color="52CE52"/>
                                        <w:bottom w:val="none" w:sz="0" w:space="0" w:color="auto"/>
                                        <w:right w:val="none" w:sz="0" w:space="0" w:color="auto"/>
                                      </w:divBdr>
                                    </w:div>
                                  </w:divsChild>
                                </w:div>
                                <w:div w:id="1856110709">
                                  <w:marLeft w:val="0"/>
                                  <w:marRight w:val="0"/>
                                  <w:marTop w:val="0"/>
                                  <w:marBottom w:val="0"/>
                                  <w:divBdr>
                                    <w:top w:val="single" w:sz="2" w:space="1" w:color="FFFFFF"/>
                                    <w:left w:val="single" w:sz="2" w:space="11" w:color="FFFFFF"/>
                                    <w:bottom w:val="single" w:sz="2" w:space="1" w:color="FFFFFF"/>
                                    <w:right w:val="single" w:sz="2" w:space="4" w:color="FFFFFF"/>
                                  </w:divBdr>
                                  <w:divsChild>
                                    <w:div w:id="829447831">
                                      <w:marLeft w:val="0"/>
                                      <w:marRight w:val="0"/>
                                      <w:marTop w:val="0"/>
                                      <w:marBottom w:val="0"/>
                                      <w:divBdr>
                                        <w:top w:val="none" w:sz="0" w:space="0" w:color="auto"/>
                                        <w:left w:val="single" w:sz="24" w:space="8" w:color="52CE52"/>
                                        <w:bottom w:val="none" w:sz="0" w:space="0" w:color="auto"/>
                                        <w:right w:val="none" w:sz="0" w:space="0" w:color="auto"/>
                                      </w:divBdr>
                                    </w:div>
                                  </w:divsChild>
                                </w:div>
                                <w:div w:id="536550483">
                                  <w:marLeft w:val="0"/>
                                  <w:marRight w:val="0"/>
                                  <w:marTop w:val="0"/>
                                  <w:marBottom w:val="0"/>
                                  <w:divBdr>
                                    <w:top w:val="single" w:sz="2" w:space="1" w:color="FFFFFF"/>
                                    <w:left w:val="single" w:sz="2" w:space="11" w:color="FFFFFF"/>
                                    <w:bottom w:val="single" w:sz="2" w:space="1" w:color="FFFFFF"/>
                                    <w:right w:val="single" w:sz="2" w:space="4" w:color="FFFFFF"/>
                                  </w:divBdr>
                                  <w:divsChild>
                                    <w:div w:id="513156082">
                                      <w:marLeft w:val="0"/>
                                      <w:marRight w:val="0"/>
                                      <w:marTop w:val="0"/>
                                      <w:marBottom w:val="0"/>
                                      <w:divBdr>
                                        <w:top w:val="none" w:sz="0" w:space="0" w:color="auto"/>
                                        <w:left w:val="single" w:sz="24" w:space="8" w:color="52CE52"/>
                                        <w:bottom w:val="none" w:sz="0" w:space="0" w:color="auto"/>
                                        <w:right w:val="none" w:sz="0" w:space="0" w:color="auto"/>
                                      </w:divBdr>
                                    </w:div>
                                  </w:divsChild>
                                </w:div>
                                <w:div w:id="296762245">
                                  <w:marLeft w:val="0"/>
                                  <w:marRight w:val="0"/>
                                  <w:marTop w:val="0"/>
                                  <w:marBottom w:val="0"/>
                                  <w:divBdr>
                                    <w:top w:val="single" w:sz="2" w:space="1" w:color="FFFFFF"/>
                                    <w:left w:val="single" w:sz="2" w:space="11" w:color="FFFFFF"/>
                                    <w:bottom w:val="single" w:sz="2" w:space="1" w:color="FFFFFF"/>
                                    <w:right w:val="single" w:sz="2" w:space="4" w:color="FFFFFF"/>
                                  </w:divBdr>
                                  <w:divsChild>
                                    <w:div w:id="755396946">
                                      <w:marLeft w:val="0"/>
                                      <w:marRight w:val="0"/>
                                      <w:marTop w:val="0"/>
                                      <w:marBottom w:val="0"/>
                                      <w:divBdr>
                                        <w:top w:val="none" w:sz="0" w:space="0" w:color="auto"/>
                                        <w:left w:val="single" w:sz="24" w:space="8" w:color="52CE52"/>
                                        <w:bottom w:val="none" w:sz="0" w:space="0" w:color="auto"/>
                                        <w:right w:val="none" w:sz="0" w:space="0" w:color="auto"/>
                                      </w:divBdr>
                                    </w:div>
                                  </w:divsChild>
                                </w:div>
                                <w:div w:id="1587377011">
                                  <w:marLeft w:val="0"/>
                                  <w:marRight w:val="0"/>
                                  <w:marTop w:val="0"/>
                                  <w:marBottom w:val="0"/>
                                  <w:divBdr>
                                    <w:top w:val="single" w:sz="2" w:space="1" w:color="FFFFFF"/>
                                    <w:left w:val="single" w:sz="2" w:space="11" w:color="FFFFFF"/>
                                    <w:bottom w:val="single" w:sz="2" w:space="1" w:color="FFFFFF"/>
                                    <w:right w:val="single" w:sz="2" w:space="4" w:color="FFFFFF"/>
                                  </w:divBdr>
                                  <w:divsChild>
                                    <w:div w:id="37512145">
                                      <w:marLeft w:val="0"/>
                                      <w:marRight w:val="0"/>
                                      <w:marTop w:val="0"/>
                                      <w:marBottom w:val="0"/>
                                      <w:divBdr>
                                        <w:top w:val="none" w:sz="0" w:space="0" w:color="auto"/>
                                        <w:left w:val="single" w:sz="24" w:space="8" w:color="52CE52"/>
                                        <w:bottom w:val="none" w:sz="0" w:space="0" w:color="auto"/>
                                        <w:right w:val="none" w:sz="0" w:space="0" w:color="auto"/>
                                      </w:divBdr>
                                    </w:div>
                                  </w:divsChild>
                                </w:div>
                                <w:div w:id="1060788673">
                                  <w:marLeft w:val="0"/>
                                  <w:marRight w:val="0"/>
                                  <w:marTop w:val="0"/>
                                  <w:marBottom w:val="0"/>
                                  <w:divBdr>
                                    <w:top w:val="single" w:sz="2" w:space="1" w:color="FFFFFF"/>
                                    <w:left w:val="single" w:sz="2" w:space="11" w:color="FFFFFF"/>
                                    <w:bottom w:val="single" w:sz="2" w:space="1" w:color="FFFFFF"/>
                                    <w:right w:val="single" w:sz="2" w:space="4" w:color="FFFFFF"/>
                                  </w:divBdr>
                                  <w:divsChild>
                                    <w:div w:id="608776143">
                                      <w:marLeft w:val="0"/>
                                      <w:marRight w:val="0"/>
                                      <w:marTop w:val="0"/>
                                      <w:marBottom w:val="0"/>
                                      <w:divBdr>
                                        <w:top w:val="none" w:sz="0" w:space="0" w:color="auto"/>
                                        <w:left w:val="single" w:sz="24" w:space="8" w:color="52CE52"/>
                                        <w:bottom w:val="none" w:sz="0" w:space="0" w:color="auto"/>
                                        <w:right w:val="none" w:sz="0" w:space="0" w:color="auto"/>
                                      </w:divBdr>
                                    </w:div>
                                  </w:divsChild>
                                </w:div>
                                <w:div w:id="656959528">
                                  <w:marLeft w:val="0"/>
                                  <w:marRight w:val="0"/>
                                  <w:marTop w:val="0"/>
                                  <w:marBottom w:val="0"/>
                                  <w:divBdr>
                                    <w:top w:val="single" w:sz="2" w:space="1" w:color="FFFFFF"/>
                                    <w:left w:val="single" w:sz="2" w:space="11" w:color="FFFFFF"/>
                                    <w:bottom w:val="single" w:sz="2" w:space="1" w:color="FFFFFF"/>
                                    <w:right w:val="single" w:sz="2" w:space="4" w:color="FFFFFF"/>
                                  </w:divBdr>
                                  <w:divsChild>
                                    <w:div w:id="1815291614">
                                      <w:marLeft w:val="0"/>
                                      <w:marRight w:val="0"/>
                                      <w:marTop w:val="0"/>
                                      <w:marBottom w:val="0"/>
                                      <w:divBdr>
                                        <w:top w:val="none" w:sz="0" w:space="0" w:color="auto"/>
                                        <w:left w:val="single" w:sz="24" w:space="8" w:color="52CE52"/>
                                        <w:bottom w:val="none" w:sz="0" w:space="0" w:color="auto"/>
                                        <w:right w:val="none" w:sz="0" w:space="0" w:color="auto"/>
                                      </w:divBdr>
                                    </w:div>
                                  </w:divsChild>
                                </w:div>
                                <w:div w:id="29647170">
                                  <w:marLeft w:val="0"/>
                                  <w:marRight w:val="0"/>
                                  <w:marTop w:val="0"/>
                                  <w:marBottom w:val="0"/>
                                  <w:divBdr>
                                    <w:top w:val="single" w:sz="2" w:space="1" w:color="FFFFFF"/>
                                    <w:left w:val="single" w:sz="2" w:space="11" w:color="FFFFFF"/>
                                    <w:bottom w:val="single" w:sz="2" w:space="1" w:color="FFFFFF"/>
                                    <w:right w:val="single" w:sz="2" w:space="4" w:color="FFFFFF"/>
                                  </w:divBdr>
                                  <w:divsChild>
                                    <w:div w:id="1672178659">
                                      <w:marLeft w:val="0"/>
                                      <w:marRight w:val="0"/>
                                      <w:marTop w:val="0"/>
                                      <w:marBottom w:val="0"/>
                                      <w:divBdr>
                                        <w:top w:val="none" w:sz="0" w:space="0" w:color="auto"/>
                                        <w:left w:val="single" w:sz="24" w:space="8" w:color="52CE52"/>
                                        <w:bottom w:val="none" w:sz="0" w:space="0" w:color="auto"/>
                                        <w:right w:val="none" w:sz="0" w:space="0" w:color="auto"/>
                                      </w:divBdr>
                                    </w:div>
                                  </w:divsChild>
                                </w:div>
                                <w:div w:id="963534366">
                                  <w:marLeft w:val="0"/>
                                  <w:marRight w:val="0"/>
                                  <w:marTop w:val="0"/>
                                  <w:marBottom w:val="0"/>
                                  <w:divBdr>
                                    <w:top w:val="single" w:sz="2" w:space="1" w:color="FFFFFF"/>
                                    <w:left w:val="single" w:sz="2" w:space="11" w:color="FFFFFF"/>
                                    <w:bottom w:val="single" w:sz="2" w:space="1" w:color="FFFFFF"/>
                                    <w:right w:val="single" w:sz="2" w:space="4" w:color="FFFFFF"/>
                                  </w:divBdr>
                                  <w:divsChild>
                                    <w:div w:id="1415665658">
                                      <w:marLeft w:val="0"/>
                                      <w:marRight w:val="0"/>
                                      <w:marTop w:val="0"/>
                                      <w:marBottom w:val="0"/>
                                      <w:divBdr>
                                        <w:top w:val="none" w:sz="0" w:space="0" w:color="auto"/>
                                        <w:left w:val="single" w:sz="24" w:space="8" w:color="52CE52"/>
                                        <w:bottom w:val="none" w:sz="0" w:space="0" w:color="auto"/>
                                        <w:right w:val="none" w:sz="0" w:space="0" w:color="auto"/>
                                      </w:divBdr>
                                    </w:div>
                                  </w:divsChild>
                                </w:div>
                                <w:div w:id="677199211">
                                  <w:marLeft w:val="0"/>
                                  <w:marRight w:val="0"/>
                                  <w:marTop w:val="0"/>
                                  <w:marBottom w:val="0"/>
                                  <w:divBdr>
                                    <w:top w:val="single" w:sz="2" w:space="1" w:color="FFFFFF"/>
                                    <w:left w:val="single" w:sz="2" w:space="11" w:color="FFFFFF"/>
                                    <w:bottom w:val="single" w:sz="2" w:space="1" w:color="FFFFFF"/>
                                    <w:right w:val="single" w:sz="2" w:space="4" w:color="FFFFFF"/>
                                  </w:divBdr>
                                  <w:divsChild>
                                    <w:div w:id="1216551161">
                                      <w:marLeft w:val="0"/>
                                      <w:marRight w:val="0"/>
                                      <w:marTop w:val="0"/>
                                      <w:marBottom w:val="0"/>
                                      <w:divBdr>
                                        <w:top w:val="none" w:sz="0" w:space="0" w:color="auto"/>
                                        <w:left w:val="single" w:sz="24" w:space="8" w:color="52CE52"/>
                                        <w:bottom w:val="none" w:sz="0" w:space="0" w:color="auto"/>
                                        <w:right w:val="none" w:sz="0" w:space="0" w:color="auto"/>
                                      </w:divBdr>
                                    </w:div>
                                  </w:divsChild>
                                </w:div>
                                <w:div w:id="2092771255">
                                  <w:marLeft w:val="0"/>
                                  <w:marRight w:val="0"/>
                                  <w:marTop w:val="0"/>
                                  <w:marBottom w:val="0"/>
                                  <w:divBdr>
                                    <w:top w:val="single" w:sz="2" w:space="1" w:color="FFFFFF"/>
                                    <w:left w:val="single" w:sz="2" w:space="11" w:color="FFFFFF"/>
                                    <w:bottom w:val="single" w:sz="2" w:space="1" w:color="FFFFFF"/>
                                    <w:right w:val="single" w:sz="2" w:space="4" w:color="FFFFFF"/>
                                  </w:divBdr>
                                  <w:divsChild>
                                    <w:div w:id="1473795234">
                                      <w:marLeft w:val="0"/>
                                      <w:marRight w:val="0"/>
                                      <w:marTop w:val="0"/>
                                      <w:marBottom w:val="0"/>
                                      <w:divBdr>
                                        <w:top w:val="none" w:sz="0" w:space="0" w:color="auto"/>
                                        <w:left w:val="single" w:sz="24" w:space="8" w:color="52CE52"/>
                                        <w:bottom w:val="none" w:sz="0" w:space="0" w:color="auto"/>
                                        <w:right w:val="none" w:sz="0" w:space="0" w:color="auto"/>
                                      </w:divBdr>
                                    </w:div>
                                  </w:divsChild>
                                </w:div>
                                <w:div w:id="1982036657">
                                  <w:marLeft w:val="0"/>
                                  <w:marRight w:val="0"/>
                                  <w:marTop w:val="0"/>
                                  <w:marBottom w:val="0"/>
                                  <w:divBdr>
                                    <w:top w:val="single" w:sz="2" w:space="1" w:color="FFFFFF"/>
                                    <w:left w:val="single" w:sz="2" w:space="11" w:color="FFFFFF"/>
                                    <w:bottom w:val="single" w:sz="2" w:space="4" w:color="FFFFFF"/>
                                    <w:right w:val="single" w:sz="2" w:space="4" w:color="FFFFFF"/>
                                  </w:divBdr>
                                  <w:divsChild>
                                    <w:div w:id="76696867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75366703">
                      <w:marLeft w:val="0"/>
                      <w:marRight w:val="0"/>
                      <w:marTop w:val="0"/>
                      <w:marBottom w:val="300"/>
                      <w:divBdr>
                        <w:top w:val="single" w:sz="6" w:space="0" w:color="E8E8E2"/>
                        <w:left w:val="single" w:sz="6" w:space="0" w:color="E8E8E2"/>
                        <w:bottom w:val="single" w:sz="6" w:space="0" w:color="E8E8E2"/>
                        <w:right w:val="single" w:sz="6" w:space="0" w:color="E8E8E2"/>
                      </w:divBdr>
                      <w:divsChild>
                        <w:div w:id="1465931487">
                          <w:marLeft w:val="0"/>
                          <w:marRight w:val="0"/>
                          <w:marTop w:val="0"/>
                          <w:marBottom w:val="0"/>
                          <w:divBdr>
                            <w:top w:val="none" w:sz="0" w:space="0" w:color="auto"/>
                            <w:left w:val="none" w:sz="0" w:space="0" w:color="auto"/>
                            <w:bottom w:val="none" w:sz="0" w:space="0" w:color="auto"/>
                            <w:right w:val="none" w:sz="0" w:space="0" w:color="auto"/>
                          </w:divBdr>
                          <w:divsChild>
                            <w:div w:id="1053887184">
                              <w:marLeft w:val="0"/>
                              <w:marRight w:val="0"/>
                              <w:marTop w:val="0"/>
                              <w:marBottom w:val="0"/>
                              <w:divBdr>
                                <w:top w:val="none" w:sz="0" w:space="0" w:color="auto"/>
                                <w:left w:val="none" w:sz="0" w:space="0" w:color="auto"/>
                                <w:bottom w:val="none" w:sz="0" w:space="0" w:color="auto"/>
                                <w:right w:val="none" w:sz="0" w:space="0" w:color="auto"/>
                              </w:divBdr>
                              <w:divsChild>
                                <w:div w:id="1747192908">
                                  <w:marLeft w:val="0"/>
                                  <w:marRight w:val="0"/>
                                  <w:marTop w:val="0"/>
                                  <w:marBottom w:val="0"/>
                                  <w:divBdr>
                                    <w:top w:val="single" w:sz="2" w:space="4" w:color="FFFFFF"/>
                                    <w:left w:val="single" w:sz="2" w:space="11" w:color="3FA03F"/>
                                    <w:bottom w:val="single" w:sz="2" w:space="1" w:color="FFFFFF"/>
                                    <w:right w:val="single" w:sz="2" w:space="4" w:color="FFFFFF"/>
                                  </w:divBdr>
                                  <w:divsChild>
                                    <w:div w:id="736316697">
                                      <w:marLeft w:val="0"/>
                                      <w:marRight w:val="0"/>
                                      <w:marTop w:val="0"/>
                                      <w:marBottom w:val="0"/>
                                      <w:divBdr>
                                        <w:top w:val="none" w:sz="0" w:space="0" w:color="auto"/>
                                        <w:left w:val="single" w:sz="24" w:space="8" w:color="52CE52"/>
                                        <w:bottom w:val="none" w:sz="0" w:space="0" w:color="auto"/>
                                        <w:right w:val="none" w:sz="0" w:space="0" w:color="auto"/>
                                      </w:divBdr>
                                    </w:div>
                                  </w:divsChild>
                                </w:div>
                                <w:div w:id="129639074">
                                  <w:marLeft w:val="0"/>
                                  <w:marRight w:val="0"/>
                                  <w:marTop w:val="0"/>
                                  <w:marBottom w:val="0"/>
                                  <w:divBdr>
                                    <w:top w:val="single" w:sz="2" w:space="1" w:color="FFFFFF"/>
                                    <w:left w:val="single" w:sz="2" w:space="11" w:color="FFFFFF"/>
                                    <w:bottom w:val="single" w:sz="2" w:space="1" w:color="FFFFFF"/>
                                    <w:right w:val="single" w:sz="2" w:space="4" w:color="FFFFFF"/>
                                  </w:divBdr>
                                  <w:divsChild>
                                    <w:div w:id="1532646966">
                                      <w:marLeft w:val="0"/>
                                      <w:marRight w:val="0"/>
                                      <w:marTop w:val="0"/>
                                      <w:marBottom w:val="0"/>
                                      <w:divBdr>
                                        <w:top w:val="none" w:sz="0" w:space="0" w:color="auto"/>
                                        <w:left w:val="single" w:sz="24" w:space="8" w:color="52CE52"/>
                                        <w:bottom w:val="none" w:sz="0" w:space="0" w:color="auto"/>
                                        <w:right w:val="none" w:sz="0" w:space="0" w:color="auto"/>
                                      </w:divBdr>
                                    </w:div>
                                  </w:divsChild>
                                </w:div>
                                <w:div w:id="1665083417">
                                  <w:marLeft w:val="0"/>
                                  <w:marRight w:val="0"/>
                                  <w:marTop w:val="0"/>
                                  <w:marBottom w:val="0"/>
                                  <w:divBdr>
                                    <w:top w:val="single" w:sz="2" w:space="1" w:color="FFFFFF"/>
                                    <w:left w:val="single" w:sz="2" w:space="11" w:color="FFFFFF"/>
                                    <w:bottom w:val="single" w:sz="2" w:space="1" w:color="FFFFFF"/>
                                    <w:right w:val="single" w:sz="2" w:space="4" w:color="FFFFFF"/>
                                  </w:divBdr>
                                  <w:divsChild>
                                    <w:div w:id="1090080436">
                                      <w:marLeft w:val="0"/>
                                      <w:marRight w:val="0"/>
                                      <w:marTop w:val="0"/>
                                      <w:marBottom w:val="0"/>
                                      <w:divBdr>
                                        <w:top w:val="none" w:sz="0" w:space="0" w:color="auto"/>
                                        <w:left w:val="single" w:sz="24" w:space="8" w:color="52CE52"/>
                                        <w:bottom w:val="none" w:sz="0" w:space="0" w:color="auto"/>
                                        <w:right w:val="none" w:sz="0" w:space="0" w:color="auto"/>
                                      </w:divBdr>
                                    </w:div>
                                  </w:divsChild>
                                </w:div>
                                <w:div w:id="384456114">
                                  <w:marLeft w:val="0"/>
                                  <w:marRight w:val="0"/>
                                  <w:marTop w:val="0"/>
                                  <w:marBottom w:val="0"/>
                                  <w:divBdr>
                                    <w:top w:val="single" w:sz="2" w:space="1" w:color="FFFFFF"/>
                                    <w:left w:val="single" w:sz="2" w:space="11" w:color="FFFFFF"/>
                                    <w:bottom w:val="single" w:sz="2" w:space="1" w:color="FFFFFF"/>
                                    <w:right w:val="single" w:sz="2" w:space="4" w:color="FFFFFF"/>
                                  </w:divBdr>
                                  <w:divsChild>
                                    <w:div w:id="1710297550">
                                      <w:marLeft w:val="0"/>
                                      <w:marRight w:val="0"/>
                                      <w:marTop w:val="0"/>
                                      <w:marBottom w:val="0"/>
                                      <w:divBdr>
                                        <w:top w:val="none" w:sz="0" w:space="0" w:color="auto"/>
                                        <w:left w:val="single" w:sz="24" w:space="8" w:color="52CE52"/>
                                        <w:bottom w:val="none" w:sz="0" w:space="0" w:color="auto"/>
                                        <w:right w:val="none" w:sz="0" w:space="0" w:color="auto"/>
                                      </w:divBdr>
                                    </w:div>
                                  </w:divsChild>
                                </w:div>
                                <w:div w:id="928730920">
                                  <w:marLeft w:val="0"/>
                                  <w:marRight w:val="0"/>
                                  <w:marTop w:val="0"/>
                                  <w:marBottom w:val="0"/>
                                  <w:divBdr>
                                    <w:top w:val="single" w:sz="2" w:space="1" w:color="FFFFFF"/>
                                    <w:left w:val="single" w:sz="2" w:space="11" w:color="FFFFFF"/>
                                    <w:bottom w:val="single" w:sz="2" w:space="1" w:color="FFFFFF"/>
                                    <w:right w:val="single" w:sz="2" w:space="4" w:color="FFFFFF"/>
                                  </w:divBdr>
                                  <w:divsChild>
                                    <w:div w:id="1081680246">
                                      <w:marLeft w:val="0"/>
                                      <w:marRight w:val="0"/>
                                      <w:marTop w:val="0"/>
                                      <w:marBottom w:val="0"/>
                                      <w:divBdr>
                                        <w:top w:val="none" w:sz="0" w:space="0" w:color="auto"/>
                                        <w:left w:val="single" w:sz="24" w:space="8" w:color="52CE52"/>
                                        <w:bottom w:val="none" w:sz="0" w:space="0" w:color="auto"/>
                                        <w:right w:val="none" w:sz="0" w:space="0" w:color="auto"/>
                                      </w:divBdr>
                                    </w:div>
                                  </w:divsChild>
                                </w:div>
                                <w:div w:id="1191066960">
                                  <w:marLeft w:val="0"/>
                                  <w:marRight w:val="0"/>
                                  <w:marTop w:val="0"/>
                                  <w:marBottom w:val="0"/>
                                  <w:divBdr>
                                    <w:top w:val="single" w:sz="2" w:space="1" w:color="FFFFFF"/>
                                    <w:left w:val="single" w:sz="2" w:space="11" w:color="FFFFFF"/>
                                    <w:bottom w:val="single" w:sz="2" w:space="4" w:color="FFFFFF"/>
                                    <w:right w:val="single" w:sz="2" w:space="4" w:color="FFFFFF"/>
                                  </w:divBdr>
                                  <w:divsChild>
                                    <w:div w:id="119553977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996416683">
                      <w:marLeft w:val="0"/>
                      <w:marRight w:val="0"/>
                      <w:marTop w:val="0"/>
                      <w:marBottom w:val="300"/>
                      <w:divBdr>
                        <w:top w:val="single" w:sz="6" w:space="0" w:color="E8E8E2"/>
                        <w:left w:val="single" w:sz="6" w:space="0" w:color="E8E8E2"/>
                        <w:bottom w:val="single" w:sz="6" w:space="0" w:color="E8E8E2"/>
                        <w:right w:val="single" w:sz="6" w:space="0" w:color="E8E8E2"/>
                      </w:divBdr>
                      <w:divsChild>
                        <w:div w:id="1499537372">
                          <w:marLeft w:val="0"/>
                          <w:marRight w:val="0"/>
                          <w:marTop w:val="0"/>
                          <w:marBottom w:val="0"/>
                          <w:divBdr>
                            <w:top w:val="none" w:sz="0" w:space="0" w:color="auto"/>
                            <w:left w:val="none" w:sz="0" w:space="0" w:color="auto"/>
                            <w:bottom w:val="none" w:sz="0" w:space="0" w:color="auto"/>
                            <w:right w:val="none" w:sz="0" w:space="0" w:color="auto"/>
                          </w:divBdr>
                          <w:divsChild>
                            <w:div w:id="954215356">
                              <w:marLeft w:val="0"/>
                              <w:marRight w:val="0"/>
                              <w:marTop w:val="0"/>
                              <w:marBottom w:val="0"/>
                              <w:divBdr>
                                <w:top w:val="none" w:sz="0" w:space="0" w:color="auto"/>
                                <w:left w:val="none" w:sz="0" w:space="0" w:color="auto"/>
                                <w:bottom w:val="none" w:sz="0" w:space="0" w:color="auto"/>
                                <w:right w:val="none" w:sz="0" w:space="0" w:color="auto"/>
                              </w:divBdr>
                              <w:divsChild>
                                <w:div w:id="707754095">
                                  <w:marLeft w:val="0"/>
                                  <w:marRight w:val="0"/>
                                  <w:marTop w:val="0"/>
                                  <w:marBottom w:val="0"/>
                                  <w:divBdr>
                                    <w:top w:val="single" w:sz="2" w:space="4" w:color="FFFFFF"/>
                                    <w:left w:val="single" w:sz="2" w:space="11" w:color="3FA03F"/>
                                    <w:bottom w:val="single" w:sz="2" w:space="1" w:color="FFFFFF"/>
                                    <w:right w:val="single" w:sz="2" w:space="4" w:color="FFFFFF"/>
                                  </w:divBdr>
                                  <w:divsChild>
                                    <w:div w:id="1396464587">
                                      <w:marLeft w:val="0"/>
                                      <w:marRight w:val="0"/>
                                      <w:marTop w:val="0"/>
                                      <w:marBottom w:val="0"/>
                                      <w:divBdr>
                                        <w:top w:val="none" w:sz="0" w:space="0" w:color="auto"/>
                                        <w:left w:val="single" w:sz="24" w:space="8" w:color="52CE52"/>
                                        <w:bottom w:val="none" w:sz="0" w:space="0" w:color="auto"/>
                                        <w:right w:val="none" w:sz="0" w:space="0" w:color="auto"/>
                                      </w:divBdr>
                                    </w:div>
                                  </w:divsChild>
                                </w:div>
                                <w:div w:id="1524319112">
                                  <w:marLeft w:val="0"/>
                                  <w:marRight w:val="0"/>
                                  <w:marTop w:val="0"/>
                                  <w:marBottom w:val="0"/>
                                  <w:divBdr>
                                    <w:top w:val="single" w:sz="2" w:space="1" w:color="FFFFFF"/>
                                    <w:left w:val="single" w:sz="2" w:space="11" w:color="FFFFFF"/>
                                    <w:bottom w:val="single" w:sz="2" w:space="1" w:color="FFFFFF"/>
                                    <w:right w:val="single" w:sz="2" w:space="4" w:color="FFFFFF"/>
                                  </w:divBdr>
                                  <w:divsChild>
                                    <w:div w:id="1454590393">
                                      <w:marLeft w:val="0"/>
                                      <w:marRight w:val="0"/>
                                      <w:marTop w:val="0"/>
                                      <w:marBottom w:val="0"/>
                                      <w:divBdr>
                                        <w:top w:val="none" w:sz="0" w:space="0" w:color="auto"/>
                                        <w:left w:val="single" w:sz="24" w:space="8" w:color="52CE52"/>
                                        <w:bottom w:val="none" w:sz="0" w:space="0" w:color="auto"/>
                                        <w:right w:val="none" w:sz="0" w:space="0" w:color="auto"/>
                                      </w:divBdr>
                                    </w:div>
                                  </w:divsChild>
                                </w:div>
                                <w:div w:id="2024357469">
                                  <w:marLeft w:val="0"/>
                                  <w:marRight w:val="0"/>
                                  <w:marTop w:val="0"/>
                                  <w:marBottom w:val="0"/>
                                  <w:divBdr>
                                    <w:top w:val="single" w:sz="2" w:space="1" w:color="FFFFFF"/>
                                    <w:left w:val="single" w:sz="2" w:space="11" w:color="FFFFFF"/>
                                    <w:bottom w:val="single" w:sz="2" w:space="1" w:color="FFFFFF"/>
                                    <w:right w:val="single" w:sz="2" w:space="4" w:color="FFFFFF"/>
                                  </w:divBdr>
                                  <w:divsChild>
                                    <w:div w:id="1171483652">
                                      <w:marLeft w:val="0"/>
                                      <w:marRight w:val="0"/>
                                      <w:marTop w:val="0"/>
                                      <w:marBottom w:val="0"/>
                                      <w:divBdr>
                                        <w:top w:val="none" w:sz="0" w:space="0" w:color="auto"/>
                                        <w:left w:val="single" w:sz="24" w:space="8" w:color="52CE52"/>
                                        <w:bottom w:val="none" w:sz="0" w:space="0" w:color="auto"/>
                                        <w:right w:val="none" w:sz="0" w:space="0" w:color="auto"/>
                                      </w:divBdr>
                                    </w:div>
                                  </w:divsChild>
                                </w:div>
                                <w:div w:id="1386182174">
                                  <w:marLeft w:val="0"/>
                                  <w:marRight w:val="0"/>
                                  <w:marTop w:val="0"/>
                                  <w:marBottom w:val="0"/>
                                  <w:divBdr>
                                    <w:top w:val="single" w:sz="2" w:space="1" w:color="FFFFFF"/>
                                    <w:left w:val="single" w:sz="2" w:space="11" w:color="FFFFFF"/>
                                    <w:bottom w:val="single" w:sz="2" w:space="1" w:color="FFFFFF"/>
                                    <w:right w:val="single" w:sz="2" w:space="4" w:color="FFFFFF"/>
                                  </w:divBdr>
                                  <w:divsChild>
                                    <w:div w:id="504126616">
                                      <w:marLeft w:val="0"/>
                                      <w:marRight w:val="0"/>
                                      <w:marTop w:val="0"/>
                                      <w:marBottom w:val="0"/>
                                      <w:divBdr>
                                        <w:top w:val="none" w:sz="0" w:space="0" w:color="auto"/>
                                        <w:left w:val="single" w:sz="24" w:space="8" w:color="52CE52"/>
                                        <w:bottom w:val="none" w:sz="0" w:space="0" w:color="auto"/>
                                        <w:right w:val="none" w:sz="0" w:space="0" w:color="auto"/>
                                      </w:divBdr>
                                    </w:div>
                                  </w:divsChild>
                                </w:div>
                                <w:div w:id="1992831159">
                                  <w:marLeft w:val="0"/>
                                  <w:marRight w:val="0"/>
                                  <w:marTop w:val="0"/>
                                  <w:marBottom w:val="0"/>
                                  <w:divBdr>
                                    <w:top w:val="single" w:sz="2" w:space="1" w:color="FFFFFF"/>
                                    <w:left w:val="single" w:sz="2" w:space="11" w:color="FFFFFF"/>
                                    <w:bottom w:val="single" w:sz="2" w:space="1" w:color="FFFFFF"/>
                                    <w:right w:val="single" w:sz="2" w:space="4" w:color="FFFFFF"/>
                                  </w:divBdr>
                                  <w:divsChild>
                                    <w:div w:id="87577859">
                                      <w:marLeft w:val="0"/>
                                      <w:marRight w:val="0"/>
                                      <w:marTop w:val="0"/>
                                      <w:marBottom w:val="0"/>
                                      <w:divBdr>
                                        <w:top w:val="none" w:sz="0" w:space="0" w:color="auto"/>
                                        <w:left w:val="single" w:sz="24" w:space="8" w:color="52CE52"/>
                                        <w:bottom w:val="none" w:sz="0" w:space="0" w:color="auto"/>
                                        <w:right w:val="none" w:sz="0" w:space="0" w:color="auto"/>
                                      </w:divBdr>
                                    </w:div>
                                  </w:divsChild>
                                </w:div>
                                <w:div w:id="689528236">
                                  <w:marLeft w:val="0"/>
                                  <w:marRight w:val="0"/>
                                  <w:marTop w:val="0"/>
                                  <w:marBottom w:val="0"/>
                                  <w:divBdr>
                                    <w:top w:val="single" w:sz="2" w:space="1" w:color="FFFFFF"/>
                                    <w:left w:val="single" w:sz="2" w:space="11" w:color="FFFFFF"/>
                                    <w:bottom w:val="single" w:sz="2" w:space="1" w:color="FFFFFF"/>
                                    <w:right w:val="single" w:sz="2" w:space="4" w:color="FFFFFF"/>
                                  </w:divBdr>
                                  <w:divsChild>
                                    <w:div w:id="1912814964">
                                      <w:marLeft w:val="0"/>
                                      <w:marRight w:val="0"/>
                                      <w:marTop w:val="0"/>
                                      <w:marBottom w:val="0"/>
                                      <w:divBdr>
                                        <w:top w:val="none" w:sz="0" w:space="0" w:color="auto"/>
                                        <w:left w:val="single" w:sz="24" w:space="8" w:color="52CE52"/>
                                        <w:bottom w:val="none" w:sz="0" w:space="0" w:color="auto"/>
                                        <w:right w:val="none" w:sz="0" w:space="0" w:color="auto"/>
                                      </w:divBdr>
                                    </w:div>
                                  </w:divsChild>
                                </w:div>
                                <w:div w:id="1776293185">
                                  <w:marLeft w:val="0"/>
                                  <w:marRight w:val="0"/>
                                  <w:marTop w:val="0"/>
                                  <w:marBottom w:val="0"/>
                                  <w:divBdr>
                                    <w:top w:val="single" w:sz="2" w:space="1" w:color="FFFFFF"/>
                                    <w:left w:val="single" w:sz="2" w:space="11" w:color="FFFFFF"/>
                                    <w:bottom w:val="single" w:sz="2" w:space="1" w:color="FFFFFF"/>
                                    <w:right w:val="single" w:sz="2" w:space="4" w:color="FFFFFF"/>
                                  </w:divBdr>
                                  <w:divsChild>
                                    <w:div w:id="1098673823">
                                      <w:marLeft w:val="0"/>
                                      <w:marRight w:val="0"/>
                                      <w:marTop w:val="0"/>
                                      <w:marBottom w:val="0"/>
                                      <w:divBdr>
                                        <w:top w:val="none" w:sz="0" w:space="0" w:color="auto"/>
                                        <w:left w:val="single" w:sz="24" w:space="8" w:color="52CE52"/>
                                        <w:bottom w:val="none" w:sz="0" w:space="0" w:color="auto"/>
                                        <w:right w:val="none" w:sz="0" w:space="0" w:color="auto"/>
                                      </w:divBdr>
                                    </w:div>
                                  </w:divsChild>
                                </w:div>
                                <w:div w:id="1630436218">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442">
                                      <w:marLeft w:val="0"/>
                                      <w:marRight w:val="0"/>
                                      <w:marTop w:val="0"/>
                                      <w:marBottom w:val="0"/>
                                      <w:divBdr>
                                        <w:top w:val="none" w:sz="0" w:space="0" w:color="auto"/>
                                        <w:left w:val="single" w:sz="24" w:space="8" w:color="52CE52"/>
                                        <w:bottom w:val="none" w:sz="0" w:space="0" w:color="auto"/>
                                        <w:right w:val="none" w:sz="0" w:space="0" w:color="auto"/>
                                      </w:divBdr>
                                    </w:div>
                                  </w:divsChild>
                                </w:div>
                                <w:div w:id="732705175">
                                  <w:marLeft w:val="0"/>
                                  <w:marRight w:val="0"/>
                                  <w:marTop w:val="0"/>
                                  <w:marBottom w:val="0"/>
                                  <w:divBdr>
                                    <w:top w:val="single" w:sz="2" w:space="1" w:color="FFFFFF"/>
                                    <w:left w:val="single" w:sz="2" w:space="11" w:color="FFFFFF"/>
                                    <w:bottom w:val="single" w:sz="2" w:space="1" w:color="FFFFFF"/>
                                    <w:right w:val="single" w:sz="2" w:space="4" w:color="FFFFFF"/>
                                  </w:divBdr>
                                  <w:divsChild>
                                    <w:div w:id="285812923">
                                      <w:marLeft w:val="0"/>
                                      <w:marRight w:val="0"/>
                                      <w:marTop w:val="0"/>
                                      <w:marBottom w:val="0"/>
                                      <w:divBdr>
                                        <w:top w:val="none" w:sz="0" w:space="0" w:color="auto"/>
                                        <w:left w:val="single" w:sz="24" w:space="8" w:color="52CE52"/>
                                        <w:bottom w:val="none" w:sz="0" w:space="0" w:color="auto"/>
                                        <w:right w:val="none" w:sz="0" w:space="0" w:color="auto"/>
                                      </w:divBdr>
                                    </w:div>
                                  </w:divsChild>
                                </w:div>
                                <w:div w:id="849640838">
                                  <w:marLeft w:val="0"/>
                                  <w:marRight w:val="0"/>
                                  <w:marTop w:val="0"/>
                                  <w:marBottom w:val="0"/>
                                  <w:divBdr>
                                    <w:top w:val="single" w:sz="2" w:space="1" w:color="FFFFFF"/>
                                    <w:left w:val="single" w:sz="2" w:space="11" w:color="FFFFFF"/>
                                    <w:bottom w:val="single" w:sz="2" w:space="1" w:color="FFFFFF"/>
                                    <w:right w:val="single" w:sz="2" w:space="4" w:color="FFFFFF"/>
                                  </w:divBdr>
                                  <w:divsChild>
                                    <w:div w:id="2004771304">
                                      <w:marLeft w:val="0"/>
                                      <w:marRight w:val="0"/>
                                      <w:marTop w:val="0"/>
                                      <w:marBottom w:val="0"/>
                                      <w:divBdr>
                                        <w:top w:val="none" w:sz="0" w:space="0" w:color="auto"/>
                                        <w:left w:val="single" w:sz="24" w:space="8" w:color="52CE52"/>
                                        <w:bottom w:val="none" w:sz="0" w:space="0" w:color="auto"/>
                                        <w:right w:val="none" w:sz="0" w:space="0" w:color="auto"/>
                                      </w:divBdr>
                                    </w:div>
                                  </w:divsChild>
                                </w:div>
                                <w:div w:id="1987736486">
                                  <w:marLeft w:val="0"/>
                                  <w:marRight w:val="0"/>
                                  <w:marTop w:val="0"/>
                                  <w:marBottom w:val="0"/>
                                  <w:divBdr>
                                    <w:top w:val="single" w:sz="2" w:space="1" w:color="FFFFFF"/>
                                    <w:left w:val="single" w:sz="2" w:space="11" w:color="FFFFFF"/>
                                    <w:bottom w:val="single" w:sz="2" w:space="1" w:color="FFFFFF"/>
                                    <w:right w:val="single" w:sz="2" w:space="4" w:color="FFFFFF"/>
                                  </w:divBdr>
                                  <w:divsChild>
                                    <w:div w:id="925650522">
                                      <w:marLeft w:val="0"/>
                                      <w:marRight w:val="0"/>
                                      <w:marTop w:val="0"/>
                                      <w:marBottom w:val="0"/>
                                      <w:divBdr>
                                        <w:top w:val="none" w:sz="0" w:space="0" w:color="auto"/>
                                        <w:left w:val="single" w:sz="24" w:space="8" w:color="52CE52"/>
                                        <w:bottom w:val="none" w:sz="0" w:space="0" w:color="auto"/>
                                        <w:right w:val="none" w:sz="0" w:space="0" w:color="auto"/>
                                      </w:divBdr>
                                    </w:div>
                                  </w:divsChild>
                                </w:div>
                                <w:div w:id="1556089088">
                                  <w:marLeft w:val="0"/>
                                  <w:marRight w:val="0"/>
                                  <w:marTop w:val="0"/>
                                  <w:marBottom w:val="0"/>
                                  <w:divBdr>
                                    <w:top w:val="single" w:sz="2" w:space="1" w:color="FFFFFF"/>
                                    <w:left w:val="single" w:sz="2" w:space="11" w:color="FFFFFF"/>
                                    <w:bottom w:val="single" w:sz="2" w:space="1" w:color="FFFFFF"/>
                                    <w:right w:val="single" w:sz="2" w:space="4" w:color="FFFFFF"/>
                                  </w:divBdr>
                                  <w:divsChild>
                                    <w:div w:id="1516265408">
                                      <w:marLeft w:val="0"/>
                                      <w:marRight w:val="0"/>
                                      <w:marTop w:val="0"/>
                                      <w:marBottom w:val="0"/>
                                      <w:divBdr>
                                        <w:top w:val="none" w:sz="0" w:space="0" w:color="auto"/>
                                        <w:left w:val="single" w:sz="24" w:space="8" w:color="52CE52"/>
                                        <w:bottom w:val="none" w:sz="0" w:space="0" w:color="auto"/>
                                        <w:right w:val="none" w:sz="0" w:space="0" w:color="auto"/>
                                      </w:divBdr>
                                    </w:div>
                                  </w:divsChild>
                                </w:div>
                                <w:div w:id="1685210290">
                                  <w:marLeft w:val="0"/>
                                  <w:marRight w:val="0"/>
                                  <w:marTop w:val="0"/>
                                  <w:marBottom w:val="0"/>
                                  <w:divBdr>
                                    <w:top w:val="single" w:sz="2" w:space="1" w:color="FFFFFF"/>
                                    <w:left w:val="single" w:sz="2" w:space="11" w:color="FFFFFF"/>
                                    <w:bottom w:val="single" w:sz="2" w:space="1" w:color="FFFFFF"/>
                                    <w:right w:val="single" w:sz="2" w:space="4" w:color="FFFFFF"/>
                                  </w:divBdr>
                                  <w:divsChild>
                                    <w:div w:id="1579900457">
                                      <w:marLeft w:val="0"/>
                                      <w:marRight w:val="0"/>
                                      <w:marTop w:val="0"/>
                                      <w:marBottom w:val="0"/>
                                      <w:divBdr>
                                        <w:top w:val="none" w:sz="0" w:space="0" w:color="auto"/>
                                        <w:left w:val="single" w:sz="24" w:space="8" w:color="52CE52"/>
                                        <w:bottom w:val="none" w:sz="0" w:space="0" w:color="auto"/>
                                        <w:right w:val="none" w:sz="0" w:space="0" w:color="auto"/>
                                      </w:divBdr>
                                    </w:div>
                                  </w:divsChild>
                                </w:div>
                                <w:div w:id="1948467855">
                                  <w:marLeft w:val="0"/>
                                  <w:marRight w:val="0"/>
                                  <w:marTop w:val="0"/>
                                  <w:marBottom w:val="0"/>
                                  <w:divBdr>
                                    <w:top w:val="single" w:sz="2" w:space="1" w:color="FFFFFF"/>
                                    <w:left w:val="single" w:sz="2" w:space="11" w:color="FFFFFF"/>
                                    <w:bottom w:val="single" w:sz="2" w:space="1" w:color="FFFFFF"/>
                                    <w:right w:val="single" w:sz="2" w:space="4" w:color="FFFFFF"/>
                                  </w:divBdr>
                                  <w:divsChild>
                                    <w:div w:id="1837644360">
                                      <w:marLeft w:val="0"/>
                                      <w:marRight w:val="0"/>
                                      <w:marTop w:val="0"/>
                                      <w:marBottom w:val="0"/>
                                      <w:divBdr>
                                        <w:top w:val="none" w:sz="0" w:space="0" w:color="auto"/>
                                        <w:left w:val="single" w:sz="24" w:space="8" w:color="52CE52"/>
                                        <w:bottom w:val="none" w:sz="0" w:space="0" w:color="auto"/>
                                        <w:right w:val="none" w:sz="0" w:space="0" w:color="auto"/>
                                      </w:divBdr>
                                    </w:div>
                                  </w:divsChild>
                                </w:div>
                                <w:div w:id="1145003271">
                                  <w:marLeft w:val="0"/>
                                  <w:marRight w:val="0"/>
                                  <w:marTop w:val="0"/>
                                  <w:marBottom w:val="0"/>
                                  <w:divBdr>
                                    <w:top w:val="single" w:sz="2" w:space="1" w:color="FFFFFF"/>
                                    <w:left w:val="single" w:sz="2" w:space="11" w:color="FFFFFF"/>
                                    <w:bottom w:val="single" w:sz="2" w:space="1" w:color="FFFFFF"/>
                                    <w:right w:val="single" w:sz="2" w:space="4" w:color="FFFFFF"/>
                                  </w:divBdr>
                                  <w:divsChild>
                                    <w:div w:id="1972595197">
                                      <w:marLeft w:val="0"/>
                                      <w:marRight w:val="0"/>
                                      <w:marTop w:val="0"/>
                                      <w:marBottom w:val="0"/>
                                      <w:divBdr>
                                        <w:top w:val="none" w:sz="0" w:space="0" w:color="auto"/>
                                        <w:left w:val="single" w:sz="24" w:space="8" w:color="52CE52"/>
                                        <w:bottom w:val="none" w:sz="0" w:space="0" w:color="auto"/>
                                        <w:right w:val="none" w:sz="0" w:space="0" w:color="auto"/>
                                      </w:divBdr>
                                    </w:div>
                                  </w:divsChild>
                                </w:div>
                                <w:div w:id="1796756916">
                                  <w:marLeft w:val="0"/>
                                  <w:marRight w:val="0"/>
                                  <w:marTop w:val="0"/>
                                  <w:marBottom w:val="0"/>
                                  <w:divBdr>
                                    <w:top w:val="single" w:sz="2" w:space="1" w:color="FFFFFF"/>
                                    <w:left w:val="single" w:sz="2" w:space="11" w:color="FFFFFF"/>
                                    <w:bottom w:val="single" w:sz="2" w:space="1" w:color="FFFFFF"/>
                                    <w:right w:val="single" w:sz="2" w:space="4" w:color="FFFFFF"/>
                                  </w:divBdr>
                                  <w:divsChild>
                                    <w:div w:id="115830898">
                                      <w:marLeft w:val="0"/>
                                      <w:marRight w:val="0"/>
                                      <w:marTop w:val="0"/>
                                      <w:marBottom w:val="0"/>
                                      <w:divBdr>
                                        <w:top w:val="none" w:sz="0" w:space="0" w:color="auto"/>
                                        <w:left w:val="single" w:sz="24" w:space="8" w:color="52CE52"/>
                                        <w:bottom w:val="none" w:sz="0" w:space="0" w:color="auto"/>
                                        <w:right w:val="none" w:sz="0" w:space="0" w:color="auto"/>
                                      </w:divBdr>
                                    </w:div>
                                  </w:divsChild>
                                </w:div>
                                <w:div w:id="1598060038">
                                  <w:marLeft w:val="0"/>
                                  <w:marRight w:val="0"/>
                                  <w:marTop w:val="0"/>
                                  <w:marBottom w:val="0"/>
                                  <w:divBdr>
                                    <w:top w:val="single" w:sz="2" w:space="1" w:color="FFFFFF"/>
                                    <w:left w:val="single" w:sz="2" w:space="11" w:color="FFFFFF"/>
                                    <w:bottom w:val="single" w:sz="2" w:space="1" w:color="FFFFFF"/>
                                    <w:right w:val="single" w:sz="2" w:space="4" w:color="FFFFFF"/>
                                  </w:divBdr>
                                  <w:divsChild>
                                    <w:div w:id="2078673463">
                                      <w:marLeft w:val="0"/>
                                      <w:marRight w:val="0"/>
                                      <w:marTop w:val="0"/>
                                      <w:marBottom w:val="0"/>
                                      <w:divBdr>
                                        <w:top w:val="none" w:sz="0" w:space="0" w:color="auto"/>
                                        <w:left w:val="single" w:sz="24" w:space="8" w:color="52CE52"/>
                                        <w:bottom w:val="none" w:sz="0" w:space="0" w:color="auto"/>
                                        <w:right w:val="none" w:sz="0" w:space="0" w:color="auto"/>
                                      </w:divBdr>
                                    </w:div>
                                  </w:divsChild>
                                </w:div>
                                <w:div w:id="356808298">
                                  <w:marLeft w:val="0"/>
                                  <w:marRight w:val="0"/>
                                  <w:marTop w:val="0"/>
                                  <w:marBottom w:val="0"/>
                                  <w:divBdr>
                                    <w:top w:val="single" w:sz="2" w:space="1" w:color="FFFFFF"/>
                                    <w:left w:val="single" w:sz="2" w:space="11" w:color="FFFFFF"/>
                                    <w:bottom w:val="single" w:sz="2" w:space="1" w:color="FFFFFF"/>
                                    <w:right w:val="single" w:sz="2" w:space="4" w:color="FFFFFF"/>
                                  </w:divBdr>
                                  <w:divsChild>
                                    <w:div w:id="1906328695">
                                      <w:marLeft w:val="0"/>
                                      <w:marRight w:val="0"/>
                                      <w:marTop w:val="0"/>
                                      <w:marBottom w:val="0"/>
                                      <w:divBdr>
                                        <w:top w:val="none" w:sz="0" w:space="0" w:color="auto"/>
                                        <w:left w:val="single" w:sz="24" w:space="8" w:color="52CE52"/>
                                        <w:bottom w:val="none" w:sz="0" w:space="0" w:color="auto"/>
                                        <w:right w:val="none" w:sz="0" w:space="0" w:color="auto"/>
                                      </w:divBdr>
                                    </w:div>
                                  </w:divsChild>
                                </w:div>
                                <w:div w:id="5600416">
                                  <w:marLeft w:val="0"/>
                                  <w:marRight w:val="0"/>
                                  <w:marTop w:val="0"/>
                                  <w:marBottom w:val="0"/>
                                  <w:divBdr>
                                    <w:top w:val="single" w:sz="2" w:space="1" w:color="FFFFFF"/>
                                    <w:left w:val="single" w:sz="2" w:space="11" w:color="FFFFFF"/>
                                    <w:bottom w:val="single" w:sz="2" w:space="1" w:color="FFFFFF"/>
                                    <w:right w:val="single" w:sz="2" w:space="4" w:color="FFFFFF"/>
                                  </w:divBdr>
                                  <w:divsChild>
                                    <w:div w:id="1635326477">
                                      <w:marLeft w:val="0"/>
                                      <w:marRight w:val="0"/>
                                      <w:marTop w:val="0"/>
                                      <w:marBottom w:val="0"/>
                                      <w:divBdr>
                                        <w:top w:val="none" w:sz="0" w:space="0" w:color="auto"/>
                                        <w:left w:val="single" w:sz="24" w:space="8" w:color="52CE52"/>
                                        <w:bottom w:val="none" w:sz="0" w:space="0" w:color="auto"/>
                                        <w:right w:val="none" w:sz="0" w:space="0" w:color="auto"/>
                                      </w:divBdr>
                                    </w:div>
                                  </w:divsChild>
                                </w:div>
                                <w:div w:id="1074818247">
                                  <w:marLeft w:val="0"/>
                                  <w:marRight w:val="0"/>
                                  <w:marTop w:val="0"/>
                                  <w:marBottom w:val="0"/>
                                  <w:divBdr>
                                    <w:top w:val="single" w:sz="2" w:space="1" w:color="FFFFFF"/>
                                    <w:left w:val="single" w:sz="2" w:space="11" w:color="FFFFFF"/>
                                    <w:bottom w:val="single" w:sz="2" w:space="4" w:color="FFFFFF"/>
                                    <w:right w:val="single" w:sz="2" w:space="4" w:color="FFFFFF"/>
                                  </w:divBdr>
                                  <w:divsChild>
                                    <w:div w:id="13642899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95869173">
                      <w:marLeft w:val="0"/>
                      <w:marRight w:val="0"/>
                      <w:marTop w:val="0"/>
                      <w:marBottom w:val="300"/>
                      <w:divBdr>
                        <w:top w:val="single" w:sz="6" w:space="0" w:color="E8E8E2"/>
                        <w:left w:val="single" w:sz="6" w:space="0" w:color="E8E8E2"/>
                        <w:bottom w:val="single" w:sz="6" w:space="0" w:color="E8E8E2"/>
                        <w:right w:val="single" w:sz="6" w:space="0" w:color="E8E8E2"/>
                      </w:divBdr>
                      <w:divsChild>
                        <w:div w:id="1177229988">
                          <w:marLeft w:val="0"/>
                          <w:marRight w:val="0"/>
                          <w:marTop w:val="0"/>
                          <w:marBottom w:val="0"/>
                          <w:divBdr>
                            <w:top w:val="none" w:sz="0" w:space="0" w:color="auto"/>
                            <w:left w:val="none" w:sz="0" w:space="0" w:color="auto"/>
                            <w:bottom w:val="none" w:sz="0" w:space="0" w:color="auto"/>
                            <w:right w:val="none" w:sz="0" w:space="0" w:color="auto"/>
                          </w:divBdr>
                          <w:divsChild>
                            <w:div w:id="844131494">
                              <w:marLeft w:val="0"/>
                              <w:marRight w:val="0"/>
                              <w:marTop w:val="0"/>
                              <w:marBottom w:val="0"/>
                              <w:divBdr>
                                <w:top w:val="none" w:sz="0" w:space="0" w:color="auto"/>
                                <w:left w:val="none" w:sz="0" w:space="0" w:color="auto"/>
                                <w:bottom w:val="none" w:sz="0" w:space="0" w:color="auto"/>
                                <w:right w:val="none" w:sz="0" w:space="0" w:color="auto"/>
                              </w:divBdr>
                              <w:divsChild>
                                <w:div w:id="833299973">
                                  <w:marLeft w:val="0"/>
                                  <w:marRight w:val="0"/>
                                  <w:marTop w:val="0"/>
                                  <w:marBottom w:val="0"/>
                                  <w:divBdr>
                                    <w:top w:val="single" w:sz="2" w:space="4" w:color="FFFFFF"/>
                                    <w:left w:val="single" w:sz="2" w:space="11" w:color="3FA03F"/>
                                    <w:bottom w:val="single" w:sz="2" w:space="1" w:color="FFFFFF"/>
                                    <w:right w:val="single" w:sz="2" w:space="4" w:color="FFFFFF"/>
                                  </w:divBdr>
                                  <w:divsChild>
                                    <w:div w:id="1655719498">
                                      <w:marLeft w:val="0"/>
                                      <w:marRight w:val="0"/>
                                      <w:marTop w:val="0"/>
                                      <w:marBottom w:val="0"/>
                                      <w:divBdr>
                                        <w:top w:val="none" w:sz="0" w:space="0" w:color="auto"/>
                                        <w:left w:val="single" w:sz="24" w:space="8" w:color="52CE52"/>
                                        <w:bottom w:val="none" w:sz="0" w:space="0" w:color="auto"/>
                                        <w:right w:val="none" w:sz="0" w:space="0" w:color="auto"/>
                                      </w:divBdr>
                                    </w:div>
                                  </w:divsChild>
                                </w:div>
                                <w:div w:id="1751779148">
                                  <w:marLeft w:val="0"/>
                                  <w:marRight w:val="0"/>
                                  <w:marTop w:val="0"/>
                                  <w:marBottom w:val="0"/>
                                  <w:divBdr>
                                    <w:top w:val="single" w:sz="2" w:space="1" w:color="FFFFFF"/>
                                    <w:left w:val="single" w:sz="2" w:space="11" w:color="FFFFFF"/>
                                    <w:bottom w:val="single" w:sz="2" w:space="1" w:color="FFFFFF"/>
                                    <w:right w:val="single" w:sz="2" w:space="4" w:color="FFFFFF"/>
                                  </w:divBdr>
                                  <w:divsChild>
                                    <w:div w:id="445152988">
                                      <w:marLeft w:val="0"/>
                                      <w:marRight w:val="0"/>
                                      <w:marTop w:val="0"/>
                                      <w:marBottom w:val="0"/>
                                      <w:divBdr>
                                        <w:top w:val="none" w:sz="0" w:space="0" w:color="auto"/>
                                        <w:left w:val="single" w:sz="24" w:space="8" w:color="52CE52"/>
                                        <w:bottom w:val="none" w:sz="0" w:space="0" w:color="auto"/>
                                        <w:right w:val="none" w:sz="0" w:space="0" w:color="auto"/>
                                      </w:divBdr>
                                    </w:div>
                                  </w:divsChild>
                                </w:div>
                                <w:div w:id="936599248">
                                  <w:marLeft w:val="0"/>
                                  <w:marRight w:val="0"/>
                                  <w:marTop w:val="0"/>
                                  <w:marBottom w:val="0"/>
                                  <w:divBdr>
                                    <w:top w:val="single" w:sz="2" w:space="1" w:color="FFFFFF"/>
                                    <w:left w:val="single" w:sz="2" w:space="11" w:color="FFFFFF"/>
                                    <w:bottom w:val="single" w:sz="2" w:space="1" w:color="FFFFFF"/>
                                    <w:right w:val="single" w:sz="2" w:space="4" w:color="FFFFFF"/>
                                  </w:divBdr>
                                  <w:divsChild>
                                    <w:div w:id="2097628807">
                                      <w:marLeft w:val="0"/>
                                      <w:marRight w:val="0"/>
                                      <w:marTop w:val="0"/>
                                      <w:marBottom w:val="0"/>
                                      <w:divBdr>
                                        <w:top w:val="none" w:sz="0" w:space="0" w:color="auto"/>
                                        <w:left w:val="single" w:sz="24" w:space="8" w:color="52CE52"/>
                                        <w:bottom w:val="none" w:sz="0" w:space="0" w:color="auto"/>
                                        <w:right w:val="none" w:sz="0" w:space="0" w:color="auto"/>
                                      </w:divBdr>
                                    </w:div>
                                  </w:divsChild>
                                </w:div>
                                <w:div w:id="382948236">
                                  <w:marLeft w:val="0"/>
                                  <w:marRight w:val="0"/>
                                  <w:marTop w:val="0"/>
                                  <w:marBottom w:val="0"/>
                                  <w:divBdr>
                                    <w:top w:val="single" w:sz="2" w:space="1" w:color="FFFFFF"/>
                                    <w:left w:val="single" w:sz="2" w:space="11" w:color="FFFFFF"/>
                                    <w:bottom w:val="single" w:sz="2" w:space="1" w:color="FFFFFF"/>
                                    <w:right w:val="single" w:sz="2" w:space="4" w:color="FFFFFF"/>
                                  </w:divBdr>
                                  <w:divsChild>
                                    <w:div w:id="2027829549">
                                      <w:marLeft w:val="0"/>
                                      <w:marRight w:val="0"/>
                                      <w:marTop w:val="0"/>
                                      <w:marBottom w:val="0"/>
                                      <w:divBdr>
                                        <w:top w:val="none" w:sz="0" w:space="0" w:color="auto"/>
                                        <w:left w:val="single" w:sz="24" w:space="8" w:color="52CE52"/>
                                        <w:bottom w:val="none" w:sz="0" w:space="0" w:color="auto"/>
                                        <w:right w:val="none" w:sz="0" w:space="0" w:color="auto"/>
                                      </w:divBdr>
                                    </w:div>
                                  </w:divsChild>
                                </w:div>
                                <w:div w:id="123230782">
                                  <w:marLeft w:val="0"/>
                                  <w:marRight w:val="0"/>
                                  <w:marTop w:val="0"/>
                                  <w:marBottom w:val="0"/>
                                  <w:divBdr>
                                    <w:top w:val="single" w:sz="2" w:space="1" w:color="FFFFFF"/>
                                    <w:left w:val="single" w:sz="2" w:space="11" w:color="FFFFFF"/>
                                    <w:bottom w:val="single" w:sz="2" w:space="4" w:color="FFFFFF"/>
                                    <w:right w:val="single" w:sz="2" w:space="4" w:color="FFFFFF"/>
                                  </w:divBdr>
                                  <w:divsChild>
                                    <w:div w:id="94997262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352343690">
                      <w:marLeft w:val="0"/>
                      <w:marRight w:val="0"/>
                      <w:marTop w:val="0"/>
                      <w:marBottom w:val="300"/>
                      <w:divBdr>
                        <w:top w:val="single" w:sz="6" w:space="0" w:color="E8E8E2"/>
                        <w:left w:val="single" w:sz="6" w:space="0" w:color="E8E8E2"/>
                        <w:bottom w:val="single" w:sz="6" w:space="0" w:color="E8E8E2"/>
                        <w:right w:val="single" w:sz="6" w:space="0" w:color="E8E8E2"/>
                      </w:divBdr>
                      <w:divsChild>
                        <w:div w:id="135148575">
                          <w:marLeft w:val="0"/>
                          <w:marRight w:val="0"/>
                          <w:marTop w:val="0"/>
                          <w:marBottom w:val="0"/>
                          <w:divBdr>
                            <w:top w:val="none" w:sz="0" w:space="0" w:color="auto"/>
                            <w:left w:val="none" w:sz="0" w:space="0" w:color="auto"/>
                            <w:bottom w:val="none" w:sz="0" w:space="0" w:color="auto"/>
                            <w:right w:val="none" w:sz="0" w:space="0" w:color="auto"/>
                          </w:divBdr>
                          <w:divsChild>
                            <w:div w:id="1269196354">
                              <w:marLeft w:val="0"/>
                              <w:marRight w:val="0"/>
                              <w:marTop w:val="0"/>
                              <w:marBottom w:val="0"/>
                              <w:divBdr>
                                <w:top w:val="none" w:sz="0" w:space="0" w:color="auto"/>
                                <w:left w:val="none" w:sz="0" w:space="0" w:color="auto"/>
                                <w:bottom w:val="none" w:sz="0" w:space="0" w:color="auto"/>
                                <w:right w:val="none" w:sz="0" w:space="0" w:color="auto"/>
                              </w:divBdr>
                              <w:divsChild>
                                <w:div w:id="455294859">
                                  <w:marLeft w:val="0"/>
                                  <w:marRight w:val="0"/>
                                  <w:marTop w:val="0"/>
                                  <w:marBottom w:val="0"/>
                                  <w:divBdr>
                                    <w:top w:val="single" w:sz="2" w:space="4" w:color="FFFFFF"/>
                                    <w:left w:val="single" w:sz="2" w:space="11" w:color="3FA03F"/>
                                    <w:bottom w:val="single" w:sz="2" w:space="4" w:color="FFFFFF"/>
                                    <w:right w:val="single" w:sz="2" w:space="4" w:color="FFFFFF"/>
                                  </w:divBdr>
                                  <w:divsChild>
                                    <w:div w:id="21351268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372005756">
                      <w:marLeft w:val="0"/>
                      <w:marRight w:val="0"/>
                      <w:marTop w:val="0"/>
                      <w:marBottom w:val="300"/>
                      <w:divBdr>
                        <w:top w:val="single" w:sz="6" w:space="0" w:color="E8E8E2"/>
                        <w:left w:val="single" w:sz="6" w:space="0" w:color="E8E8E2"/>
                        <w:bottom w:val="single" w:sz="6" w:space="0" w:color="E8E8E2"/>
                        <w:right w:val="single" w:sz="6" w:space="0" w:color="E8E8E2"/>
                      </w:divBdr>
                      <w:divsChild>
                        <w:div w:id="113788340">
                          <w:marLeft w:val="0"/>
                          <w:marRight w:val="0"/>
                          <w:marTop w:val="0"/>
                          <w:marBottom w:val="0"/>
                          <w:divBdr>
                            <w:top w:val="none" w:sz="0" w:space="0" w:color="auto"/>
                            <w:left w:val="none" w:sz="0" w:space="0" w:color="auto"/>
                            <w:bottom w:val="none" w:sz="0" w:space="0" w:color="auto"/>
                            <w:right w:val="none" w:sz="0" w:space="0" w:color="auto"/>
                          </w:divBdr>
                          <w:divsChild>
                            <w:div w:id="420639092">
                              <w:marLeft w:val="0"/>
                              <w:marRight w:val="0"/>
                              <w:marTop w:val="0"/>
                              <w:marBottom w:val="0"/>
                              <w:divBdr>
                                <w:top w:val="none" w:sz="0" w:space="0" w:color="auto"/>
                                <w:left w:val="none" w:sz="0" w:space="0" w:color="auto"/>
                                <w:bottom w:val="none" w:sz="0" w:space="0" w:color="auto"/>
                                <w:right w:val="none" w:sz="0" w:space="0" w:color="auto"/>
                              </w:divBdr>
                              <w:divsChild>
                                <w:div w:id="1955938400">
                                  <w:marLeft w:val="0"/>
                                  <w:marRight w:val="0"/>
                                  <w:marTop w:val="0"/>
                                  <w:marBottom w:val="0"/>
                                  <w:divBdr>
                                    <w:top w:val="single" w:sz="2" w:space="4" w:color="FFFFFF"/>
                                    <w:left w:val="single" w:sz="2" w:space="11" w:color="FFFFFF"/>
                                    <w:bottom w:val="single" w:sz="2" w:space="1" w:color="FFFFFF"/>
                                    <w:right w:val="single" w:sz="2" w:space="4" w:color="FFFFFF"/>
                                  </w:divBdr>
                                  <w:divsChild>
                                    <w:div w:id="86926112">
                                      <w:marLeft w:val="0"/>
                                      <w:marRight w:val="0"/>
                                      <w:marTop w:val="0"/>
                                      <w:marBottom w:val="0"/>
                                      <w:divBdr>
                                        <w:top w:val="none" w:sz="0" w:space="0" w:color="auto"/>
                                        <w:left w:val="single" w:sz="24" w:space="8" w:color="52CE52"/>
                                        <w:bottom w:val="none" w:sz="0" w:space="0" w:color="auto"/>
                                        <w:right w:val="none" w:sz="0" w:space="0" w:color="auto"/>
                                      </w:divBdr>
                                    </w:div>
                                  </w:divsChild>
                                </w:div>
                                <w:div w:id="1849783099">
                                  <w:marLeft w:val="0"/>
                                  <w:marRight w:val="0"/>
                                  <w:marTop w:val="0"/>
                                  <w:marBottom w:val="0"/>
                                  <w:divBdr>
                                    <w:top w:val="single" w:sz="2" w:space="1" w:color="FFFFFF"/>
                                    <w:left w:val="single" w:sz="2" w:space="11" w:color="FFFFFF"/>
                                    <w:bottom w:val="single" w:sz="2" w:space="1" w:color="FFFFFF"/>
                                    <w:right w:val="single" w:sz="2" w:space="4" w:color="FFFFFF"/>
                                  </w:divBdr>
                                  <w:divsChild>
                                    <w:div w:id="1340041867">
                                      <w:marLeft w:val="0"/>
                                      <w:marRight w:val="0"/>
                                      <w:marTop w:val="0"/>
                                      <w:marBottom w:val="0"/>
                                      <w:divBdr>
                                        <w:top w:val="none" w:sz="0" w:space="0" w:color="auto"/>
                                        <w:left w:val="single" w:sz="24" w:space="8" w:color="52CE52"/>
                                        <w:bottom w:val="none" w:sz="0" w:space="0" w:color="auto"/>
                                        <w:right w:val="none" w:sz="0" w:space="0" w:color="auto"/>
                                      </w:divBdr>
                                    </w:div>
                                  </w:divsChild>
                                </w:div>
                                <w:div w:id="115218036">
                                  <w:marLeft w:val="0"/>
                                  <w:marRight w:val="0"/>
                                  <w:marTop w:val="0"/>
                                  <w:marBottom w:val="0"/>
                                  <w:divBdr>
                                    <w:top w:val="single" w:sz="2" w:space="1" w:color="FFFFFF"/>
                                    <w:left w:val="single" w:sz="2" w:space="11" w:color="FFFFFF"/>
                                    <w:bottom w:val="single" w:sz="2" w:space="1" w:color="FFFFFF"/>
                                    <w:right w:val="single" w:sz="2" w:space="4" w:color="FFFFFF"/>
                                  </w:divBdr>
                                  <w:divsChild>
                                    <w:div w:id="1274435737">
                                      <w:marLeft w:val="0"/>
                                      <w:marRight w:val="0"/>
                                      <w:marTop w:val="0"/>
                                      <w:marBottom w:val="0"/>
                                      <w:divBdr>
                                        <w:top w:val="none" w:sz="0" w:space="0" w:color="auto"/>
                                        <w:left w:val="single" w:sz="24" w:space="8" w:color="52CE52"/>
                                        <w:bottom w:val="none" w:sz="0" w:space="0" w:color="auto"/>
                                        <w:right w:val="none" w:sz="0" w:space="0" w:color="auto"/>
                                      </w:divBdr>
                                    </w:div>
                                  </w:divsChild>
                                </w:div>
                                <w:div w:id="1606880664">
                                  <w:marLeft w:val="0"/>
                                  <w:marRight w:val="0"/>
                                  <w:marTop w:val="0"/>
                                  <w:marBottom w:val="0"/>
                                  <w:divBdr>
                                    <w:top w:val="single" w:sz="2" w:space="1" w:color="FFFFFF"/>
                                    <w:left w:val="single" w:sz="2" w:space="11" w:color="3FA03F"/>
                                    <w:bottom w:val="single" w:sz="2" w:space="1" w:color="FFFFFF"/>
                                    <w:right w:val="single" w:sz="2" w:space="4" w:color="FFFFFF"/>
                                  </w:divBdr>
                                  <w:divsChild>
                                    <w:div w:id="1845050912">
                                      <w:marLeft w:val="0"/>
                                      <w:marRight w:val="0"/>
                                      <w:marTop w:val="0"/>
                                      <w:marBottom w:val="0"/>
                                      <w:divBdr>
                                        <w:top w:val="none" w:sz="0" w:space="0" w:color="auto"/>
                                        <w:left w:val="single" w:sz="24" w:space="8" w:color="52CE52"/>
                                        <w:bottom w:val="none" w:sz="0" w:space="0" w:color="auto"/>
                                        <w:right w:val="none" w:sz="0" w:space="0" w:color="auto"/>
                                      </w:divBdr>
                                    </w:div>
                                  </w:divsChild>
                                </w:div>
                                <w:div w:id="751051981">
                                  <w:marLeft w:val="0"/>
                                  <w:marRight w:val="0"/>
                                  <w:marTop w:val="0"/>
                                  <w:marBottom w:val="0"/>
                                  <w:divBdr>
                                    <w:top w:val="single" w:sz="2" w:space="1" w:color="FFFFFF"/>
                                    <w:left w:val="single" w:sz="2" w:space="11" w:color="3FA03F"/>
                                    <w:bottom w:val="single" w:sz="2" w:space="1" w:color="FFFFFF"/>
                                    <w:right w:val="single" w:sz="2" w:space="4" w:color="FFFFFF"/>
                                  </w:divBdr>
                                  <w:divsChild>
                                    <w:div w:id="479033514">
                                      <w:marLeft w:val="0"/>
                                      <w:marRight w:val="0"/>
                                      <w:marTop w:val="0"/>
                                      <w:marBottom w:val="0"/>
                                      <w:divBdr>
                                        <w:top w:val="none" w:sz="0" w:space="0" w:color="auto"/>
                                        <w:left w:val="single" w:sz="24" w:space="8" w:color="52CE52"/>
                                        <w:bottom w:val="none" w:sz="0" w:space="0" w:color="auto"/>
                                        <w:right w:val="none" w:sz="0" w:space="0" w:color="auto"/>
                                      </w:divBdr>
                                    </w:div>
                                  </w:divsChild>
                                </w:div>
                                <w:div w:id="810487099">
                                  <w:marLeft w:val="0"/>
                                  <w:marRight w:val="0"/>
                                  <w:marTop w:val="0"/>
                                  <w:marBottom w:val="0"/>
                                  <w:divBdr>
                                    <w:top w:val="single" w:sz="2" w:space="1" w:color="FFFFFF"/>
                                    <w:left w:val="single" w:sz="2" w:space="11" w:color="3FA03F"/>
                                    <w:bottom w:val="single" w:sz="2" w:space="4" w:color="FFFFFF"/>
                                    <w:right w:val="single" w:sz="2" w:space="4" w:color="FFFFFF"/>
                                  </w:divBdr>
                                  <w:divsChild>
                                    <w:div w:id="141820904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33502185">
                      <w:marLeft w:val="0"/>
                      <w:marRight w:val="0"/>
                      <w:marTop w:val="0"/>
                      <w:marBottom w:val="300"/>
                      <w:divBdr>
                        <w:top w:val="single" w:sz="6" w:space="0" w:color="E8E8E2"/>
                        <w:left w:val="single" w:sz="6" w:space="0" w:color="E8E8E2"/>
                        <w:bottom w:val="single" w:sz="6" w:space="0" w:color="E8E8E2"/>
                        <w:right w:val="single" w:sz="6" w:space="0" w:color="E8E8E2"/>
                      </w:divBdr>
                      <w:divsChild>
                        <w:div w:id="1012031711">
                          <w:marLeft w:val="0"/>
                          <w:marRight w:val="0"/>
                          <w:marTop w:val="0"/>
                          <w:marBottom w:val="0"/>
                          <w:divBdr>
                            <w:top w:val="none" w:sz="0" w:space="0" w:color="auto"/>
                            <w:left w:val="none" w:sz="0" w:space="0" w:color="auto"/>
                            <w:bottom w:val="none" w:sz="0" w:space="0" w:color="auto"/>
                            <w:right w:val="none" w:sz="0" w:space="0" w:color="auto"/>
                          </w:divBdr>
                          <w:divsChild>
                            <w:div w:id="1729449334">
                              <w:marLeft w:val="0"/>
                              <w:marRight w:val="0"/>
                              <w:marTop w:val="0"/>
                              <w:marBottom w:val="0"/>
                              <w:divBdr>
                                <w:top w:val="none" w:sz="0" w:space="0" w:color="auto"/>
                                <w:left w:val="none" w:sz="0" w:space="0" w:color="auto"/>
                                <w:bottom w:val="none" w:sz="0" w:space="0" w:color="auto"/>
                                <w:right w:val="none" w:sz="0" w:space="0" w:color="auto"/>
                              </w:divBdr>
                              <w:divsChild>
                                <w:div w:id="154420327">
                                  <w:marLeft w:val="0"/>
                                  <w:marRight w:val="0"/>
                                  <w:marTop w:val="0"/>
                                  <w:marBottom w:val="0"/>
                                  <w:divBdr>
                                    <w:top w:val="single" w:sz="2" w:space="4" w:color="FFFFFF"/>
                                    <w:left w:val="single" w:sz="2" w:space="11" w:color="FFFFFF"/>
                                    <w:bottom w:val="single" w:sz="2" w:space="1" w:color="FFFFFF"/>
                                    <w:right w:val="single" w:sz="2" w:space="4" w:color="FFFFFF"/>
                                  </w:divBdr>
                                  <w:divsChild>
                                    <w:div w:id="893661137">
                                      <w:marLeft w:val="0"/>
                                      <w:marRight w:val="0"/>
                                      <w:marTop w:val="0"/>
                                      <w:marBottom w:val="0"/>
                                      <w:divBdr>
                                        <w:top w:val="none" w:sz="0" w:space="0" w:color="auto"/>
                                        <w:left w:val="single" w:sz="24" w:space="8" w:color="52CE52"/>
                                        <w:bottom w:val="none" w:sz="0" w:space="0" w:color="auto"/>
                                        <w:right w:val="none" w:sz="0" w:space="0" w:color="auto"/>
                                      </w:divBdr>
                                    </w:div>
                                  </w:divsChild>
                                </w:div>
                                <w:div w:id="2005891441">
                                  <w:marLeft w:val="0"/>
                                  <w:marRight w:val="0"/>
                                  <w:marTop w:val="0"/>
                                  <w:marBottom w:val="0"/>
                                  <w:divBdr>
                                    <w:top w:val="single" w:sz="2" w:space="1" w:color="FFFFFF"/>
                                    <w:left w:val="single" w:sz="2" w:space="11" w:color="FFFFFF"/>
                                    <w:bottom w:val="single" w:sz="2" w:space="1" w:color="FFFFFF"/>
                                    <w:right w:val="single" w:sz="2" w:space="4" w:color="FFFFFF"/>
                                  </w:divBdr>
                                  <w:divsChild>
                                    <w:div w:id="1235581323">
                                      <w:marLeft w:val="0"/>
                                      <w:marRight w:val="0"/>
                                      <w:marTop w:val="0"/>
                                      <w:marBottom w:val="0"/>
                                      <w:divBdr>
                                        <w:top w:val="none" w:sz="0" w:space="0" w:color="auto"/>
                                        <w:left w:val="single" w:sz="24" w:space="8" w:color="52CE52"/>
                                        <w:bottom w:val="none" w:sz="0" w:space="0" w:color="auto"/>
                                        <w:right w:val="none" w:sz="0" w:space="0" w:color="auto"/>
                                      </w:divBdr>
                                    </w:div>
                                  </w:divsChild>
                                </w:div>
                                <w:div w:id="1948613953">
                                  <w:marLeft w:val="0"/>
                                  <w:marRight w:val="0"/>
                                  <w:marTop w:val="0"/>
                                  <w:marBottom w:val="0"/>
                                  <w:divBdr>
                                    <w:top w:val="single" w:sz="2" w:space="1" w:color="FFFFFF"/>
                                    <w:left w:val="single" w:sz="2" w:space="11" w:color="FFFFFF"/>
                                    <w:bottom w:val="single" w:sz="2" w:space="1" w:color="FFFFFF"/>
                                    <w:right w:val="single" w:sz="2" w:space="4" w:color="FFFFFF"/>
                                  </w:divBdr>
                                  <w:divsChild>
                                    <w:div w:id="573663082">
                                      <w:marLeft w:val="0"/>
                                      <w:marRight w:val="0"/>
                                      <w:marTop w:val="0"/>
                                      <w:marBottom w:val="0"/>
                                      <w:divBdr>
                                        <w:top w:val="none" w:sz="0" w:space="0" w:color="auto"/>
                                        <w:left w:val="single" w:sz="24" w:space="8" w:color="52CE52"/>
                                        <w:bottom w:val="none" w:sz="0" w:space="0" w:color="auto"/>
                                        <w:right w:val="none" w:sz="0" w:space="0" w:color="auto"/>
                                      </w:divBdr>
                                    </w:div>
                                  </w:divsChild>
                                </w:div>
                                <w:div w:id="1988590106">
                                  <w:marLeft w:val="0"/>
                                  <w:marRight w:val="0"/>
                                  <w:marTop w:val="0"/>
                                  <w:marBottom w:val="0"/>
                                  <w:divBdr>
                                    <w:top w:val="single" w:sz="2" w:space="1" w:color="FFFFFF"/>
                                    <w:left w:val="single" w:sz="2" w:space="11" w:color="FFFFFF"/>
                                    <w:bottom w:val="single" w:sz="2" w:space="1" w:color="FFFFFF"/>
                                    <w:right w:val="single" w:sz="2" w:space="4" w:color="FFFFFF"/>
                                  </w:divBdr>
                                  <w:divsChild>
                                    <w:div w:id="1521160400">
                                      <w:marLeft w:val="0"/>
                                      <w:marRight w:val="0"/>
                                      <w:marTop w:val="0"/>
                                      <w:marBottom w:val="0"/>
                                      <w:divBdr>
                                        <w:top w:val="none" w:sz="0" w:space="0" w:color="auto"/>
                                        <w:left w:val="single" w:sz="24" w:space="8" w:color="52CE52"/>
                                        <w:bottom w:val="none" w:sz="0" w:space="0" w:color="auto"/>
                                        <w:right w:val="none" w:sz="0" w:space="0" w:color="auto"/>
                                      </w:divBdr>
                                    </w:div>
                                  </w:divsChild>
                                </w:div>
                                <w:div w:id="1413313618">
                                  <w:marLeft w:val="0"/>
                                  <w:marRight w:val="0"/>
                                  <w:marTop w:val="0"/>
                                  <w:marBottom w:val="0"/>
                                  <w:divBdr>
                                    <w:top w:val="single" w:sz="2" w:space="1" w:color="FFFFFF"/>
                                    <w:left w:val="single" w:sz="2" w:space="11" w:color="FFFFFF"/>
                                    <w:bottom w:val="single" w:sz="2" w:space="1" w:color="FFFFFF"/>
                                    <w:right w:val="single" w:sz="2" w:space="4" w:color="FFFFFF"/>
                                  </w:divBdr>
                                  <w:divsChild>
                                    <w:div w:id="1489327052">
                                      <w:marLeft w:val="0"/>
                                      <w:marRight w:val="0"/>
                                      <w:marTop w:val="0"/>
                                      <w:marBottom w:val="0"/>
                                      <w:divBdr>
                                        <w:top w:val="none" w:sz="0" w:space="0" w:color="auto"/>
                                        <w:left w:val="single" w:sz="24" w:space="8" w:color="52CE52"/>
                                        <w:bottom w:val="none" w:sz="0" w:space="0" w:color="auto"/>
                                        <w:right w:val="none" w:sz="0" w:space="0" w:color="auto"/>
                                      </w:divBdr>
                                    </w:div>
                                  </w:divsChild>
                                </w:div>
                                <w:div w:id="1034773666">
                                  <w:marLeft w:val="0"/>
                                  <w:marRight w:val="0"/>
                                  <w:marTop w:val="0"/>
                                  <w:marBottom w:val="0"/>
                                  <w:divBdr>
                                    <w:top w:val="single" w:sz="2" w:space="1" w:color="FFFFFF"/>
                                    <w:left w:val="single" w:sz="2" w:space="11" w:color="FFFFFF"/>
                                    <w:bottom w:val="single" w:sz="2" w:space="1" w:color="FFFFFF"/>
                                    <w:right w:val="single" w:sz="2" w:space="4" w:color="FFFFFF"/>
                                  </w:divBdr>
                                  <w:divsChild>
                                    <w:div w:id="153764780">
                                      <w:marLeft w:val="0"/>
                                      <w:marRight w:val="0"/>
                                      <w:marTop w:val="0"/>
                                      <w:marBottom w:val="0"/>
                                      <w:divBdr>
                                        <w:top w:val="none" w:sz="0" w:space="0" w:color="auto"/>
                                        <w:left w:val="single" w:sz="24" w:space="8" w:color="52CE52"/>
                                        <w:bottom w:val="none" w:sz="0" w:space="0" w:color="auto"/>
                                        <w:right w:val="none" w:sz="0" w:space="0" w:color="auto"/>
                                      </w:divBdr>
                                    </w:div>
                                  </w:divsChild>
                                </w:div>
                                <w:div w:id="1218711162">
                                  <w:marLeft w:val="0"/>
                                  <w:marRight w:val="0"/>
                                  <w:marTop w:val="0"/>
                                  <w:marBottom w:val="0"/>
                                  <w:divBdr>
                                    <w:top w:val="single" w:sz="2" w:space="1" w:color="FFFFFF"/>
                                    <w:left w:val="single" w:sz="2" w:space="11" w:color="FFFFFF"/>
                                    <w:bottom w:val="single" w:sz="2" w:space="4" w:color="FFFFFF"/>
                                    <w:right w:val="single" w:sz="2" w:space="4" w:color="FFFFFF"/>
                                  </w:divBdr>
                                  <w:divsChild>
                                    <w:div w:id="122633808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2237364">
                      <w:marLeft w:val="0"/>
                      <w:marRight w:val="0"/>
                      <w:marTop w:val="0"/>
                      <w:marBottom w:val="300"/>
                      <w:divBdr>
                        <w:top w:val="single" w:sz="6" w:space="0" w:color="E8E8E2"/>
                        <w:left w:val="single" w:sz="6" w:space="0" w:color="E8E8E2"/>
                        <w:bottom w:val="single" w:sz="6" w:space="0" w:color="E8E8E2"/>
                        <w:right w:val="single" w:sz="6" w:space="0" w:color="E8E8E2"/>
                      </w:divBdr>
                      <w:divsChild>
                        <w:div w:id="828713356">
                          <w:marLeft w:val="0"/>
                          <w:marRight w:val="0"/>
                          <w:marTop w:val="0"/>
                          <w:marBottom w:val="0"/>
                          <w:divBdr>
                            <w:top w:val="none" w:sz="0" w:space="0" w:color="auto"/>
                            <w:left w:val="none" w:sz="0" w:space="0" w:color="auto"/>
                            <w:bottom w:val="none" w:sz="0" w:space="0" w:color="auto"/>
                            <w:right w:val="none" w:sz="0" w:space="0" w:color="auto"/>
                          </w:divBdr>
                          <w:divsChild>
                            <w:div w:id="689338938">
                              <w:marLeft w:val="0"/>
                              <w:marRight w:val="0"/>
                              <w:marTop w:val="0"/>
                              <w:marBottom w:val="0"/>
                              <w:divBdr>
                                <w:top w:val="none" w:sz="0" w:space="0" w:color="auto"/>
                                <w:left w:val="none" w:sz="0" w:space="0" w:color="auto"/>
                                <w:bottom w:val="none" w:sz="0" w:space="0" w:color="auto"/>
                                <w:right w:val="none" w:sz="0" w:space="0" w:color="auto"/>
                              </w:divBdr>
                              <w:divsChild>
                                <w:div w:id="714891606">
                                  <w:marLeft w:val="0"/>
                                  <w:marRight w:val="0"/>
                                  <w:marTop w:val="0"/>
                                  <w:marBottom w:val="0"/>
                                  <w:divBdr>
                                    <w:top w:val="single" w:sz="2" w:space="4" w:color="FFFFFF"/>
                                    <w:left w:val="single" w:sz="2" w:space="11" w:color="FFFFFF"/>
                                    <w:bottom w:val="single" w:sz="2" w:space="1" w:color="FFFFFF"/>
                                    <w:right w:val="single" w:sz="2" w:space="4" w:color="FFFFFF"/>
                                  </w:divBdr>
                                  <w:divsChild>
                                    <w:div w:id="521168437">
                                      <w:marLeft w:val="0"/>
                                      <w:marRight w:val="0"/>
                                      <w:marTop w:val="0"/>
                                      <w:marBottom w:val="0"/>
                                      <w:divBdr>
                                        <w:top w:val="none" w:sz="0" w:space="0" w:color="auto"/>
                                        <w:left w:val="single" w:sz="24" w:space="8" w:color="52CE52"/>
                                        <w:bottom w:val="none" w:sz="0" w:space="0" w:color="auto"/>
                                        <w:right w:val="none" w:sz="0" w:space="0" w:color="auto"/>
                                      </w:divBdr>
                                    </w:div>
                                  </w:divsChild>
                                </w:div>
                                <w:div w:id="1459837289">
                                  <w:marLeft w:val="0"/>
                                  <w:marRight w:val="0"/>
                                  <w:marTop w:val="0"/>
                                  <w:marBottom w:val="0"/>
                                  <w:divBdr>
                                    <w:top w:val="single" w:sz="2" w:space="1" w:color="FFFFFF"/>
                                    <w:left w:val="single" w:sz="2" w:space="11" w:color="FFFFFF"/>
                                    <w:bottom w:val="single" w:sz="2" w:space="1" w:color="FFFFFF"/>
                                    <w:right w:val="single" w:sz="2" w:space="4" w:color="FFFFFF"/>
                                  </w:divBdr>
                                  <w:divsChild>
                                    <w:div w:id="1207834765">
                                      <w:marLeft w:val="0"/>
                                      <w:marRight w:val="0"/>
                                      <w:marTop w:val="0"/>
                                      <w:marBottom w:val="0"/>
                                      <w:divBdr>
                                        <w:top w:val="none" w:sz="0" w:space="0" w:color="auto"/>
                                        <w:left w:val="single" w:sz="24" w:space="8" w:color="52CE52"/>
                                        <w:bottom w:val="none" w:sz="0" w:space="0" w:color="auto"/>
                                        <w:right w:val="none" w:sz="0" w:space="0" w:color="auto"/>
                                      </w:divBdr>
                                    </w:div>
                                  </w:divsChild>
                                </w:div>
                                <w:div w:id="294720978">
                                  <w:marLeft w:val="0"/>
                                  <w:marRight w:val="0"/>
                                  <w:marTop w:val="0"/>
                                  <w:marBottom w:val="0"/>
                                  <w:divBdr>
                                    <w:top w:val="single" w:sz="2" w:space="1" w:color="FFFFFF"/>
                                    <w:left w:val="single" w:sz="2" w:space="11" w:color="FFFFFF"/>
                                    <w:bottom w:val="single" w:sz="2" w:space="4" w:color="FFFFFF"/>
                                    <w:right w:val="single" w:sz="2" w:space="4" w:color="FFFFFF"/>
                                  </w:divBdr>
                                  <w:divsChild>
                                    <w:div w:id="73959659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19186038">
                      <w:marLeft w:val="0"/>
                      <w:marRight w:val="0"/>
                      <w:marTop w:val="0"/>
                      <w:marBottom w:val="300"/>
                      <w:divBdr>
                        <w:top w:val="single" w:sz="6" w:space="0" w:color="E8E8E2"/>
                        <w:left w:val="single" w:sz="6" w:space="0" w:color="E8E8E2"/>
                        <w:bottom w:val="single" w:sz="6" w:space="0" w:color="E8E8E2"/>
                        <w:right w:val="single" w:sz="6" w:space="0" w:color="E8E8E2"/>
                      </w:divBdr>
                      <w:divsChild>
                        <w:div w:id="131018229">
                          <w:marLeft w:val="0"/>
                          <w:marRight w:val="0"/>
                          <w:marTop w:val="0"/>
                          <w:marBottom w:val="0"/>
                          <w:divBdr>
                            <w:top w:val="none" w:sz="0" w:space="0" w:color="auto"/>
                            <w:left w:val="none" w:sz="0" w:space="0" w:color="auto"/>
                            <w:bottom w:val="none" w:sz="0" w:space="0" w:color="auto"/>
                            <w:right w:val="none" w:sz="0" w:space="0" w:color="auto"/>
                          </w:divBdr>
                          <w:divsChild>
                            <w:div w:id="579801479">
                              <w:marLeft w:val="0"/>
                              <w:marRight w:val="0"/>
                              <w:marTop w:val="0"/>
                              <w:marBottom w:val="0"/>
                              <w:divBdr>
                                <w:top w:val="none" w:sz="0" w:space="0" w:color="auto"/>
                                <w:left w:val="none" w:sz="0" w:space="0" w:color="auto"/>
                                <w:bottom w:val="none" w:sz="0" w:space="0" w:color="auto"/>
                                <w:right w:val="none" w:sz="0" w:space="0" w:color="auto"/>
                              </w:divBdr>
                              <w:divsChild>
                                <w:div w:id="664669492">
                                  <w:marLeft w:val="0"/>
                                  <w:marRight w:val="0"/>
                                  <w:marTop w:val="0"/>
                                  <w:marBottom w:val="0"/>
                                  <w:divBdr>
                                    <w:top w:val="single" w:sz="2" w:space="4" w:color="FFFFFF"/>
                                    <w:left w:val="single" w:sz="2" w:space="11" w:color="FFFFFF"/>
                                    <w:bottom w:val="single" w:sz="2" w:space="4" w:color="FFFFFF"/>
                                    <w:right w:val="single" w:sz="2" w:space="4" w:color="FFFFFF"/>
                                  </w:divBdr>
                                  <w:divsChild>
                                    <w:div w:id="173666106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91043763">
                      <w:marLeft w:val="0"/>
                      <w:marRight w:val="0"/>
                      <w:marTop w:val="0"/>
                      <w:marBottom w:val="300"/>
                      <w:divBdr>
                        <w:top w:val="single" w:sz="6" w:space="0" w:color="E8E8E2"/>
                        <w:left w:val="single" w:sz="6" w:space="0" w:color="E8E8E2"/>
                        <w:bottom w:val="single" w:sz="6" w:space="0" w:color="E8E8E2"/>
                        <w:right w:val="single" w:sz="6" w:space="0" w:color="E8E8E2"/>
                      </w:divBdr>
                      <w:divsChild>
                        <w:div w:id="2083093611">
                          <w:marLeft w:val="0"/>
                          <w:marRight w:val="0"/>
                          <w:marTop w:val="0"/>
                          <w:marBottom w:val="0"/>
                          <w:divBdr>
                            <w:top w:val="none" w:sz="0" w:space="0" w:color="auto"/>
                            <w:left w:val="none" w:sz="0" w:space="0" w:color="auto"/>
                            <w:bottom w:val="none" w:sz="0" w:space="0" w:color="auto"/>
                            <w:right w:val="none" w:sz="0" w:space="0" w:color="auto"/>
                          </w:divBdr>
                          <w:divsChild>
                            <w:div w:id="1285044538">
                              <w:marLeft w:val="0"/>
                              <w:marRight w:val="0"/>
                              <w:marTop w:val="0"/>
                              <w:marBottom w:val="0"/>
                              <w:divBdr>
                                <w:top w:val="none" w:sz="0" w:space="0" w:color="auto"/>
                                <w:left w:val="none" w:sz="0" w:space="0" w:color="auto"/>
                                <w:bottom w:val="none" w:sz="0" w:space="0" w:color="auto"/>
                                <w:right w:val="none" w:sz="0" w:space="0" w:color="auto"/>
                              </w:divBdr>
                              <w:divsChild>
                                <w:div w:id="2058123459">
                                  <w:marLeft w:val="0"/>
                                  <w:marRight w:val="0"/>
                                  <w:marTop w:val="0"/>
                                  <w:marBottom w:val="0"/>
                                  <w:divBdr>
                                    <w:top w:val="single" w:sz="2" w:space="4" w:color="FFFFFF"/>
                                    <w:left w:val="single" w:sz="2" w:space="11" w:color="FFFFFF"/>
                                    <w:bottom w:val="single" w:sz="2" w:space="1" w:color="FFFFFF"/>
                                    <w:right w:val="single" w:sz="2" w:space="4" w:color="FFFFFF"/>
                                  </w:divBdr>
                                  <w:divsChild>
                                    <w:div w:id="1295216261">
                                      <w:marLeft w:val="0"/>
                                      <w:marRight w:val="0"/>
                                      <w:marTop w:val="0"/>
                                      <w:marBottom w:val="0"/>
                                      <w:divBdr>
                                        <w:top w:val="none" w:sz="0" w:space="0" w:color="auto"/>
                                        <w:left w:val="single" w:sz="24" w:space="8" w:color="52CE52"/>
                                        <w:bottom w:val="none" w:sz="0" w:space="0" w:color="auto"/>
                                        <w:right w:val="none" w:sz="0" w:space="0" w:color="auto"/>
                                      </w:divBdr>
                                    </w:div>
                                  </w:divsChild>
                                </w:div>
                                <w:div w:id="1776902373">
                                  <w:marLeft w:val="0"/>
                                  <w:marRight w:val="0"/>
                                  <w:marTop w:val="0"/>
                                  <w:marBottom w:val="0"/>
                                  <w:divBdr>
                                    <w:top w:val="single" w:sz="2" w:space="1" w:color="FFFFFF"/>
                                    <w:left w:val="single" w:sz="2" w:space="11" w:color="FFFFFF"/>
                                    <w:bottom w:val="single" w:sz="2" w:space="4" w:color="FFFFFF"/>
                                    <w:right w:val="single" w:sz="2" w:space="4" w:color="FFFFFF"/>
                                  </w:divBdr>
                                  <w:divsChild>
                                    <w:div w:id="18226963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55739177">
                      <w:marLeft w:val="0"/>
                      <w:marRight w:val="0"/>
                      <w:marTop w:val="0"/>
                      <w:marBottom w:val="300"/>
                      <w:divBdr>
                        <w:top w:val="single" w:sz="6" w:space="0" w:color="E8E8E2"/>
                        <w:left w:val="single" w:sz="6" w:space="0" w:color="E8E8E2"/>
                        <w:bottom w:val="single" w:sz="6" w:space="0" w:color="E8E8E2"/>
                        <w:right w:val="single" w:sz="6" w:space="0" w:color="E8E8E2"/>
                      </w:divBdr>
                      <w:divsChild>
                        <w:div w:id="1981882549">
                          <w:marLeft w:val="0"/>
                          <w:marRight w:val="0"/>
                          <w:marTop w:val="0"/>
                          <w:marBottom w:val="0"/>
                          <w:divBdr>
                            <w:top w:val="none" w:sz="0" w:space="0" w:color="auto"/>
                            <w:left w:val="none" w:sz="0" w:space="0" w:color="auto"/>
                            <w:bottom w:val="none" w:sz="0" w:space="0" w:color="auto"/>
                            <w:right w:val="none" w:sz="0" w:space="0" w:color="auto"/>
                          </w:divBdr>
                          <w:divsChild>
                            <w:div w:id="1840383843">
                              <w:marLeft w:val="0"/>
                              <w:marRight w:val="0"/>
                              <w:marTop w:val="0"/>
                              <w:marBottom w:val="0"/>
                              <w:divBdr>
                                <w:top w:val="none" w:sz="0" w:space="0" w:color="auto"/>
                                <w:left w:val="none" w:sz="0" w:space="0" w:color="auto"/>
                                <w:bottom w:val="none" w:sz="0" w:space="0" w:color="auto"/>
                                <w:right w:val="none" w:sz="0" w:space="0" w:color="auto"/>
                              </w:divBdr>
                              <w:divsChild>
                                <w:div w:id="1779558">
                                  <w:marLeft w:val="0"/>
                                  <w:marRight w:val="0"/>
                                  <w:marTop w:val="0"/>
                                  <w:marBottom w:val="0"/>
                                  <w:divBdr>
                                    <w:top w:val="single" w:sz="2" w:space="4" w:color="FFFFFF"/>
                                    <w:left w:val="single" w:sz="2" w:space="11" w:color="FFFFFF"/>
                                    <w:bottom w:val="single" w:sz="2" w:space="1" w:color="FFFFFF"/>
                                    <w:right w:val="single" w:sz="2" w:space="4" w:color="FFFFFF"/>
                                  </w:divBdr>
                                  <w:divsChild>
                                    <w:div w:id="764350435">
                                      <w:marLeft w:val="0"/>
                                      <w:marRight w:val="0"/>
                                      <w:marTop w:val="0"/>
                                      <w:marBottom w:val="0"/>
                                      <w:divBdr>
                                        <w:top w:val="none" w:sz="0" w:space="0" w:color="auto"/>
                                        <w:left w:val="single" w:sz="24" w:space="8" w:color="52CE52"/>
                                        <w:bottom w:val="none" w:sz="0" w:space="0" w:color="auto"/>
                                        <w:right w:val="none" w:sz="0" w:space="0" w:color="auto"/>
                                      </w:divBdr>
                                    </w:div>
                                  </w:divsChild>
                                </w:div>
                                <w:div w:id="1560629745">
                                  <w:marLeft w:val="0"/>
                                  <w:marRight w:val="0"/>
                                  <w:marTop w:val="0"/>
                                  <w:marBottom w:val="0"/>
                                  <w:divBdr>
                                    <w:top w:val="single" w:sz="2" w:space="1" w:color="FFFFFF"/>
                                    <w:left w:val="single" w:sz="2" w:space="11" w:color="FFFFFF"/>
                                    <w:bottom w:val="single" w:sz="2" w:space="1" w:color="FFFFFF"/>
                                    <w:right w:val="single" w:sz="2" w:space="4" w:color="FFFFFF"/>
                                  </w:divBdr>
                                  <w:divsChild>
                                    <w:div w:id="385031703">
                                      <w:marLeft w:val="0"/>
                                      <w:marRight w:val="0"/>
                                      <w:marTop w:val="0"/>
                                      <w:marBottom w:val="0"/>
                                      <w:divBdr>
                                        <w:top w:val="none" w:sz="0" w:space="0" w:color="auto"/>
                                        <w:left w:val="single" w:sz="24" w:space="8" w:color="52CE52"/>
                                        <w:bottom w:val="none" w:sz="0" w:space="0" w:color="auto"/>
                                        <w:right w:val="none" w:sz="0" w:space="0" w:color="auto"/>
                                      </w:divBdr>
                                    </w:div>
                                  </w:divsChild>
                                </w:div>
                                <w:div w:id="584845341">
                                  <w:marLeft w:val="0"/>
                                  <w:marRight w:val="0"/>
                                  <w:marTop w:val="0"/>
                                  <w:marBottom w:val="0"/>
                                  <w:divBdr>
                                    <w:top w:val="single" w:sz="2" w:space="1" w:color="FFFFFF"/>
                                    <w:left w:val="single" w:sz="2" w:space="11" w:color="FFFFFF"/>
                                    <w:bottom w:val="single" w:sz="2" w:space="1" w:color="FFFFFF"/>
                                    <w:right w:val="single" w:sz="2" w:space="4" w:color="FFFFFF"/>
                                  </w:divBdr>
                                  <w:divsChild>
                                    <w:div w:id="450057780">
                                      <w:marLeft w:val="0"/>
                                      <w:marRight w:val="0"/>
                                      <w:marTop w:val="0"/>
                                      <w:marBottom w:val="0"/>
                                      <w:divBdr>
                                        <w:top w:val="none" w:sz="0" w:space="0" w:color="auto"/>
                                        <w:left w:val="single" w:sz="24" w:space="8" w:color="52CE52"/>
                                        <w:bottom w:val="none" w:sz="0" w:space="0" w:color="auto"/>
                                        <w:right w:val="none" w:sz="0" w:space="0" w:color="auto"/>
                                      </w:divBdr>
                                    </w:div>
                                  </w:divsChild>
                                </w:div>
                                <w:div w:id="192576670">
                                  <w:marLeft w:val="0"/>
                                  <w:marRight w:val="0"/>
                                  <w:marTop w:val="0"/>
                                  <w:marBottom w:val="0"/>
                                  <w:divBdr>
                                    <w:top w:val="single" w:sz="2" w:space="1" w:color="FFFFFF"/>
                                    <w:left w:val="single" w:sz="2" w:space="11" w:color="FFFFFF"/>
                                    <w:bottom w:val="single" w:sz="2" w:space="1" w:color="FFFFFF"/>
                                    <w:right w:val="single" w:sz="2" w:space="4" w:color="FFFFFF"/>
                                  </w:divBdr>
                                  <w:divsChild>
                                    <w:div w:id="1209951336">
                                      <w:marLeft w:val="0"/>
                                      <w:marRight w:val="0"/>
                                      <w:marTop w:val="0"/>
                                      <w:marBottom w:val="0"/>
                                      <w:divBdr>
                                        <w:top w:val="none" w:sz="0" w:space="0" w:color="auto"/>
                                        <w:left w:val="single" w:sz="24" w:space="8" w:color="52CE52"/>
                                        <w:bottom w:val="none" w:sz="0" w:space="0" w:color="auto"/>
                                        <w:right w:val="none" w:sz="0" w:space="0" w:color="auto"/>
                                      </w:divBdr>
                                    </w:div>
                                  </w:divsChild>
                                </w:div>
                                <w:div w:id="614019159">
                                  <w:marLeft w:val="0"/>
                                  <w:marRight w:val="0"/>
                                  <w:marTop w:val="0"/>
                                  <w:marBottom w:val="0"/>
                                  <w:divBdr>
                                    <w:top w:val="single" w:sz="2" w:space="1" w:color="FFFFFF"/>
                                    <w:left w:val="single" w:sz="2" w:space="11" w:color="FFFFFF"/>
                                    <w:bottom w:val="single" w:sz="2" w:space="1" w:color="FFFFFF"/>
                                    <w:right w:val="single" w:sz="2" w:space="4" w:color="FFFFFF"/>
                                  </w:divBdr>
                                  <w:divsChild>
                                    <w:div w:id="1425833834">
                                      <w:marLeft w:val="0"/>
                                      <w:marRight w:val="0"/>
                                      <w:marTop w:val="0"/>
                                      <w:marBottom w:val="0"/>
                                      <w:divBdr>
                                        <w:top w:val="none" w:sz="0" w:space="0" w:color="auto"/>
                                        <w:left w:val="single" w:sz="24" w:space="8" w:color="52CE52"/>
                                        <w:bottom w:val="none" w:sz="0" w:space="0" w:color="auto"/>
                                        <w:right w:val="none" w:sz="0" w:space="0" w:color="auto"/>
                                      </w:divBdr>
                                    </w:div>
                                  </w:divsChild>
                                </w:div>
                                <w:div w:id="220756427">
                                  <w:marLeft w:val="0"/>
                                  <w:marRight w:val="0"/>
                                  <w:marTop w:val="0"/>
                                  <w:marBottom w:val="0"/>
                                  <w:divBdr>
                                    <w:top w:val="single" w:sz="2" w:space="1" w:color="FFFFFF"/>
                                    <w:left w:val="single" w:sz="2" w:space="11" w:color="FFFFFF"/>
                                    <w:bottom w:val="single" w:sz="2" w:space="1" w:color="FFFFFF"/>
                                    <w:right w:val="single" w:sz="2" w:space="4" w:color="FFFFFF"/>
                                  </w:divBdr>
                                  <w:divsChild>
                                    <w:div w:id="2122067521">
                                      <w:marLeft w:val="0"/>
                                      <w:marRight w:val="0"/>
                                      <w:marTop w:val="0"/>
                                      <w:marBottom w:val="0"/>
                                      <w:divBdr>
                                        <w:top w:val="none" w:sz="0" w:space="0" w:color="auto"/>
                                        <w:left w:val="single" w:sz="24" w:space="8" w:color="52CE52"/>
                                        <w:bottom w:val="none" w:sz="0" w:space="0" w:color="auto"/>
                                        <w:right w:val="none" w:sz="0" w:space="0" w:color="auto"/>
                                      </w:divBdr>
                                    </w:div>
                                  </w:divsChild>
                                </w:div>
                                <w:div w:id="527988652">
                                  <w:marLeft w:val="0"/>
                                  <w:marRight w:val="0"/>
                                  <w:marTop w:val="0"/>
                                  <w:marBottom w:val="0"/>
                                  <w:divBdr>
                                    <w:top w:val="single" w:sz="2" w:space="1" w:color="FFFFFF"/>
                                    <w:left w:val="single" w:sz="2" w:space="11" w:color="FFFFFF"/>
                                    <w:bottom w:val="single" w:sz="2" w:space="1" w:color="FFFFFF"/>
                                    <w:right w:val="single" w:sz="2" w:space="4" w:color="FFFFFF"/>
                                  </w:divBdr>
                                  <w:divsChild>
                                    <w:div w:id="465439182">
                                      <w:marLeft w:val="0"/>
                                      <w:marRight w:val="0"/>
                                      <w:marTop w:val="0"/>
                                      <w:marBottom w:val="0"/>
                                      <w:divBdr>
                                        <w:top w:val="none" w:sz="0" w:space="0" w:color="auto"/>
                                        <w:left w:val="single" w:sz="24" w:space="8" w:color="52CE52"/>
                                        <w:bottom w:val="none" w:sz="0" w:space="0" w:color="auto"/>
                                        <w:right w:val="none" w:sz="0" w:space="0" w:color="auto"/>
                                      </w:divBdr>
                                    </w:div>
                                  </w:divsChild>
                                </w:div>
                                <w:div w:id="891189315">
                                  <w:marLeft w:val="0"/>
                                  <w:marRight w:val="0"/>
                                  <w:marTop w:val="0"/>
                                  <w:marBottom w:val="0"/>
                                  <w:divBdr>
                                    <w:top w:val="single" w:sz="2" w:space="1" w:color="FFFFFF"/>
                                    <w:left w:val="single" w:sz="2" w:space="11" w:color="FFFFFF"/>
                                    <w:bottom w:val="single" w:sz="2" w:space="1" w:color="FFFFFF"/>
                                    <w:right w:val="single" w:sz="2" w:space="4" w:color="FFFFFF"/>
                                  </w:divBdr>
                                  <w:divsChild>
                                    <w:div w:id="522013329">
                                      <w:marLeft w:val="0"/>
                                      <w:marRight w:val="0"/>
                                      <w:marTop w:val="0"/>
                                      <w:marBottom w:val="0"/>
                                      <w:divBdr>
                                        <w:top w:val="none" w:sz="0" w:space="0" w:color="auto"/>
                                        <w:left w:val="single" w:sz="24" w:space="8" w:color="52CE52"/>
                                        <w:bottom w:val="none" w:sz="0" w:space="0" w:color="auto"/>
                                        <w:right w:val="none" w:sz="0" w:space="0" w:color="auto"/>
                                      </w:divBdr>
                                    </w:div>
                                  </w:divsChild>
                                </w:div>
                                <w:div w:id="192769612">
                                  <w:marLeft w:val="0"/>
                                  <w:marRight w:val="0"/>
                                  <w:marTop w:val="0"/>
                                  <w:marBottom w:val="0"/>
                                  <w:divBdr>
                                    <w:top w:val="single" w:sz="2" w:space="1" w:color="FFFFFF"/>
                                    <w:left w:val="single" w:sz="2" w:space="11" w:color="FFFFFF"/>
                                    <w:bottom w:val="single" w:sz="2" w:space="1" w:color="FFFFFF"/>
                                    <w:right w:val="single" w:sz="2" w:space="4" w:color="FFFFFF"/>
                                  </w:divBdr>
                                  <w:divsChild>
                                    <w:div w:id="1276986026">
                                      <w:marLeft w:val="0"/>
                                      <w:marRight w:val="0"/>
                                      <w:marTop w:val="0"/>
                                      <w:marBottom w:val="0"/>
                                      <w:divBdr>
                                        <w:top w:val="none" w:sz="0" w:space="0" w:color="auto"/>
                                        <w:left w:val="single" w:sz="24" w:space="8" w:color="52CE52"/>
                                        <w:bottom w:val="none" w:sz="0" w:space="0" w:color="auto"/>
                                        <w:right w:val="none" w:sz="0" w:space="0" w:color="auto"/>
                                      </w:divBdr>
                                    </w:div>
                                  </w:divsChild>
                                </w:div>
                                <w:div w:id="978923965">
                                  <w:marLeft w:val="0"/>
                                  <w:marRight w:val="0"/>
                                  <w:marTop w:val="0"/>
                                  <w:marBottom w:val="0"/>
                                  <w:divBdr>
                                    <w:top w:val="single" w:sz="2" w:space="1" w:color="FFFFFF"/>
                                    <w:left w:val="single" w:sz="2" w:space="11" w:color="FFFFFF"/>
                                    <w:bottom w:val="single" w:sz="2" w:space="1" w:color="FFFFFF"/>
                                    <w:right w:val="single" w:sz="2" w:space="4" w:color="FFFFFF"/>
                                  </w:divBdr>
                                  <w:divsChild>
                                    <w:div w:id="2096508682">
                                      <w:marLeft w:val="0"/>
                                      <w:marRight w:val="0"/>
                                      <w:marTop w:val="0"/>
                                      <w:marBottom w:val="0"/>
                                      <w:divBdr>
                                        <w:top w:val="none" w:sz="0" w:space="0" w:color="auto"/>
                                        <w:left w:val="single" w:sz="24" w:space="8" w:color="52CE52"/>
                                        <w:bottom w:val="none" w:sz="0" w:space="0" w:color="auto"/>
                                        <w:right w:val="none" w:sz="0" w:space="0" w:color="auto"/>
                                      </w:divBdr>
                                    </w:div>
                                  </w:divsChild>
                                </w:div>
                                <w:div w:id="488209474">
                                  <w:marLeft w:val="0"/>
                                  <w:marRight w:val="0"/>
                                  <w:marTop w:val="0"/>
                                  <w:marBottom w:val="0"/>
                                  <w:divBdr>
                                    <w:top w:val="single" w:sz="2" w:space="1" w:color="FFFFFF"/>
                                    <w:left w:val="single" w:sz="2" w:space="11" w:color="FFFFFF"/>
                                    <w:bottom w:val="single" w:sz="2" w:space="1" w:color="FFFFFF"/>
                                    <w:right w:val="single" w:sz="2" w:space="4" w:color="FFFFFF"/>
                                  </w:divBdr>
                                  <w:divsChild>
                                    <w:div w:id="888764945">
                                      <w:marLeft w:val="0"/>
                                      <w:marRight w:val="0"/>
                                      <w:marTop w:val="0"/>
                                      <w:marBottom w:val="0"/>
                                      <w:divBdr>
                                        <w:top w:val="none" w:sz="0" w:space="0" w:color="auto"/>
                                        <w:left w:val="single" w:sz="24" w:space="8" w:color="52CE52"/>
                                        <w:bottom w:val="none" w:sz="0" w:space="0" w:color="auto"/>
                                        <w:right w:val="none" w:sz="0" w:space="0" w:color="auto"/>
                                      </w:divBdr>
                                    </w:div>
                                  </w:divsChild>
                                </w:div>
                                <w:div w:id="1995982788">
                                  <w:marLeft w:val="0"/>
                                  <w:marRight w:val="0"/>
                                  <w:marTop w:val="0"/>
                                  <w:marBottom w:val="0"/>
                                  <w:divBdr>
                                    <w:top w:val="single" w:sz="2" w:space="1" w:color="FFFFFF"/>
                                    <w:left w:val="single" w:sz="2" w:space="11" w:color="FFFFFF"/>
                                    <w:bottom w:val="single" w:sz="2" w:space="1" w:color="FFFFFF"/>
                                    <w:right w:val="single" w:sz="2" w:space="4" w:color="FFFFFF"/>
                                  </w:divBdr>
                                  <w:divsChild>
                                    <w:div w:id="292950681">
                                      <w:marLeft w:val="0"/>
                                      <w:marRight w:val="0"/>
                                      <w:marTop w:val="0"/>
                                      <w:marBottom w:val="0"/>
                                      <w:divBdr>
                                        <w:top w:val="none" w:sz="0" w:space="0" w:color="auto"/>
                                        <w:left w:val="single" w:sz="24" w:space="8" w:color="52CE52"/>
                                        <w:bottom w:val="none" w:sz="0" w:space="0" w:color="auto"/>
                                        <w:right w:val="none" w:sz="0" w:space="0" w:color="auto"/>
                                      </w:divBdr>
                                    </w:div>
                                  </w:divsChild>
                                </w:div>
                                <w:div w:id="1237130455">
                                  <w:marLeft w:val="0"/>
                                  <w:marRight w:val="0"/>
                                  <w:marTop w:val="0"/>
                                  <w:marBottom w:val="0"/>
                                  <w:divBdr>
                                    <w:top w:val="single" w:sz="2" w:space="1" w:color="FFFFFF"/>
                                    <w:left w:val="single" w:sz="2" w:space="11" w:color="FFFFFF"/>
                                    <w:bottom w:val="single" w:sz="2" w:space="1" w:color="FFFFFF"/>
                                    <w:right w:val="single" w:sz="2" w:space="4" w:color="FFFFFF"/>
                                  </w:divBdr>
                                  <w:divsChild>
                                    <w:div w:id="897403871">
                                      <w:marLeft w:val="0"/>
                                      <w:marRight w:val="0"/>
                                      <w:marTop w:val="0"/>
                                      <w:marBottom w:val="0"/>
                                      <w:divBdr>
                                        <w:top w:val="none" w:sz="0" w:space="0" w:color="auto"/>
                                        <w:left w:val="single" w:sz="24" w:space="8" w:color="52CE52"/>
                                        <w:bottom w:val="none" w:sz="0" w:space="0" w:color="auto"/>
                                        <w:right w:val="none" w:sz="0" w:space="0" w:color="auto"/>
                                      </w:divBdr>
                                    </w:div>
                                  </w:divsChild>
                                </w:div>
                                <w:div w:id="982389687">
                                  <w:marLeft w:val="0"/>
                                  <w:marRight w:val="0"/>
                                  <w:marTop w:val="0"/>
                                  <w:marBottom w:val="0"/>
                                  <w:divBdr>
                                    <w:top w:val="single" w:sz="2" w:space="1" w:color="FFFFFF"/>
                                    <w:left w:val="single" w:sz="2" w:space="11" w:color="FFFFFF"/>
                                    <w:bottom w:val="single" w:sz="2" w:space="1" w:color="FFFFFF"/>
                                    <w:right w:val="single" w:sz="2" w:space="4" w:color="FFFFFF"/>
                                  </w:divBdr>
                                  <w:divsChild>
                                    <w:div w:id="115221014">
                                      <w:marLeft w:val="0"/>
                                      <w:marRight w:val="0"/>
                                      <w:marTop w:val="0"/>
                                      <w:marBottom w:val="0"/>
                                      <w:divBdr>
                                        <w:top w:val="none" w:sz="0" w:space="0" w:color="auto"/>
                                        <w:left w:val="single" w:sz="24" w:space="8" w:color="52CE52"/>
                                        <w:bottom w:val="none" w:sz="0" w:space="0" w:color="auto"/>
                                        <w:right w:val="none" w:sz="0" w:space="0" w:color="auto"/>
                                      </w:divBdr>
                                    </w:div>
                                  </w:divsChild>
                                </w:div>
                                <w:div w:id="1299918039">
                                  <w:marLeft w:val="0"/>
                                  <w:marRight w:val="0"/>
                                  <w:marTop w:val="0"/>
                                  <w:marBottom w:val="0"/>
                                  <w:divBdr>
                                    <w:top w:val="single" w:sz="2" w:space="1" w:color="FFFFFF"/>
                                    <w:left w:val="single" w:sz="2" w:space="11" w:color="FFFFFF"/>
                                    <w:bottom w:val="single" w:sz="2" w:space="1" w:color="FFFFFF"/>
                                    <w:right w:val="single" w:sz="2" w:space="4" w:color="FFFFFF"/>
                                  </w:divBdr>
                                  <w:divsChild>
                                    <w:div w:id="1914118151">
                                      <w:marLeft w:val="0"/>
                                      <w:marRight w:val="0"/>
                                      <w:marTop w:val="0"/>
                                      <w:marBottom w:val="0"/>
                                      <w:divBdr>
                                        <w:top w:val="none" w:sz="0" w:space="0" w:color="auto"/>
                                        <w:left w:val="single" w:sz="24" w:space="8" w:color="52CE52"/>
                                        <w:bottom w:val="none" w:sz="0" w:space="0" w:color="auto"/>
                                        <w:right w:val="none" w:sz="0" w:space="0" w:color="auto"/>
                                      </w:divBdr>
                                    </w:div>
                                  </w:divsChild>
                                </w:div>
                                <w:div w:id="423114650">
                                  <w:marLeft w:val="0"/>
                                  <w:marRight w:val="0"/>
                                  <w:marTop w:val="0"/>
                                  <w:marBottom w:val="0"/>
                                  <w:divBdr>
                                    <w:top w:val="single" w:sz="2" w:space="1" w:color="FFFFFF"/>
                                    <w:left w:val="single" w:sz="2" w:space="11" w:color="FFFFFF"/>
                                    <w:bottom w:val="single" w:sz="2" w:space="1" w:color="FFFFFF"/>
                                    <w:right w:val="single" w:sz="2" w:space="4" w:color="FFFFFF"/>
                                  </w:divBdr>
                                  <w:divsChild>
                                    <w:div w:id="1420367948">
                                      <w:marLeft w:val="0"/>
                                      <w:marRight w:val="0"/>
                                      <w:marTop w:val="0"/>
                                      <w:marBottom w:val="0"/>
                                      <w:divBdr>
                                        <w:top w:val="none" w:sz="0" w:space="0" w:color="auto"/>
                                        <w:left w:val="single" w:sz="24" w:space="8" w:color="52CE52"/>
                                        <w:bottom w:val="none" w:sz="0" w:space="0" w:color="auto"/>
                                        <w:right w:val="none" w:sz="0" w:space="0" w:color="auto"/>
                                      </w:divBdr>
                                    </w:div>
                                  </w:divsChild>
                                </w:div>
                                <w:div w:id="1018509931">
                                  <w:marLeft w:val="0"/>
                                  <w:marRight w:val="0"/>
                                  <w:marTop w:val="0"/>
                                  <w:marBottom w:val="0"/>
                                  <w:divBdr>
                                    <w:top w:val="single" w:sz="2" w:space="1" w:color="FFFFFF"/>
                                    <w:left w:val="single" w:sz="2" w:space="11" w:color="FFFFFF"/>
                                    <w:bottom w:val="single" w:sz="2" w:space="1" w:color="FFFFFF"/>
                                    <w:right w:val="single" w:sz="2" w:space="4" w:color="FFFFFF"/>
                                  </w:divBdr>
                                  <w:divsChild>
                                    <w:div w:id="611597071">
                                      <w:marLeft w:val="0"/>
                                      <w:marRight w:val="0"/>
                                      <w:marTop w:val="0"/>
                                      <w:marBottom w:val="0"/>
                                      <w:divBdr>
                                        <w:top w:val="none" w:sz="0" w:space="0" w:color="auto"/>
                                        <w:left w:val="single" w:sz="24" w:space="8" w:color="52CE52"/>
                                        <w:bottom w:val="none" w:sz="0" w:space="0" w:color="auto"/>
                                        <w:right w:val="none" w:sz="0" w:space="0" w:color="auto"/>
                                      </w:divBdr>
                                    </w:div>
                                  </w:divsChild>
                                </w:div>
                                <w:div w:id="1673139482">
                                  <w:marLeft w:val="0"/>
                                  <w:marRight w:val="0"/>
                                  <w:marTop w:val="0"/>
                                  <w:marBottom w:val="0"/>
                                  <w:divBdr>
                                    <w:top w:val="single" w:sz="2" w:space="1" w:color="FFFFFF"/>
                                    <w:left w:val="single" w:sz="2" w:space="11" w:color="FFFFFF"/>
                                    <w:bottom w:val="single" w:sz="2" w:space="1" w:color="FFFFFF"/>
                                    <w:right w:val="single" w:sz="2" w:space="4" w:color="FFFFFF"/>
                                  </w:divBdr>
                                  <w:divsChild>
                                    <w:div w:id="1178353054">
                                      <w:marLeft w:val="0"/>
                                      <w:marRight w:val="0"/>
                                      <w:marTop w:val="0"/>
                                      <w:marBottom w:val="0"/>
                                      <w:divBdr>
                                        <w:top w:val="none" w:sz="0" w:space="0" w:color="auto"/>
                                        <w:left w:val="single" w:sz="24" w:space="8" w:color="52CE52"/>
                                        <w:bottom w:val="none" w:sz="0" w:space="0" w:color="auto"/>
                                        <w:right w:val="none" w:sz="0" w:space="0" w:color="auto"/>
                                      </w:divBdr>
                                    </w:div>
                                  </w:divsChild>
                                </w:div>
                                <w:div w:id="732435210">
                                  <w:marLeft w:val="0"/>
                                  <w:marRight w:val="0"/>
                                  <w:marTop w:val="0"/>
                                  <w:marBottom w:val="0"/>
                                  <w:divBdr>
                                    <w:top w:val="single" w:sz="2" w:space="1" w:color="FFFFFF"/>
                                    <w:left w:val="single" w:sz="2" w:space="11" w:color="FFFFFF"/>
                                    <w:bottom w:val="single" w:sz="2" w:space="1" w:color="FFFFFF"/>
                                    <w:right w:val="single" w:sz="2" w:space="4" w:color="FFFFFF"/>
                                  </w:divBdr>
                                  <w:divsChild>
                                    <w:div w:id="200367528">
                                      <w:marLeft w:val="0"/>
                                      <w:marRight w:val="0"/>
                                      <w:marTop w:val="0"/>
                                      <w:marBottom w:val="0"/>
                                      <w:divBdr>
                                        <w:top w:val="none" w:sz="0" w:space="0" w:color="auto"/>
                                        <w:left w:val="single" w:sz="24" w:space="8" w:color="52CE52"/>
                                        <w:bottom w:val="none" w:sz="0" w:space="0" w:color="auto"/>
                                        <w:right w:val="none" w:sz="0" w:space="0" w:color="auto"/>
                                      </w:divBdr>
                                    </w:div>
                                  </w:divsChild>
                                </w:div>
                                <w:div w:id="77554830">
                                  <w:marLeft w:val="0"/>
                                  <w:marRight w:val="0"/>
                                  <w:marTop w:val="0"/>
                                  <w:marBottom w:val="0"/>
                                  <w:divBdr>
                                    <w:top w:val="single" w:sz="2" w:space="1" w:color="FFFFFF"/>
                                    <w:left w:val="single" w:sz="2" w:space="11" w:color="FFFFFF"/>
                                    <w:bottom w:val="single" w:sz="2" w:space="1" w:color="FFFFFF"/>
                                    <w:right w:val="single" w:sz="2" w:space="4" w:color="FFFFFF"/>
                                  </w:divBdr>
                                  <w:divsChild>
                                    <w:div w:id="1653831285">
                                      <w:marLeft w:val="0"/>
                                      <w:marRight w:val="0"/>
                                      <w:marTop w:val="0"/>
                                      <w:marBottom w:val="0"/>
                                      <w:divBdr>
                                        <w:top w:val="none" w:sz="0" w:space="0" w:color="auto"/>
                                        <w:left w:val="single" w:sz="24" w:space="8" w:color="52CE52"/>
                                        <w:bottom w:val="none" w:sz="0" w:space="0" w:color="auto"/>
                                        <w:right w:val="none" w:sz="0" w:space="0" w:color="auto"/>
                                      </w:divBdr>
                                    </w:div>
                                  </w:divsChild>
                                </w:div>
                                <w:div w:id="1988391142">
                                  <w:marLeft w:val="0"/>
                                  <w:marRight w:val="0"/>
                                  <w:marTop w:val="0"/>
                                  <w:marBottom w:val="0"/>
                                  <w:divBdr>
                                    <w:top w:val="single" w:sz="2" w:space="1" w:color="FFFFFF"/>
                                    <w:left w:val="single" w:sz="2" w:space="11" w:color="FFFFFF"/>
                                    <w:bottom w:val="single" w:sz="2" w:space="1" w:color="FFFFFF"/>
                                    <w:right w:val="single" w:sz="2" w:space="4" w:color="FFFFFF"/>
                                  </w:divBdr>
                                  <w:divsChild>
                                    <w:div w:id="1321038609">
                                      <w:marLeft w:val="0"/>
                                      <w:marRight w:val="0"/>
                                      <w:marTop w:val="0"/>
                                      <w:marBottom w:val="0"/>
                                      <w:divBdr>
                                        <w:top w:val="none" w:sz="0" w:space="0" w:color="auto"/>
                                        <w:left w:val="single" w:sz="24" w:space="8" w:color="52CE52"/>
                                        <w:bottom w:val="none" w:sz="0" w:space="0" w:color="auto"/>
                                        <w:right w:val="none" w:sz="0" w:space="0" w:color="auto"/>
                                      </w:divBdr>
                                    </w:div>
                                  </w:divsChild>
                                </w:div>
                                <w:div w:id="314182882">
                                  <w:marLeft w:val="0"/>
                                  <w:marRight w:val="0"/>
                                  <w:marTop w:val="0"/>
                                  <w:marBottom w:val="0"/>
                                  <w:divBdr>
                                    <w:top w:val="single" w:sz="2" w:space="1" w:color="FFFFFF"/>
                                    <w:left w:val="single" w:sz="2" w:space="11" w:color="FFFFFF"/>
                                    <w:bottom w:val="single" w:sz="2" w:space="1" w:color="FFFFFF"/>
                                    <w:right w:val="single" w:sz="2" w:space="4" w:color="FFFFFF"/>
                                  </w:divBdr>
                                  <w:divsChild>
                                    <w:div w:id="1613584938">
                                      <w:marLeft w:val="0"/>
                                      <w:marRight w:val="0"/>
                                      <w:marTop w:val="0"/>
                                      <w:marBottom w:val="0"/>
                                      <w:divBdr>
                                        <w:top w:val="none" w:sz="0" w:space="0" w:color="auto"/>
                                        <w:left w:val="single" w:sz="24" w:space="8" w:color="52CE52"/>
                                        <w:bottom w:val="none" w:sz="0" w:space="0" w:color="auto"/>
                                        <w:right w:val="none" w:sz="0" w:space="0" w:color="auto"/>
                                      </w:divBdr>
                                    </w:div>
                                  </w:divsChild>
                                </w:div>
                                <w:div w:id="1762601524">
                                  <w:marLeft w:val="0"/>
                                  <w:marRight w:val="0"/>
                                  <w:marTop w:val="0"/>
                                  <w:marBottom w:val="0"/>
                                  <w:divBdr>
                                    <w:top w:val="single" w:sz="2" w:space="1" w:color="FFFFFF"/>
                                    <w:left w:val="single" w:sz="2" w:space="11" w:color="FFFFFF"/>
                                    <w:bottom w:val="single" w:sz="2" w:space="1" w:color="FFFFFF"/>
                                    <w:right w:val="single" w:sz="2" w:space="4" w:color="FFFFFF"/>
                                  </w:divBdr>
                                  <w:divsChild>
                                    <w:div w:id="986785774">
                                      <w:marLeft w:val="0"/>
                                      <w:marRight w:val="0"/>
                                      <w:marTop w:val="0"/>
                                      <w:marBottom w:val="0"/>
                                      <w:divBdr>
                                        <w:top w:val="none" w:sz="0" w:space="0" w:color="auto"/>
                                        <w:left w:val="single" w:sz="24" w:space="8" w:color="52CE52"/>
                                        <w:bottom w:val="none" w:sz="0" w:space="0" w:color="auto"/>
                                        <w:right w:val="none" w:sz="0" w:space="0" w:color="auto"/>
                                      </w:divBdr>
                                    </w:div>
                                  </w:divsChild>
                                </w:div>
                                <w:div w:id="401753452">
                                  <w:marLeft w:val="0"/>
                                  <w:marRight w:val="0"/>
                                  <w:marTop w:val="0"/>
                                  <w:marBottom w:val="0"/>
                                  <w:divBdr>
                                    <w:top w:val="single" w:sz="2" w:space="1" w:color="FFFFFF"/>
                                    <w:left w:val="single" w:sz="2" w:space="11" w:color="FFFFFF"/>
                                    <w:bottom w:val="single" w:sz="2" w:space="1" w:color="FFFFFF"/>
                                    <w:right w:val="single" w:sz="2" w:space="4" w:color="FFFFFF"/>
                                  </w:divBdr>
                                  <w:divsChild>
                                    <w:div w:id="680132949">
                                      <w:marLeft w:val="0"/>
                                      <w:marRight w:val="0"/>
                                      <w:marTop w:val="0"/>
                                      <w:marBottom w:val="0"/>
                                      <w:divBdr>
                                        <w:top w:val="none" w:sz="0" w:space="0" w:color="auto"/>
                                        <w:left w:val="single" w:sz="24" w:space="8" w:color="52CE52"/>
                                        <w:bottom w:val="none" w:sz="0" w:space="0" w:color="auto"/>
                                        <w:right w:val="none" w:sz="0" w:space="0" w:color="auto"/>
                                      </w:divBdr>
                                    </w:div>
                                  </w:divsChild>
                                </w:div>
                                <w:div w:id="1993824990">
                                  <w:marLeft w:val="0"/>
                                  <w:marRight w:val="0"/>
                                  <w:marTop w:val="0"/>
                                  <w:marBottom w:val="0"/>
                                  <w:divBdr>
                                    <w:top w:val="single" w:sz="2" w:space="1" w:color="FFFFFF"/>
                                    <w:left w:val="single" w:sz="2" w:space="11" w:color="FFFFFF"/>
                                    <w:bottom w:val="single" w:sz="2" w:space="1" w:color="FFFFFF"/>
                                    <w:right w:val="single" w:sz="2" w:space="4" w:color="FFFFFF"/>
                                  </w:divBdr>
                                  <w:divsChild>
                                    <w:div w:id="1279021378">
                                      <w:marLeft w:val="0"/>
                                      <w:marRight w:val="0"/>
                                      <w:marTop w:val="0"/>
                                      <w:marBottom w:val="0"/>
                                      <w:divBdr>
                                        <w:top w:val="none" w:sz="0" w:space="0" w:color="auto"/>
                                        <w:left w:val="single" w:sz="24" w:space="8" w:color="52CE52"/>
                                        <w:bottom w:val="none" w:sz="0" w:space="0" w:color="auto"/>
                                        <w:right w:val="none" w:sz="0" w:space="0" w:color="auto"/>
                                      </w:divBdr>
                                    </w:div>
                                  </w:divsChild>
                                </w:div>
                                <w:div w:id="1498570812">
                                  <w:marLeft w:val="0"/>
                                  <w:marRight w:val="0"/>
                                  <w:marTop w:val="0"/>
                                  <w:marBottom w:val="0"/>
                                  <w:divBdr>
                                    <w:top w:val="single" w:sz="2" w:space="1" w:color="FFFFFF"/>
                                    <w:left w:val="single" w:sz="2" w:space="11" w:color="FFFFFF"/>
                                    <w:bottom w:val="single" w:sz="2" w:space="1" w:color="FFFFFF"/>
                                    <w:right w:val="single" w:sz="2" w:space="4" w:color="FFFFFF"/>
                                  </w:divBdr>
                                  <w:divsChild>
                                    <w:div w:id="574435050">
                                      <w:marLeft w:val="0"/>
                                      <w:marRight w:val="0"/>
                                      <w:marTop w:val="0"/>
                                      <w:marBottom w:val="0"/>
                                      <w:divBdr>
                                        <w:top w:val="none" w:sz="0" w:space="0" w:color="auto"/>
                                        <w:left w:val="single" w:sz="24" w:space="8" w:color="52CE52"/>
                                        <w:bottom w:val="none" w:sz="0" w:space="0" w:color="auto"/>
                                        <w:right w:val="none" w:sz="0" w:space="0" w:color="auto"/>
                                      </w:divBdr>
                                    </w:div>
                                  </w:divsChild>
                                </w:div>
                                <w:div w:id="1206024964">
                                  <w:marLeft w:val="0"/>
                                  <w:marRight w:val="0"/>
                                  <w:marTop w:val="0"/>
                                  <w:marBottom w:val="0"/>
                                  <w:divBdr>
                                    <w:top w:val="single" w:sz="2" w:space="1" w:color="FFFFFF"/>
                                    <w:left w:val="single" w:sz="2" w:space="11" w:color="FFFFFF"/>
                                    <w:bottom w:val="single" w:sz="2" w:space="1" w:color="FFFFFF"/>
                                    <w:right w:val="single" w:sz="2" w:space="4" w:color="FFFFFF"/>
                                  </w:divBdr>
                                  <w:divsChild>
                                    <w:div w:id="322053725">
                                      <w:marLeft w:val="0"/>
                                      <w:marRight w:val="0"/>
                                      <w:marTop w:val="0"/>
                                      <w:marBottom w:val="0"/>
                                      <w:divBdr>
                                        <w:top w:val="none" w:sz="0" w:space="0" w:color="auto"/>
                                        <w:left w:val="single" w:sz="24" w:space="8" w:color="52CE52"/>
                                        <w:bottom w:val="none" w:sz="0" w:space="0" w:color="auto"/>
                                        <w:right w:val="none" w:sz="0" w:space="0" w:color="auto"/>
                                      </w:divBdr>
                                    </w:div>
                                  </w:divsChild>
                                </w:div>
                                <w:div w:id="1081566339">
                                  <w:marLeft w:val="0"/>
                                  <w:marRight w:val="0"/>
                                  <w:marTop w:val="0"/>
                                  <w:marBottom w:val="0"/>
                                  <w:divBdr>
                                    <w:top w:val="single" w:sz="2" w:space="1" w:color="FFFFFF"/>
                                    <w:left w:val="single" w:sz="2" w:space="11" w:color="FFFFFF"/>
                                    <w:bottom w:val="single" w:sz="2" w:space="1" w:color="FFFFFF"/>
                                    <w:right w:val="single" w:sz="2" w:space="4" w:color="FFFFFF"/>
                                  </w:divBdr>
                                  <w:divsChild>
                                    <w:div w:id="1807163549">
                                      <w:marLeft w:val="0"/>
                                      <w:marRight w:val="0"/>
                                      <w:marTop w:val="0"/>
                                      <w:marBottom w:val="0"/>
                                      <w:divBdr>
                                        <w:top w:val="none" w:sz="0" w:space="0" w:color="auto"/>
                                        <w:left w:val="single" w:sz="24" w:space="8" w:color="52CE52"/>
                                        <w:bottom w:val="none" w:sz="0" w:space="0" w:color="auto"/>
                                        <w:right w:val="none" w:sz="0" w:space="0" w:color="auto"/>
                                      </w:divBdr>
                                    </w:div>
                                  </w:divsChild>
                                </w:div>
                                <w:div w:id="798300318">
                                  <w:marLeft w:val="0"/>
                                  <w:marRight w:val="0"/>
                                  <w:marTop w:val="0"/>
                                  <w:marBottom w:val="0"/>
                                  <w:divBdr>
                                    <w:top w:val="single" w:sz="2" w:space="1" w:color="FFFFFF"/>
                                    <w:left w:val="single" w:sz="2" w:space="11" w:color="FFFFFF"/>
                                    <w:bottom w:val="single" w:sz="2" w:space="1" w:color="FFFFFF"/>
                                    <w:right w:val="single" w:sz="2" w:space="4" w:color="FFFFFF"/>
                                  </w:divBdr>
                                  <w:divsChild>
                                    <w:div w:id="633757307">
                                      <w:marLeft w:val="0"/>
                                      <w:marRight w:val="0"/>
                                      <w:marTop w:val="0"/>
                                      <w:marBottom w:val="0"/>
                                      <w:divBdr>
                                        <w:top w:val="none" w:sz="0" w:space="0" w:color="auto"/>
                                        <w:left w:val="single" w:sz="24" w:space="8" w:color="52CE52"/>
                                        <w:bottom w:val="none" w:sz="0" w:space="0" w:color="auto"/>
                                        <w:right w:val="none" w:sz="0" w:space="0" w:color="auto"/>
                                      </w:divBdr>
                                    </w:div>
                                  </w:divsChild>
                                </w:div>
                                <w:div w:id="1703938096">
                                  <w:marLeft w:val="0"/>
                                  <w:marRight w:val="0"/>
                                  <w:marTop w:val="0"/>
                                  <w:marBottom w:val="0"/>
                                  <w:divBdr>
                                    <w:top w:val="single" w:sz="2" w:space="1" w:color="FFFFFF"/>
                                    <w:left w:val="single" w:sz="2" w:space="11" w:color="FFFFFF"/>
                                    <w:bottom w:val="single" w:sz="2" w:space="1" w:color="FFFFFF"/>
                                    <w:right w:val="single" w:sz="2" w:space="4" w:color="FFFFFF"/>
                                  </w:divBdr>
                                  <w:divsChild>
                                    <w:div w:id="1779912142">
                                      <w:marLeft w:val="0"/>
                                      <w:marRight w:val="0"/>
                                      <w:marTop w:val="0"/>
                                      <w:marBottom w:val="0"/>
                                      <w:divBdr>
                                        <w:top w:val="none" w:sz="0" w:space="0" w:color="auto"/>
                                        <w:left w:val="single" w:sz="24" w:space="8" w:color="52CE52"/>
                                        <w:bottom w:val="none" w:sz="0" w:space="0" w:color="auto"/>
                                        <w:right w:val="none" w:sz="0" w:space="0" w:color="auto"/>
                                      </w:divBdr>
                                    </w:div>
                                  </w:divsChild>
                                </w:div>
                                <w:div w:id="77335239">
                                  <w:marLeft w:val="0"/>
                                  <w:marRight w:val="0"/>
                                  <w:marTop w:val="0"/>
                                  <w:marBottom w:val="0"/>
                                  <w:divBdr>
                                    <w:top w:val="single" w:sz="2" w:space="1" w:color="FFFFFF"/>
                                    <w:left w:val="single" w:sz="2" w:space="11" w:color="FFFFFF"/>
                                    <w:bottom w:val="single" w:sz="2" w:space="4" w:color="FFFFFF"/>
                                    <w:right w:val="single" w:sz="2" w:space="4" w:color="FFFFFF"/>
                                  </w:divBdr>
                                  <w:divsChild>
                                    <w:div w:id="3600603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08643059">
                      <w:marLeft w:val="0"/>
                      <w:marRight w:val="0"/>
                      <w:marTop w:val="0"/>
                      <w:marBottom w:val="300"/>
                      <w:divBdr>
                        <w:top w:val="single" w:sz="6" w:space="0" w:color="E8E8E2"/>
                        <w:left w:val="single" w:sz="6" w:space="0" w:color="E8E8E2"/>
                        <w:bottom w:val="single" w:sz="6" w:space="0" w:color="E8E8E2"/>
                        <w:right w:val="single" w:sz="6" w:space="0" w:color="E8E8E2"/>
                      </w:divBdr>
                      <w:divsChild>
                        <w:div w:id="1101149886">
                          <w:marLeft w:val="0"/>
                          <w:marRight w:val="0"/>
                          <w:marTop w:val="0"/>
                          <w:marBottom w:val="0"/>
                          <w:divBdr>
                            <w:top w:val="none" w:sz="0" w:space="0" w:color="auto"/>
                            <w:left w:val="none" w:sz="0" w:space="0" w:color="auto"/>
                            <w:bottom w:val="none" w:sz="0" w:space="0" w:color="auto"/>
                            <w:right w:val="none" w:sz="0" w:space="0" w:color="auto"/>
                          </w:divBdr>
                          <w:divsChild>
                            <w:div w:id="1573467552">
                              <w:marLeft w:val="0"/>
                              <w:marRight w:val="0"/>
                              <w:marTop w:val="0"/>
                              <w:marBottom w:val="0"/>
                              <w:divBdr>
                                <w:top w:val="none" w:sz="0" w:space="0" w:color="auto"/>
                                <w:left w:val="none" w:sz="0" w:space="0" w:color="auto"/>
                                <w:bottom w:val="none" w:sz="0" w:space="0" w:color="auto"/>
                                <w:right w:val="none" w:sz="0" w:space="0" w:color="auto"/>
                              </w:divBdr>
                              <w:divsChild>
                                <w:div w:id="1744331644">
                                  <w:marLeft w:val="0"/>
                                  <w:marRight w:val="0"/>
                                  <w:marTop w:val="0"/>
                                  <w:marBottom w:val="0"/>
                                  <w:divBdr>
                                    <w:top w:val="single" w:sz="2" w:space="4" w:color="FFFFFF"/>
                                    <w:left w:val="single" w:sz="2" w:space="11" w:color="FFFFFF"/>
                                    <w:bottom w:val="single" w:sz="2" w:space="1" w:color="FFFFFF"/>
                                    <w:right w:val="single" w:sz="2" w:space="4" w:color="FFFFFF"/>
                                  </w:divBdr>
                                  <w:divsChild>
                                    <w:div w:id="788860188">
                                      <w:marLeft w:val="0"/>
                                      <w:marRight w:val="0"/>
                                      <w:marTop w:val="0"/>
                                      <w:marBottom w:val="0"/>
                                      <w:divBdr>
                                        <w:top w:val="none" w:sz="0" w:space="0" w:color="auto"/>
                                        <w:left w:val="single" w:sz="24" w:space="8" w:color="52CE52"/>
                                        <w:bottom w:val="none" w:sz="0" w:space="0" w:color="auto"/>
                                        <w:right w:val="none" w:sz="0" w:space="0" w:color="auto"/>
                                      </w:divBdr>
                                    </w:div>
                                  </w:divsChild>
                                </w:div>
                                <w:div w:id="1251507311">
                                  <w:marLeft w:val="0"/>
                                  <w:marRight w:val="0"/>
                                  <w:marTop w:val="0"/>
                                  <w:marBottom w:val="0"/>
                                  <w:divBdr>
                                    <w:top w:val="single" w:sz="2" w:space="1" w:color="FFFFFF"/>
                                    <w:left w:val="single" w:sz="2" w:space="11" w:color="FFFFFF"/>
                                    <w:bottom w:val="single" w:sz="2" w:space="1" w:color="FFFFFF"/>
                                    <w:right w:val="single" w:sz="2" w:space="4" w:color="FFFFFF"/>
                                  </w:divBdr>
                                  <w:divsChild>
                                    <w:div w:id="743919727">
                                      <w:marLeft w:val="0"/>
                                      <w:marRight w:val="0"/>
                                      <w:marTop w:val="0"/>
                                      <w:marBottom w:val="0"/>
                                      <w:divBdr>
                                        <w:top w:val="none" w:sz="0" w:space="0" w:color="auto"/>
                                        <w:left w:val="single" w:sz="24" w:space="8" w:color="52CE52"/>
                                        <w:bottom w:val="none" w:sz="0" w:space="0" w:color="auto"/>
                                        <w:right w:val="none" w:sz="0" w:space="0" w:color="auto"/>
                                      </w:divBdr>
                                    </w:div>
                                  </w:divsChild>
                                </w:div>
                                <w:div w:id="469442503">
                                  <w:marLeft w:val="0"/>
                                  <w:marRight w:val="0"/>
                                  <w:marTop w:val="0"/>
                                  <w:marBottom w:val="0"/>
                                  <w:divBdr>
                                    <w:top w:val="single" w:sz="2" w:space="1" w:color="FFFFFF"/>
                                    <w:left w:val="single" w:sz="2" w:space="11" w:color="FFFFFF"/>
                                    <w:bottom w:val="single" w:sz="2" w:space="1" w:color="FFFFFF"/>
                                    <w:right w:val="single" w:sz="2" w:space="4" w:color="FFFFFF"/>
                                  </w:divBdr>
                                  <w:divsChild>
                                    <w:div w:id="1549300087">
                                      <w:marLeft w:val="0"/>
                                      <w:marRight w:val="0"/>
                                      <w:marTop w:val="0"/>
                                      <w:marBottom w:val="0"/>
                                      <w:divBdr>
                                        <w:top w:val="none" w:sz="0" w:space="0" w:color="auto"/>
                                        <w:left w:val="single" w:sz="24" w:space="8" w:color="52CE52"/>
                                        <w:bottom w:val="none" w:sz="0" w:space="0" w:color="auto"/>
                                        <w:right w:val="none" w:sz="0" w:space="0" w:color="auto"/>
                                      </w:divBdr>
                                    </w:div>
                                  </w:divsChild>
                                </w:div>
                                <w:div w:id="869538584">
                                  <w:marLeft w:val="0"/>
                                  <w:marRight w:val="0"/>
                                  <w:marTop w:val="0"/>
                                  <w:marBottom w:val="0"/>
                                  <w:divBdr>
                                    <w:top w:val="single" w:sz="2" w:space="1" w:color="FFFFFF"/>
                                    <w:left w:val="single" w:sz="2" w:space="11" w:color="FFFFFF"/>
                                    <w:bottom w:val="single" w:sz="2" w:space="1" w:color="FFFFFF"/>
                                    <w:right w:val="single" w:sz="2" w:space="4" w:color="FFFFFF"/>
                                  </w:divBdr>
                                  <w:divsChild>
                                    <w:div w:id="351883938">
                                      <w:marLeft w:val="0"/>
                                      <w:marRight w:val="0"/>
                                      <w:marTop w:val="0"/>
                                      <w:marBottom w:val="0"/>
                                      <w:divBdr>
                                        <w:top w:val="none" w:sz="0" w:space="0" w:color="auto"/>
                                        <w:left w:val="single" w:sz="24" w:space="8" w:color="52CE52"/>
                                        <w:bottom w:val="none" w:sz="0" w:space="0" w:color="auto"/>
                                        <w:right w:val="none" w:sz="0" w:space="0" w:color="auto"/>
                                      </w:divBdr>
                                    </w:div>
                                  </w:divsChild>
                                </w:div>
                                <w:div w:id="783353333">
                                  <w:marLeft w:val="0"/>
                                  <w:marRight w:val="0"/>
                                  <w:marTop w:val="0"/>
                                  <w:marBottom w:val="0"/>
                                  <w:divBdr>
                                    <w:top w:val="single" w:sz="2" w:space="1" w:color="FFFFFF"/>
                                    <w:left w:val="single" w:sz="2" w:space="11" w:color="FFFFFF"/>
                                    <w:bottom w:val="single" w:sz="2" w:space="1" w:color="FFFFFF"/>
                                    <w:right w:val="single" w:sz="2" w:space="4" w:color="FFFFFF"/>
                                  </w:divBdr>
                                  <w:divsChild>
                                    <w:div w:id="112485664">
                                      <w:marLeft w:val="0"/>
                                      <w:marRight w:val="0"/>
                                      <w:marTop w:val="0"/>
                                      <w:marBottom w:val="0"/>
                                      <w:divBdr>
                                        <w:top w:val="none" w:sz="0" w:space="0" w:color="auto"/>
                                        <w:left w:val="single" w:sz="24" w:space="8" w:color="52CE52"/>
                                        <w:bottom w:val="none" w:sz="0" w:space="0" w:color="auto"/>
                                        <w:right w:val="none" w:sz="0" w:space="0" w:color="auto"/>
                                      </w:divBdr>
                                    </w:div>
                                  </w:divsChild>
                                </w:div>
                                <w:div w:id="92670479">
                                  <w:marLeft w:val="0"/>
                                  <w:marRight w:val="0"/>
                                  <w:marTop w:val="0"/>
                                  <w:marBottom w:val="0"/>
                                  <w:divBdr>
                                    <w:top w:val="single" w:sz="2" w:space="1" w:color="FFFFFF"/>
                                    <w:left w:val="single" w:sz="2" w:space="11" w:color="FFFFFF"/>
                                    <w:bottom w:val="single" w:sz="2" w:space="4" w:color="FFFFFF"/>
                                    <w:right w:val="single" w:sz="2" w:space="4" w:color="FFFFFF"/>
                                  </w:divBdr>
                                  <w:divsChild>
                                    <w:div w:id="15480458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35856495">
                      <w:marLeft w:val="0"/>
                      <w:marRight w:val="0"/>
                      <w:marTop w:val="150"/>
                      <w:marBottom w:val="0"/>
                      <w:divBdr>
                        <w:top w:val="none" w:sz="0" w:space="0" w:color="auto"/>
                        <w:left w:val="none" w:sz="0" w:space="0" w:color="auto"/>
                        <w:bottom w:val="none" w:sz="0" w:space="0" w:color="auto"/>
                        <w:right w:val="none" w:sz="0" w:space="0" w:color="auto"/>
                      </w:divBdr>
                      <w:divsChild>
                        <w:div w:id="1949581217">
                          <w:marLeft w:val="0"/>
                          <w:marRight w:val="0"/>
                          <w:marTop w:val="0"/>
                          <w:marBottom w:val="0"/>
                          <w:divBdr>
                            <w:top w:val="none" w:sz="0" w:space="0" w:color="auto"/>
                            <w:left w:val="none" w:sz="0" w:space="0" w:color="auto"/>
                            <w:bottom w:val="none" w:sz="0" w:space="0" w:color="auto"/>
                            <w:right w:val="none" w:sz="0" w:space="0" w:color="auto"/>
                          </w:divBdr>
                          <w:divsChild>
                            <w:div w:id="2109349027">
                              <w:marLeft w:val="0"/>
                              <w:marRight w:val="0"/>
                              <w:marTop w:val="0"/>
                              <w:marBottom w:val="0"/>
                              <w:divBdr>
                                <w:top w:val="none" w:sz="0" w:space="0" w:color="auto"/>
                                <w:left w:val="none" w:sz="0" w:space="0" w:color="auto"/>
                                <w:bottom w:val="none" w:sz="0" w:space="0" w:color="auto"/>
                                <w:right w:val="none" w:sz="0" w:space="0" w:color="auto"/>
                              </w:divBdr>
                            </w:div>
                            <w:div w:id="245960301">
                              <w:marLeft w:val="0"/>
                              <w:marRight w:val="0"/>
                              <w:marTop w:val="0"/>
                              <w:marBottom w:val="0"/>
                              <w:divBdr>
                                <w:top w:val="none" w:sz="0" w:space="0" w:color="auto"/>
                                <w:left w:val="none" w:sz="0" w:space="0" w:color="auto"/>
                                <w:bottom w:val="none" w:sz="0" w:space="0" w:color="auto"/>
                                <w:right w:val="none" w:sz="0" w:space="0" w:color="auto"/>
                              </w:divBdr>
                              <w:divsChild>
                                <w:div w:id="4412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9514">
                  <w:marLeft w:val="0"/>
                  <w:marRight w:val="0"/>
                  <w:marTop w:val="0"/>
                  <w:marBottom w:val="300"/>
                  <w:divBdr>
                    <w:top w:val="none" w:sz="0" w:space="0" w:color="auto"/>
                    <w:left w:val="none" w:sz="0" w:space="0" w:color="auto"/>
                    <w:bottom w:val="none" w:sz="0" w:space="0" w:color="auto"/>
                    <w:right w:val="none" w:sz="0" w:space="0" w:color="auto"/>
                  </w:divBdr>
                  <w:divsChild>
                    <w:div w:id="157506083">
                      <w:marLeft w:val="0"/>
                      <w:marRight w:val="0"/>
                      <w:marTop w:val="0"/>
                      <w:marBottom w:val="0"/>
                      <w:divBdr>
                        <w:top w:val="none" w:sz="0" w:space="0" w:color="auto"/>
                        <w:left w:val="none" w:sz="0" w:space="0" w:color="auto"/>
                        <w:bottom w:val="none" w:sz="0" w:space="0" w:color="auto"/>
                        <w:right w:val="none" w:sz="0" w:space="0" w:color="auto"/>
                      </w:divBdr>
                    </w:div>
                  </w:divsChild>
                </w:div>
                <w:div w:id="1879925037">
                  <w:marLeft w:val="0"/>
                  <w:marRight w:val="0"/>
                  <w:marTop w:val="150"/>
                  <w:marBottom w:val="0"/>
                  <w:divBdr>
                    <w:top w:val="none" w:sz="0" w:space="0" w:color="auto"/>
                    <w:left w:val="none" w:sz="0" w:space="0" w:color="auto"/>
                    <w:bottom w:val="none" w:sz="0" w:space="0" w:color="auto"/>
                    <w:right w:val="none" w:sz="0" w:space="0" w:color="auto"/>
                  </w:divBdr>
                  <w:divsChild>
                    <w:div w:id="103959658">
                      <w:marLeft w:val="0"/>
                      <w:marRight w:val="0"/>
                      <w:marTop w:val="0"/>
                      <w:marBottom w:val="0"/>
                      <w:divBdr>
                        <w:top w:val="none" w:sz="0" w:space="0" w:color="auto"/>
                        <w:left w:val="none" w:sz="0" w:space="0" w:color="auto"/>
                        <w:bottom w:val="none" w:sz="0" w:space="0" w:color="auto"/>
                        <w:right w:val="none" w:sz="0" w:space="0" w:color="auto"/>
                      </w:divBdr>
                      <w:divsChild>
                        <w:div w:id="1389568142">
                          <w:marLeft w:val="0"/>
                          <w:marRight w:val="0"/>
                          <w:marTop w:val="600"/>
                          <w:marBottom w:val="900"/>
                          <w:divBdr>
                            <w:top w:val="none" w:sz="0" w:space="0" w:color="auto"/>
                            <w:left w:val="none" w:sz="0" w:space="0" w:color="auto"/>
                            <w:bottom w:val="none" w:sz="0" w:space="0" w:color="auto"/>
                            <w:right w:val="none" w:sz="0" w:space="0" w:color="auto"/>
                          </w:divBdr>
                        </w:div>
                        <w:div w:id="604196226">
                          <w:marLeft w:val="0"/>
                          <w:marRight w:val="0"/>
                          <w:marTop w:val="0"/>
                          <w:marBottom w:val="300"/>
                          <w:divBdr>
                            <w:top w:val="none" w:sz="0" w:space="0" w:color="auto"/>
                            <w:left w:val="none" w:sz="0" w:space="0" w:color="auto"/>
                            <w:bottom w:val="none" w:sz="0" w:space="0" w:color="auto"/>
                            <w:right w:val="none" w:sz="0" w:space="0" w:color="auto"/>
                          </w:divBdr>
                          <w:divsChild>
                            <w:div w:id="1483080835">
                              <w:marLeft w:val="0"/>
                              <w:marRight w:val="300"/>
                              <w:marTop w:val="0"/>
                              <w:marBottom w:val="0"/>
                              <w:divBdr>
                                <w:top w:val="none" w:sz="0" w:space="0" w:color="auto"/>
                                <w:left w:val="none" w:sz="0" w:space="0" w:color="auto"/>
                                <w:bottom w:val="none" w:sz="0" w:space="0" w:color="auto"/>
                                <w:right w:val="none" w:sz="0" w:space="0" w:color="auto"/>
                              </w:divBdr>
                            </w:div>
                            <w:div w:id="211813837">
                              <w:marLeft w:val="0"/>
                              <w:marRight w:val="0"/>
                              <w:marTop w:val="0"/>
                              <w:marBottom w:val="0"/>
                              <w:divBdr>
                                <w:top w:val="none" w:sz="0" w:space="0" w:color="auto"/>
                                <w:left w:val="none" w:sz="0" w:space="0" w:color="auto"/>
                                <w:bottom w:val="none" w:sz="0" w:space="0" w:color="auto"/>
                                <w:right w:val="none" w:sz="0" w:space="0" w:color="auto"/>
                              </w:divBdr>
                            </w:div>
                          </w:divsChild>
                        </w:div>
                        <w:div w:id="1313027896">
                          <w:marLeft w:val="0"/>
                          <w:marRight w:val="0"/>
                          <w:marTop w:val="0"/>
                          <w:marBottom w:val="300"/>
                          <w:divBdr>
                            <w:top w:val="none" w:sz="0" w:space="0" w:color="auto"/>
                            <w:left w:val="none" w:sz="0" w:space="0" w:color="auto"/>
                            <w:bottom w:val="none" w:sz="0" w:space="0" w:color="auto"/>
                            <w:right w:val="none" w:sz="0" w:space="0" w:color="auto"/>
                          </w:divBdr>
                          <w:divsChild>
                            <w:div w:id="347758567">
                              <w:marLeft w:val="0"/>
                              <w:marRight w:val="0"/>
                              <w:marTop w:val="300"/>
                              <w:marBottom w:val="0"/>
                              <w:divBdr>
                                <w:top w:val="none" w:sz="0" w:space="0" w:color="auto"/>
                                <w:left w:val="none" w:sz="0" w:space="0" w:color="auto"/>
                                <w:bottom w:val="none" w:sz="0" w:space="0" w:color="auto"/>
                                <w:right w:val="none" w:sz="0" w:space="0" w:color="auto"/>
                              </w:divBdr>
                            </w:div>
                          </w:divsChild>
                        </w:div>
                        <w:div w:id="1727529366">
                          <w:marLeft w:val="0"/>
                          <w:marRight w:val="0"/>
                          <w:marTop w:val="0"/>
                          <w:marBottom w:val="300"/>
                          <w:divBdr>
                            <w:top w:val="none" w:sz="0" w:space="0" w:color="auto"/>
                            <w:left w:val="none" w:sz="0" w:space="0" w:color="auto"/>
                            <w:bottom w:val="none" w:sz="0" w:space="0" w:color="auto"/>
                            <w:right w:val="none" w:sz="0" w:space="0" w:color="auto"/>
                          </w:divBdr>
                          <w:divsChild>
                            <w:div w:id="2027707976">
                              <w:marLeft w:val="0"/>
                              <w:marRight w:val="300"/>
                              <w:marTop w:val="0"/>
                              <w:marBottom w:val="0"/>
                              <w:divBdr>
                                <w:top w:val="none" w:sz="0" w:space="0" w:color="auto"/>
                                <w:left w:val="none" w:sz="0" w:space="0" w:color="auto"/>
                                <w:bottom w:val="none" w:sz="0" w:space="0" w:color="auto"/>
                                <w:right w:val="none" w:sz="0" w:space="0" w:color="auto"/>
                              </w:divBdr>
                            </w:div>
                            <w:div w:id="346062639">
                              <w:marLeft w:val="0"/>
                              <w:marRight w:val="0"/>
                              <w:marTop w:val="0"/>
                              <w:marBottom w:val="0"/>
                              <w:divBdr>
                                <w:top w:val="none" w:sz="0" w:space="0" w:color="auto"/>
                                <w:left w:val="none" w:sz="0" w:space="0" w:color="auto"/>
                                <w:bottom w:val="none" w:sz="0" w:space="0" w:color="auto"/>
                                <w:right w:val="none" w:sz="0" w:space="0" w:color="auto"/>
                              </w:divBdr>
                            </w:div>
                          </w:divsChild>
                        </w:div>
                        <w:div w:id="1809470620">
                          <w:marLeft w:val="0"/>
                          <w:marRight w:val="0"/>
                          <w:marTop w:val="0"/>
                          <w:marBottom w:val="300"/>
                          <w:divBdr>
                            <w:top w:val="none" w:sz="0" w:space="0" w:color="auto"/>
                            <w:left w:val="none" w:sz="0" w:space="0" w:color="auto"/>
                            <w:bottom w:val="none" w:sz="0" w:space="0" w:color="auto"/>
                            <w:right w:val="none" w:sz="0" w:space="0" w:color="auto"/>
                          </w:divBdr>
                          <w:divsChild>
                            <w:div w:id="1869902455">
                              <w:marLeft w:val="0"/>
                              <w:marRight w:val="0"/>
                              <w:marTop w:val="300"/>
                              <w:marBottom w:val="0"/>
                              <w:divBdr>
                                <w:top w:val="none" w:sz="0" w:space="0" w:color="auto"/>
                                <w:left w:val="none" w:sz="0" w:space="0" w:color="auto"/>
                                <w:bottom w:val="none" w:sz="0" w:space="0" w:color="auto"/>
                                <w:right w:val="none" w:sz="0" w:space="0" w:color="auto"/>
                              </w:divBdr>
                            </w:div>
                          </w:divsChild>
                        </w:div>
                        <w:div w:id="314845811">
                          <w:marLeft w:val="0"/>
                          <w:marRight w:val="0"/>
                          <w:marTop w:val="0"/>
                          <w:marBottom w:val="300"/>
                          <w:divBdr>
                            <w:top w:val="none" w:sz="0" w:space="0" w:color="auto"/>
                            <w:left w:val="none" w:sz="0" w:space="0" w:color="auto"/>
                            <w:bottom w:val="none" w:sz="0" w:space="0" w:color="auto"/>
                            <w:right w:val="none" w:sz="0" w:space="0" w:color="auto"/>
                          </w:divBdr>
                          <w:divsChild>
                            <w:div w:id="288325282">
                              <w:marLeft w:val="0"/>
                              <w:marRight w:val="300"/>
                              <w:marTop w:val="0"/>
                              <w:marBottom w:val="0"/>
                              <w:divBdr>
                                <w:top w:val="none" w:sz="0" w:space="0" w:color="auto"/>
                                <w:left w:val="none" w:sz="0" w:space="0" w:color="auto"/>
                                <w:bottom w:val="none" w:sz="0" w:space="0" w:color="auto"/>
                                <w:right w:val="none" w:sz="0" w:space="0" w:color="auto"/>
                              </w:divBdr>
                            </w:div>
                            <w:div w:id="1284845488">
                              <w:marLeft w:val="0"/>
                              <w:marRight w:val="0"/>
                              <w:marTop w:val="0"/>
                              <w:marBottom w:val="0"/>
                              <w:divBdr>
                                <w:top w:val="none" w:sz="0" w:space="0" w:color="auto"/>
                                <w:left w:val="none" w:sz="0" w:space="0" w:color="auto"/>
                                <w:bottom w:val="none" w:sz="0" w:space="0" w:color="auto"/>
                                <w:right w:val="none" w:sz="0" w:space="0" w:color="auto"/>
                              </w:divBdr>
                            </w:div>
                          </w:divsChild>
                        </w:div>
                        <w:div w:id="208763802">
                          <w:marLeft w:val="0"/>
                          <w:marRight w:val="0"/>
                          <w:marTop w:val="0"/>
                          <w:marBottom w:val="300"/>
                          <w:divBdr>
                            <w:top w:val="none" w:sz="0" w:space="0" w:color="auto"/>
                            <w:left w:val="none" w:sz="0" w:space="0" w:color="auto"/>
                            <w:bottom w:val="none" w:sz="0" w:space="0" w:color="auto"/>
                            <w:right w:val="none" w:sz="0" w:space="0" w:color="auto"/>
                          </w:divBdr>
                          <w:divsChild>
                            <w:div w:id="15737291">
                              <w:marLeft w:val="0"/>
                              <w:marRight w:val="0"/>
                              <w:marTop w:val="300"/>
                              <w:marBottom w:val="0"/>
                              <w:divBdr>
                                <w:top w:val="none" w:sz="0" w:space="0" w:color="auto"/>
                                <w:left w:val="none" w:sz="0" w:space="0" w:color="auto"/>
                                <w:bottom w:val="none" w:sz="0" w:space="0" w:color="auto"/>
                                <w:right w:val="none" w:sz="0" w:space="0" w:color="auto"/>
                              </w:divBdr>
                            </w:div>
                          </w:divsChild>
                        </w:div>
                        <w:div w:id="1032222829">
                          <w:marLeft w:val="0"/>
                          <w:marRight w:val="0"/>
                          <w:marTop w:val="0"/>
                          <w:marBottom w:val="300"/>
                          <w:divBdr>
                            <w:top w:val="none" w:sz="0" w:space="0" w:color="auto"/>
                            <w:left w:val="none" w:sz="0" w:space="0" w:color="auto"/>
                            <w:bottom w:val="none" w:sz="0" w:space="0" w:color="auto"/>
                            <w:right w:val="none" w:sz="0" w:space="0" w:color="auto"/>
                          </w:divBdr>
                          <w:divsChild>
                            <w:div w:id="33043095">
                              <w:marLeft w:val="0"/>
                              <w:marRight w:val="300"/>
                              <w:marTop w:val="0"/>
                              <w:marBottom w:val="0"/>
                              <w:divBdr>
                                <w:top w:val="none" w:sz="0" w:space="0" w:color="auto"/>
                                <w:left w:val="none" w:sz="0" w:space="0" w:color="auto"/>
                                <w:bottom w:val="none" w:sz="0" w:space="0" w:color="auto"/>
                                <w:right w:val="none" w:sz="0" w:space="0" w:color="auto"/>
                              </w:divBdr>
                            </w:div>
                            <w:div w:id="1625847024">
                              <w:marLeft w:val="0"/>
                              <w:marRight w:val="0"/>
                              <w:marTop w:val="0"/>
                              <w:marBottom w:val="0"/>
                              <w:divBdr>
                                <w:top w:val="none" w:sz="0" w:space="0" w:color="auto"/>
                                <w:left w:val="none" w:sz="0" w:space="0" w:color="auto"/>
                                <w:bottom w:val="none" w:sz="0" w:space="0" w:color="auto"/>
                                <w:right w:val="none" w:sz="0" w:space="0" w:color="auto"/>
                              </w:divBdr>
                            </w:div>
                          </w:divsChild>
                        </w:div>
                        <w:div w:id="566695423">
                          <w:marLeft w:val="0"/>
                          <w:marRight w:val="0"/>
                          <w:marTop w:val="0"/>
                          <w:marBottom w:val="300"/>
                          <w:divBdr>
                            <w:top w:val="none" w:sz="0" w:space="0" w:color="auto"/>
                            <w:left w:val="none" w:sz="0" w:space="0" w:color="auto"/>
                            <w:bottom w:val="none" w:sz="0" w:space="0" w:color="auto"/>
                            <w:right w:val="none" w:sz="0" w:space="0" w:color="auto"/>
                          </w:divBdr>
                          <w:divsChild>
                            <w:div w:id="599336169">
                              <w:marLeft w:val="0"/>
                              <w:marRight w:val="0"/>
                              <w:marTop w:val="300"/>
                              <w:marBottom w:val="0"/>
                              <w:divBdr>
                                <w:top w:val="none" w:sz="0" w:space="0" w:color="auto"/>
                                <w:left w:val="none" w:sz="0" w:space="0" w:color="auto"/>
                                <w:bottom w:val="none" w:sz="0" w:space="0" w:color="auto"/>
                                <w:right w:val="none" w:sz="0" w:space="0" w:color="auto"/>
                              </w:divBdr>
                            </w:div>
                          </w:divsChild>
                        </w:div>
                        <w:div w:id="355009702">
                          <w:marLeft w:val="0"/>
                          <w:marRight w:val="0"/>
                          <w:marTop w:val="0"/>
                          <w:marBottom w:val="300"/>
                          <w:divBdr>
                            <w:top w:val="none" w:sz="0" w:space="0" w:color="auto"/>
                            <w:left w:val="none" w:sz="0" w:space="0" w:color="auto"/>
                            <w:bottom w:val="none" w:sz="0" w:space="0" w:color="auto"/>
                            <w:right w:val="none" w:sz="0" w:space="0" w:color="auto"/>
                          </w:divBdr>
                          <w:divsChild>
                            <w:div w:id="1724330262">
                              <w:marLeft w:val="0"/>
                              <w:marRight w:val="300"/>
                              <w:marTop w:val="0"/>
                              <w:marBottom w:val="0"/>
                              <w:divBdr>
                                <w:top w:val="none" w:sz="0" w:space="0" w:color="auto"/>
                                <w:left w:val="none" w:sz="0" w:space="0" w:color="auto"/>
                                <w:bottom w:val="none" w:sz="0" w:space="0" w:color="auto"/>
                                <w:right w:val="none" w:sz="0" w:space="0" w:color="auto"/>
                              </w:divBdr>
                            </w:div>
                            <w:div w:id="634799226">
                              <w:marLeft w:val="0"/>
                              <w:marRight w:val="0"/>
                              <w:marTop w:val="0"/>
                              <w:marBottom w:val="0"/>
                              <w:divBdr>
                                <w:top w:val="none" w:sz="0" w:space="0" w:color="auto"/>
                                <w:left w:val="none" w:sz="0" w:space="0" w:color="auto"/>
                                <w:bottom w:val="none" w:sz="0" w:space="0" w:color="auto"/>
                                <w:right w:val="none" w:sz="0" w:space="0" w:color="auto"/>
                              </w:divBdr>
                            </w:div>
                          </w:divsChild>
                        </w:div>
                        <w:div w:id="1460535758">
                          <w:marLeft w:val="0"/>
                          <w:marRight w:val="0"/>
                          <w:marTop w:val="0"/>
                          <w:marBottom w:val="300"/>
                          <w:divBdr>
                            <w:top w:val="none" w:sz="0" w:space="0" w:color="auto"/>
                            <w:left w:val="none" w:sz="0" w:space="0" w:color="auto"/>
                            <w:bottom w:val="none" w:sz="0" w:space="0" w:color="auto"/>
                            <w:right w:val="none" w:sz="0" w:space="0" w:color="auto"/>
                          </w:divBdr>
                          <w:divsChild>
                            <w:div w:id="1414468058">
                              <w:marLeft w:val="0"/>
                              <w:marRight w:val="0"/>
                              <w:marTop w:val="300"/>
                              <w:marBottom w:val="0"/>
                              <w:divBdr>
                                <w:top w:val="none" w:sz="0" w:space="0" w:color="auto"/>
                                <w:left w:val="none" w:sz="0" w:space="0" w:color="auto"/>
                                <w:bottom w:val="none" w:sz="0" w:space="0" w:color="auto"/>
                                <w:right w:val="none" w:sz="0" w:space="0" w:color="auto"/>
                              </w:divBdr>
                            </w:div>
                          </w:divsChild>
                        </w:div>
                        <w:div w:id="1184200150">
                          <w:marLeft w:val="0"/>
                          <w:marRight w:val="0"/>
                          <w:marTop w:val="0"/>
                          <w:marBottom w:val="300"/>
                          <w:divBdr>
                            <w:top w:val="none" w:sz="0" w:space="0" w:color="auto"/>
                            <w:left w:val="none" w:sz="0" w:space="0" w:color="auto"/>
                            <w:bottom w:val="none" w:sz="0" w:space="0" w:color="auto"/>
                            <w:right w:val="none" w:sz="0" w:space="0" w:color="auto"/>
                          </w:divBdr>
                          <w:divsChild>
                            <w:div w:id="1275212406">
                              <w:marLeft w:val="0"/>
                              <w:marRight w:val="300"/>
                              <w:marTop w:val="0"/>
                              <w:marBottom w:val="0"/>
                              <w:divBdr>
                                <w:top w:val="none" w:sz="0" w:space="0" w:color="auto"/>
                                <w:left w:val="none" w:sz="0" w:space="0" w:color="auto"/>
                                <w:bottom w:val="none" w:sz="0" w:space="0" w:color="auto"/>
                                <w:right w:val="none" w:sz="0" w:space="0" w:color="auto"/>
                              </w:divBdr>
                            </w:div>
                            <w:div w:id="1966958454">
                              <w:marLeft w:val="0"/>
                              <w:marRight w:val="0"/>
                              <w:marTop w:val="0"/>
                              <w:marBottom w:val="0"/>
                              <w:divBdr>
                                <w:top w:val="none" w:sz="0" w:space="0" w:color="auto"/>
                                <w:left w:val="none" w:sz="0" w:space="0" w:color="auto"/>
                                <w:bottom w:val="none" w:sz="0" w:space="0" w:color="auto"/>
                                <w:right w:val="none" w:sz="0" w:space="0" w:color="auto"/>
                              </w:divBdr>
                            </w:div>
                          </w:divsChild>
                        </w:div>
                        <w:div w:id="652950534">
                          <w:marLeft w:val="0"/>
                          <w:marRight w:val="0"/>
                          <w:marTop w:val="0"/>
                          <w:marBottom w:val="300"/>
                          <w:divBdr>
                            <w:top w:val="none" w:sz="0" w:space="0" w:color="auto"/>
                            <w:left w:val="none" w:sz="0" w:space="0" w:color="auto"/>
                            <w:bottom w:val="none" w:sz="0" w:space="0" w:color="auto"/>
                            <w:right w:val="none" w:sz="0" w:space="0" w:color="auto"/>
                          </w:divBdr>
                          <w:divsChild>
                            <w:div w:id="802162249">
                              <w:marLeft w:val="0"/>
                              <w:marRight w:val="0"/>
                              <w:marTop w:val="300"/>
                              <w:marBottom w:val="0"/>
                              <w:divBdr>
                                <w:top w:val="none" w:sz="0" w:space="0" w:color="auto"/>
                                <w:left w:val="none" w:sz="0" w:space="0" w:color="auto"/>
                                <w:bottom w:val="none" w:sz="0" w:space="0" w:color="auto"/>
                                <w:right w:val="none" w:sz="0" w:space="0" w:color="auto"/>
                              </w:divBdr>
                            </w:div>
                          </w:divsChild>
                        </w:div>
                        <w:div w:id="974263169">
                          <w:marLeft w:val="0"/>
                          <w:marRight w:val="0"/>
                          <w:marTop w:val="0"/>
                          <w:marBottom w:val="300"/>
                          <w:divBdr>
                            <w:top w:val="none" w:sz="0" w:space="0" w:color="auto"/>
                            <w:left w:val="none" w:sz="0" w:space="0" w:color="auto"/>
                            <w:bottom w:val="none" w:sz="0" w:space="0" w:color="auto"/>
                            <w:right w:val="none" w:sz="0" w:space="0" w:color="auto"/>
                          </w:divBdr>
                          <w:divsChild>
                            <w:div w:id="1536120015">
                              <w:marLeft w:val="0"/>
                              <w:marRight w:val="300"/>
                              <w:marTop w:val="0"/>
                              <w:marBottom w:val="0"/>
                              <w:divBdr>
                                <w:top w:val="none" w:sz="0" w:space="0" w:color="auto"/>
                                <w:left w:val="none" w:sz="0" w:space="0" w:color="auto"/>
                                <w:bottom w:val="none" w:sz="0" w:space="0" w:color="auto"/>
                                <w:right w:val="none" w:sz="0" w:space="0" w:color="auto"/>
                              </w:divBdr>
                            </w:div>
                            <w:div w:id="641085161">
                              <w:marLeft w:val="0"/>
                              <w:marRight w:val="0"/>
                              <w:marTop w:val="0"/>
                              <w:marBottom w:val="0"/>
                              <w:divBdr>
                                <w:top w:val="none" w:sz="0" w:space="0" w:color="auto"/>
                                <w:left w:val="none" w:sz="0" w:space="0" w:color="auto"/>
                                <w:bottom w:val="none" w:sz="0" w:space="0" w:color="auto"/>
                                <w:right w:val="none" w:sz="0" w:space="0" w:color="auto"/>
                              </w:divBdr>
                            </w:div>
                          </w:divsChild>
                        </w:div>
                        <w:div w:id="159348199">
                          <w:marLeft w:val="0"/>
                          <w:marRight w:val="0"/>
                          <w:marTop w:val="0"/>
                          <w:marBottom w:val="300"/>
                          <w:divBdr>
                            <w:top w:val="none" w:sz="0" w:space="0" w:color="auto"/>
                            <w:left w:val="none" w:sz="0" w:space="0" w:color="auto"/>
                            <w:bottom w:val="none" w:sz="0" w:space="0" w:color="auto"/>
                            <w:right w:val="none" w:sz="0" w:space="0" w:color="auto"/>
                          </w:divBdr>
                          <w:divsChild>
                            <w:div w:id="1404255380">
                              <w:marLeft w:val="0"/>
                              <w:marRight w:val="0"/>
                              <w:marTop w:val="300"/>
                              <w:marBottom w:val="0"/>
                              <w:divBdr>
                                <w:top w:val="none" w:sz="0" w:space="0" w:color="auto"/>
                                <w:left w:val="none" w:sz="0" w:space="0" w:color="auto"/>
                                <w:bottom w:val="none" w:sz="0" w:space="0" w:color="auto"/>
                                <w:right w:val="none" w:sz="0" w:space="0" w:color="auto"/>
                              </w:divBdr>
                            </w:div>
                          </w:divsChild>
                        </w:div>
                        <w:div w:id="74861429">
                          <w:marLeft w:val="0"/>
                          <w:marRight w:val="0"/>
                          <w:marTop w:val="0"/>
                          <w:marBottom w:val="300"/>
                          <w:divBdr>
                            <w:top w:val="none" w:sz="0" w:space="0" w:color="auto"/>
                            <w:left w:val="none" w:sz="0" w:space="0" w:color="auto"/>
                            <w:bottom w:val="none" w:sz="0" w:space="0" w:color="auto"/>
                            <w:right w:val="none" w:sz="0" w:space="0" w:color="auto"/>
                          </w:divBdr>
                          <w:divsChild>
                            <w:div w:id="1008095655">
                              <w:marLeft w:val="0"/>
                              <w:marRight w:val="300"/>
                              <w:marTop w:val="0"/>
                              <w:marBottom w:val="0"/>
                              <w:divBdr>
                                <w:top w:val="none" w:sz="0" w:space="0" w:color="auto"/>
                                <w:left w:val="none" w:sz="0" w:space="0" w:color="auto"/>
                                <w:bottom w:val="none" w:sz="0" w:space="0" w:color="auto"/>
                                <w:right w:val="none" w:sz="0" w:space="0" w:color="auto"/>
                              </w:divBdr>
                            </w:div>
                            <w:div w:id="646741124">
                              <w:marLeft w:val="0"/>
                              <w:marRight w:val="0"/>
                              <w:marTop w:val="0"/>
                              <w:marBottom w:val="0"/>
                              <w:divBdr>
                                <w:top w:val="none" w:sz="0" w:space="0" w:color="auto"/>
                                <w:left w:val="none" w:sz="0" w:space="0" w:color="auto"/>
                                <w:bottom w:val="none" w:sz="0" w:space="0" w:color="auto"/>
                                <w:right w:val="none" w:sz="0" w:space="0" w:color="auto"/>
                              </w:divBdr>
                            </w:div>
                          </w:divsChild>
                        </w:div>
                        <w:div w:id="612438921">
                          <w:marLeft w:val="0"/>
                          <w:marRight w:val="0"/>
                          <w:marTop w:val="0"/>
                          <w:marBottom w:val="300"/>
                          <w:divBdr>
                            <w:top w:val="none" w:sz="0" w:space="0" w:color="auto"/>
                            <w:left w:val="none" w:sz="0" w:space="0" w:color="auto"/>
                            <w:bottom w:val="none" w:sz="0" w:space="0" w:color="auto"/>
                            <w:right w:val="none" w:sz="0" w:space="0" w:color="auto"/>
                          </w:divBdr>
                          <w:divsChild>
                            <w:div w:id="1966496005">
                              <w:marLeft w:val="0"/>
                              <w:marRight w:val="0"/>
                              <w:marTop w:val="300"/>
                              <w:marBottom w:val="0"/>
                              <w:divBdr>
                                <w:top w:val="none" w:sz="0" w:space="0" w:color="auto"/>
                                <w:left w:val="none" w:sz="0" w:space="0" w:color="auto"/>
                                <w:bottom w:val="none" w:sz="0" w:space="0" w:color="auto"/>
                                <w:right w:val="none" w:sz="0" w:space="0" w:color="auto"/>
                              </w:divBdr>
                            </w:div>
                          </w:divsChild>
                        </w:div>
                        <w:div w:id="1974486260">
                          <w:marLeft w:val="0"/>
                          <w:marRight w:val="0"/>
                          <w:marTop w:val="0"/>
                          <w:marBottom w:val="300"/>
                          <w:divBdr>
                            <w:top w:val="none" w:sz="0" w:space="0" w:color="auto"/>
                            <w:left w:val="none" w:sz="0" w:space="0" w:color="auto"/>
                            <w:bottom w:val="none" w:sz="0" w:space="0" w:color="auto"/>
                            <w:right w:val="none" w:sz="0" w:space="0" w:color="auto"/>
                          </w:divBdr>
                          <w:divsChild>
                            <w:div w:id="2042167588">
                              <w:marLeft w:val="0"/>
                              <w:marRight w:val="300"/>
                              <w:marTop w:val="0"/>
                              <w:marBottom w:val="0"/>
                              <w:divBdr>
                                <w:top w:val="none" w:sz="0" w:space="0" w:color="auto"/>
                                <w:left w:val="none" w:sz="0" w:space="0" w:color="auto"/>
                                <w:bottom w:val="none" w:sz="0" w:space="0" w:color="auto"/>
                                <w:right w:val="none" w:sz="0" w:space="0" w:color="auto"/>
                              </w:divBdr>
                            </w:div>
                            <w:div w:id="1192643235">
                              <w:marLeft w:val="0"/>
                              <w:marRight w:val="0"/>
                              <w:marTop w:val="0"/>
                              <w:marBottom w:val="0"/>
                              <w:divBdr>
                                <w:top w:val="none" w:sz="0" w:space="0" w:color="auto"/>
                                <w:left w:val="none" w:sz="0" w:space="0" w:color="auto"/>
                                <w:bottom w:val="none" w:sz="0" w:space="0" w:color="auto"/>
                                <w:right w:val="none" w:sz="0" w:space="0" w:color="auto"/>
                              </w:divBdr>
                            </w:div>
                          </w:divsChild>
                        </w:div>
                        <w:div w:id="2067216650">
                          <w:marLeft w:val="0"/>
                          <w:marRight w:val="0"/>
                          <w:marTop w:val="0"/>
                          <w:marBottom w:val="300"/>
                          <w:divBdr>
                            <w:top w:val="none" w:sz="0" w:space="0" w:color="auto"/>
                            <w:left w:val="none" w:sz="0" w:space="0" w:color="auto"/>
                            <w:bottom w:val="none" w:sz="0" w:space="0" w:color="auto"/>
                            <w:right w:val="none" w:sz="0" w:space="0" w:color="auto"/>
                          </w:divBdr>
                          <w:divsChild>
                            <w:div w:id="1698580071">
                              <w:marLeft w:val="0"/>
                              <w:marRight w:val="0"/>
                              <w:marTop w:val="300"/>
                              <w:marBottom w:val="0"/>
                              <w:divBdr>
                                <w:top w:val="none" w:sz="0" w:space="0" w:color="auto"/>
                                <w:left w:val="none" w:sz="0" w:space="0" w:color="auto"/>
                                <w:bottom w:val="none" w:sz="0" w:space="0" w:color="auto"/>
                                <w:right w:val="none" w:sz="0" w:space="0" w:color="auto"/>
                              </w:divBdr>
                            </w:div>
                          </w:divsChild>
                        </w:div>
                        <w:div w:id="839391571">
                          <w:marLeft w:val="0"/>
                          <w:marRight w:val="0"/>
                          <w:marTop w:val="0"/>
                          <w:marBottom w:val="300"/>
                          <w:divBdr>
                            <w:top w:val="none" w:sz="0" w:space="0" w:color="auto"/>
                            <w:left w:val="none" w:sz="0" w:space="0" w:color="auto"/>
                            <w:bottom w:val="none" w:sz="0" w:space="0" w:color="auto"/>
                            <w:right w:val="none" w:sz="0" w:space="0" w:color="auto"/>
                          </w:divBdr>
                          <w:divsChild>
                            <w:div w:id="1358234221">
                              <w:marLeft w:val="0"/>
                              <w:marRight w:val="300"/>
                              <w:marTop w:val="0"/>
                              <w:marBottom w:val="0"/>
                              <w:divBdr>
                                <w:top w:val="none" w:sz="0" w:space="0" w:color="auto"/>
                                <w:left w:val="none" w:sz="0" w:space="0" w:color="auto"/>
                                <w:bottom w:val="none" w:sz="0" w:space="0" w:color="auto"/>
                                <w:right w:val="none" w:sz="0" w:space="0" w:color="auto"/>
                              </w:divBdr>
                            </w:div>
                            <w:div w:id="703940648">
                              <w:marLeft w:val="0"/>
                              <w:marRight w:val="0"/>
                              <w:marTop w:val="0"/>
                              <w:marBottom w:val="0"/>
                              <w:divBdr>
                                <w:top w:val="none" w:sz="0" w:space="0" w:color="auto"/>
                                <w:left w:val="none" w:sz="0" w:space="0" w:color="auto"/>
                                <w:bottom w:val="none" w:sz="0" w:space="0" w:color="auto"/>
                                <w:right w:val="none" w:sz="0" w:space="0" w:color="auto"/>
                              </w:divBdr>
                            </w:div>
                          </w:divsChild>
                        </w:div>
                        <w:div w:id="1325860301">
                          <w:marLeft w:val="0"/>
                          <w:marRight w:val="0"/>
                          <w:marTop w:val="0"/>
                          <w:marBottom w:val="300"/>
                          <w:divBdr>
                            <w:top w:val="none" w:sz="0" w:space="0" w:color="auto"/>
                            <w:left w:val="none" w:sz="0" w:space="0" w:color="auto"/>
                            <w:bottom w:val="none" w:sz="0" w:space="0" w:color="auto"/>
                            <w:right w:val="none" w:sz="0" w:space="0" w:color="auto"/>
                          </w:divBdr>
                          <w:divsChild>
                            <w:div w:id="491338892">
                              <w:marLeft w:val="0"/>
                              <w:marRight w:val="0"/>
                              <w:marTop w:val="300"/>
                              <w:marBottom w:val="0"/>
                              <w:divBdr>
                                <w:top w:val="none" w:sz="0" w:space="0" w:color="auto"/>
                                <w:left w:val="none" w:sz="0" w:space="0" w:color="auto"/>
                                <w:bottom w:val="none" w:sz="0" w:space="0" w:color="auto"/>
                                <w:right w:val="none" w:sz="0" w:space="0" w:color="auto"/>
                              </w:divBdr>
                            </w:div>
                          </w:divsChild>
                        </w:div>
                        <w:div w:id="1841459633">
                          <w:marLeft w:val="0"/>
                          <w:marRight w:val="0"/>
                          <w:marTop w:val="0"/>
                          <w:marBottom w:val="300"/>
                          <w:divBdr>
                            <w:top w:val="none" w:sz="0" w:space="0" w:color="auto"/>
                            <w:left w:val="none" w:sz="0" w:space="0" w:color="auto"/>
                            <w:bottom w:val="none" w:sz="0" w:space="0" w:color="auto"/>
                            <w:right w:val="none" w:sz="0" w:space="0" w:color="auto"/>
                          </w:divBdr>
                          <w:divsChild>
                            <w:div w:id="133496861">
                              <w:marLeft w:val="0"/>
                              <w:marRight w:val="300"/>
                              <w:marTop w:val="0"/>
                              <w:marBottom w:val="0"/>
                              <w:divBdr>
                                <w:top w:val="none" w:sz="0" w:space="0" w:color="auto"/>
                                <w:left w:val="none" w:sz="0" w:space="0" w:color="auto"/>
                                <w:bottom w:val="none" w:sz="0" w:space="0" w:color="auto"/>
                                <w:right w:val="none" w:sz="0" w:space="0" w:color="auto"/>
                              </w:divBdr>
                            </w:div>
                            <w:div w:id="1369185248">
                              <w:marLeft w:val="0"/>
                              <w:marRight w:val="0"/>
                              <w:marTop w:val="0"/>
                              <w:marBottom w:val="0"/>
                              <w:divBdr>
                                <w:top w:val="none" w:sz="0" w:space="0" w:color="auto"/>
                                <w:left w:val="none" w:sz="0" w:space="0" w:color="auto"/>
                                <w:bottom w:val="none" w:sz="0" w:space="0" w:color="auto"/>
                                <w:right w:val="none" w:sz="0" w:space="0" w:color="auto"/>
                              </w:divBdr>
                            </w:div>
                          </w:divsChild>
                        </w:div>
                        <w:div w:id="94205332">
                          <w:marLeft w:val="0"/>
                          <w:marRight w:val="0"/>
                          <w:marTop w:val="0"/>
                          <w:marBottom w:val="300"/>
                          <w:divBdr>
                            <w:top w:val="none" w:sz="0" w:space="0" w:color="auto"/>
                            <w:left w:val="none" w:sz="0" w:space="0" w:color="auto"/>
                            <w:bottom w:val="none" w:sz="0" w:space="0" w:color="auto"/>
                            <w:right w:val="none" w:sz="0" w:space="0" w:color="auto"/>
                          </w:divBdr>
                          <w:divsChild>
                            <w:div w:id="972909929">
                              <w:marLeft w:val="0"/>
                              <w:marRight w:val="0"/>
                              <w:marTop w:val="300"/>
                              <w:marBottom w:val="0"/>
                              <w:divBdr>
                                <w:top w:val="none" w:sz="0" w:space="0" w:color="auto"/>
                                <w:left w:val="none" w:sz="0" w:space="0" w:color="auto"/>
                                <w:bottom w:val="none" w:sz="0" w:space="0" w:color="auto"/>
                                <w:right w:val="none" w:sz="0" w:space="0" w:color="auto"/>
                              </w:divBdr>
                            </w:div>
                          </w:divsChild>
                        </w:div>
                        <w:div w:id="1970894582">
                          <w:marLeft w:val="0"/>
                          <w:marRight w:val="0"/>
                          <w:marTop w:val="0"/>
                          <w:marBottom w:val="300"/>
                          <w:divBdr>
                            <w:top w:val="none" w:sz="0" w:space="0" w:color="auto"/>
                            <w:left w:val="none" w:sz="0" w:space="0" w:color="auto"/>
                            <w:bottom w:val="none" w:sz="0" w:space="0" w:color="auto"/>
                            <w:right w:val="none" w:sz="0" w:space="0" w:color="auto"/>
                          </w:divBdr>
                          <w:divsChild>
                            <w:div w:id="1234512730">
                              <w:marLeft w:val="0"/>
                              <w:marRight w:val="300"/>
                              <w:marTop w:val="0"/>
                              <w:marBottom w:val="0"/>
                              <w:divBdr>
                                <w:top w:val="none" w:sz="0" w:space="0" w:color="auto"/>
                                <w:left w:val="none" w:sz="0" w:space="0" w:color="auto"/>
                                <w:bottom w:val="none" w:sz="0" w:space="0" w:color="auto"/>
                                <w:right w:val="none" w:sz="0" w:space="0" w:color="auto"/>
                              </w:divBdr>
                            </w:div>
                            <w:div w:id="1121798843">
                              <w:marLeft w:val="0"/>
                              <w:marRight w:val="0"/>
                              <w:marTop w:val="0"/>
                              <w:marBottom w:val="0"/>
                              <w:divBdr>
                                <w:top w:val="none" w:sz="0" w:space="0" w:color="auto"/>
                                <w:left w:val="none" w:sz="0" w:space="0" w:color="auto"/>
                                <w:bottom w:val="none" w:sz="0" w:space="0" w:color="auto"/>
                                <w:right w:val="none" w:sz="0" w:space="0" w:color="auto"/>
                              </w:divBdr>
                            </w:div>
                          </w:divsChild>
                        </w:div>
                        <w:div w:id="2114011925">
                          <w:marLeft w:val="0"/>
                          <w:marRight w:val="0"/>
                          <w:marTop w:val="0"/>
                          <w:marBottom w:val="300"/>
                          <w:divBdr>
                            <w:top w:val="none" w:sz="0" w:space="0" w:color="auto"/>
                            <w:left w:val="none" w:sz="0" w:space="0" w:color="auto"/>
                            <w:bottom w:val="none" w:sz="0" w:space="0" w:color="auto"/>
                            <w:right w:val="none" w:sz="0" w:space="0" w:color="auto"/>
                          </w:divBdr>
                          <w:divsChild>
                            <w:div w:id="1542015141">
                              <w:marLeft w:val="0"/>
                              <w:marRight w:val="0"/>
                              <w:marTop w:val="300"/>
                              <w:marBottom w:val="0"/>
                              <w:divBdr>
                                <w:top w:val="none" w:sz="0" w:space="0" w:color="auto"/>
                                <w:left w:val="none" w:sz="0" w:space="0" w:color="auto"/>
                                <w:bottom w:val="none" w:sz="0" w:space="0" w:color="auto"/>
                                <w:right w:val="none" w:sz="0" w:space="0" w:color="auto"/>
                              </w:divBdr>
                            </w:div>
                          </w:divsChild>
                        </w:div>
                        <w:div w:id="1095639538">
                          <w:marLeft w:val="0"/>
                          <w:marRight w:val="0"/>
                          <w:marTop w:val="0"/>
                          <w:marBottom w:val="300"/>
                          <w:divBdr>
                            <w:top w:val="none" w:sz="0" w:space="0" w:color="auto"/>
                            <w:left w:val="none" w:sz="0" w:space="0" w:color="auto"/>
                            <w:bottom w:val="none" w:sz="0" w:space="0" w:color="auto"/>
                            <w:right w:val="none" w:sz="0" w:space="0" w:color="auto"/>
                          </w:divBdr>
                          <w:divsChild>
                            <w:div w:id="732239359">
                              <w:marLeft w:val="0"/>
                              <w:marRight w:val="300"/>
                              <w:marTop w:val="0"/>
                              <w:marBottom w:val="0"/>
                              <w:divBdr>
                                <w:top w:val="none" w:sz="0" w:space="0" w:color="auto"/>
                                <w:left w:val="none" w:sz="0" w:space="0" w:color="auto"/>
                                <w:bottom w:val="none" w:sz="0" w:space="0" w:color="auto"/>
                                <w:right w:val="none" w:sz="0" w:space="0" w:color="auto"/>
                              </w:divBdr>
                            </w:div>
                            <w:div w:id="1776705938">
                              <w:marLeft w:val="0"/>
                              <w:marRight w:val="0"/>
                              <w:marTop w:val="0"/>
                              <w:marBottom w:val="0"/>
                              <w:divBdr>
                                <w:top w:val="none" w:sz="0" w:space="0" w:color="auto"/>
                                <w:left w:val="none" w:sz="0" w:space="0" w:color="auto"/>
                                <w:bottom w:val="none" w:sz="0" w:space="0" w:color="auto"/>
                                <w:right w:val="none" w:sz="0" w:space="0" w:color="auto"/>
                              </w:divBdr>
                            </w:div>
                          </w:divsChild>
                        </w:div>
                        <w:div w:id="788351641">
                          <w:marLeft w:val="0"/>
                          <w:marRight w:val="0"/>
                          <w:marTop w:val="0"/>
                          <w:marBottom w:val="300"/>
                          <w:divBdr>
                            <w:top w:val="none" w:sz="0" w:space="0" w:color="auto"/>
                            <w:left w:val="none" w:sz="0" w:space="0" w:color="auto"/>
                            <w:bottom w:val="none" w:sz="0" w:space="0" w:color="auto"/>
                            <w:right w:val="none" w:sz="0" w:space="0" w:color="auto"/>
                          </w:divBdr>
                          <w:divsChild>
                            <w:div w:id="1546140864">
                              <w:marLeft w:val="0"/>
                              <w:marRight w:val="0"/>
                              <w:marTop w:val="300"/>
                              <w:marBottom w:val="0"/>
                              <w:divBdr>
                                <w:top w:val="none" w:sz="0" w:space="0" w:color="auto"/>
                                <w:left w:val="none" w:sz="0" w:space="0" w:color="auto"/>
                                <w:bottom w:val="none" w:sz="0" w:space="0" w:color="auto"/>
                                <w:right w:val="none" w:sz="0" w:space="0" w:color="auto"/>
                              </w:divBdr>
                            </w:div>
                          </w:divsChild>
                        </w:div>
                        <w:div w:id="802118281">
                          <w:marLeft w:val="0"/>
                          <w:marRight w:val="0"/>
                          <w:marTop w:val="0"/>
                          <w:marBottom w:val="300"/>
                          <w:divBdr>
                            <w:top w:val="none" w:sz="0" w:space="0" w:color="auto"/>
                            <w:left w:val="none" w:sz="0" w:space="0" w:color="auto"/>
                            <w:bottom w:val="none" w:sz="0" w:space="0" w:color="auto"/>
                            <w:right w:val="none" w:sz="0" w:space="0" w:color="auto"/>
                          </w:divBdr>
                          <w:divsChild>
                            <w:div w:id="1532838091">
                              <w:marLeft w:val="0"/>
                              <w:marRight w:val="300"/>
                              <w:marTop w:val="0"/>
                              <w:marBottom w:val="0"/>
                              <w:divBdr>
                                <w:top w:val="none" w:sz="0" w:space="0" w:color="auto"/>
                                <w:left w:val="none" w:sz="0" w:space="0" w:color="auto"/>
                                <w:bottom w:val="none" w:sz="0" w:space="0" w:color="auto"/>
                                <w:right w:val="none" w:sz="0" w:space="0" w:color="auto"/>
                              </w:divBdr>
                            </w:div>
                            <w:div w:id="1043484689">
                              <w:marLeft w:val="0"/>
                              <w:marRight w:val="0"/>
                              <w:marTop w:val="0"/>
                              <w:marBottom w:val="0"/>
                              <w:divBdr>
                                <w:top w:val="none" w:sz="0" w:space="0" w:color="auto"/>
                                <w:left w:val="none" w:sz="0" w:space="0" w:color="auto"/>
                                <w:bottom w:val="none" w:sz="0" w:space="0" w:color="auto"/>
                                <w:right w:val="none" w:sz="0" w:space="0" w:color="auto"/>
                              </w:divBdr>
                            </w:div>
                          </w:divsChild>
                        </w:div>
                        <w:div w:id="981813849">
                          <w:marLeft w:val="0"/>
                          <w:marRight w:val="0"/>
                          <w:marTop w:val="0"/>
                          <w:marBottom w:val="300"/>
                          <w:divBdr>
                            <w:top w:val="none" w:sz="0" w:space="0" w:color="auto"/>
                            <w:left w:val="none" w:sz="0" w:space="0" w:color="auto"/>
                            <w:bottom w:val="none" w:sz="0" w:space="0" w:color="auto"/>
                            <w:right w:val="none" w:sz="0" w:space="0" w:color="auto"/>
                          </w:divBdr>
                          <w:divsChild>
                            <w:div w:id="1429738886">
                              <w:marLeft w:val="0"/>
                              <w:marRight w:val="0"/>
                              <w:marTop w:val="300"/>
                              <w:marBottom w:val="0"/>
                              <w:divBdr>
                                <w:top w:val="none" w:sz="0" w:space="0" w:color="auto"/>
                                <w:left w:val="none" w:sz="0" w:space="0" w:color="auto"/>
                                <w:bottom w:val="none" w:sz="0" w:space="0" w:color="auto"/>
                                <w:right w:val="none" w:sz="0" w:space="0" w:color="auto"/>
                              </w:divBdr>
                            </w:div>
                          </w:divsChild>
                        </w:div>
                        <w:div w:id="370229367">
                          <w:marLeft w:val="0"/>
                          <w:marRight w:val="0"/>
                          <w:marTop w:val="0"/>
                          <w:marBottom w:val="300"/>
                          <w:divBdr>
                            <w:top w:val="none" w:sz="0" w:space="0" w:color="auto"/>
                            <w:left w:val="none" w:sz="0" w:space="0" w:color="auto"/>
                            <w:bottom w:val="none" w:sz="0" w:space="0" w:color="auto"/>
                            <w:right w:val="none" w:sz="0" w:space="0" w:color="auto"/>
                          </w:divBdr>
                          <w:divsChild>
                            <w:div w:id="1726172356">
                              <w:marLeft w:val="0"/>
                              <w:marRight w:val="300"/>
                              <w:marTop w:val="0"/>
                              <w:marBottom w:val="0"/>
                              <w:divBdr>
                                <w:top w:val="none" w:sz="0" w:space="0" w:color="auto"/>
                                <w:left w:val="none" w:sz="0" w:space="0" w:color="auto"/>
                                <w:bottom w:val="none" w:sz="0" w:space="0" w:color="auto"/>
                                <w:right w:val="none" w:sz="0" w:space="0" w:color="auto"/>
                              </w:divBdr>
                            </w:div>
                            <w:div w:id="413403607">
                              <w:marLeft w:val="0"/>
                              <w:marRight w:val="0"/>
                              <w:marTop w:val="0"/>
                              <w:marBottom w:val="0"/>
                              <w:divBdr>
                                <w:top w:val="none" w:sz="0" w:space="0" w:color="auto"/>
                                <w:left w:val="none" w:sz="0" w:space="0" w:color="auto"/>
                                <w:bottom w:val="none" w:sz="0" w:space="0" w:color="auto"/>
                                <w:right w:val="none" w:sz="0" w:space="0" w:color="auto"/>
                              </w:divBdr>
                            </w:div>
                          </w:divsChild>
                        </w:div>
                        <w:div w:id="660502356">
                          <w:marLeft w:val="0"/>
                          <w:marRight w:val="0"/>
                          <w:marTop w:val="0"/>
                          <w:marBottom w:val="300"/>
                          <w:divBdr>
                            <w:top w:val="none" w:sz="0" w:space="0" w:color="auto"/>
                            <w:left w:val="none" w:sz="0" w:space="0" w:color="auto"/>
                            <w:bottom w:val="none" w:sz="0" w:space="0" w:color="auto"/>
                            <w:right w:val="none" w:sz="0" w:space="0" w:color="auto"/>
                          </w:divBdr>
                          <w:divsChild>
                            <w:div w:id="838888740">
                              <w:marLeft w:val="0"/>
                              <w:marRight w:val="0"/>
                              <w:marTop w:val="300"/>
                              <w:marBottom w:val="0"/>
                              <w:divBdr>
                                <w:top w:val="none" w:sz="0" w:space="0" w:color="auto"/>
                                <w:left w:val="none" w:sz="0" w:space="0" w:color="auto"/>
                                <w:bottom w:val="none" w:sz="0" w:space="0" w:color="auto"/>
                                <w:right w:val="none" w:sz="0" w:space="0" w:color="auto"/>
                              </w:divBdr>
                            </w:div>
                          </w:divsChild>
                        </w:div>
                        <w:div w:id="1909995812">
                          <w:marLeft w:val="0"/>
                          <w:marRight w:val="0"/>
                          <w:marTop w:val="0"/>
                          <w:marBottom w:val="300"/>
                          <w:divBdr>
                            <w:top w:val="none" w:sz="0" w:space="0" w:color="auto"/>
                            <w:left w:val="none" w:sz="0" w:space="0" w:color="auto"/>
                            <w:bottom w:val="none" w:sz="0" w:space="0" w:color="auto"/>
                            <w:right w:val="none" w:sz="0" w:space="0" w:color="auto"/>
                          </w:divBdr>
                          <w:divsChild>
                            <w:div w:id="246497915">
                              <w:marLeft w:val="0"/>
                              <w:marRight w:val="300"/>
                              <w:marTop w:val="0"/>
                              <w:marBottom w:val="0"/>
                              <w:divBdr>
                                <w:top w:val="none" w:sz="0" w:space="0" w:color="auto"/>
                                <w:left w:val="none" w:sz="0" w:space="0" w:color="auto"/>
                                <w:bottom w:val="none" w:sz="0" w:space="0" w:color="auto"/>
                                <w:right w:val="none" w:sz="0" w:space="0" w:color="auto"/>
                              </w:divBdr>
                            </w:div>
                            <w:div w:id="2011910616">
                              <w:marLeft w:val="0"/>
                              <w:marRight w:val="0"/>
                              <w:marTop w:val="0"/>
                              <w:marBottom w:val="0"/>
                              <w:divBdr>
                                <w:top w:val="none" w:sz="0" w:space="0" w:color="auto"/>
                                <w:left w:val="none" w:sz="0" w:space="0" w:color="auto"/>
                                <w:bottom w:val="none" w:sz="0" w:space="0" w:color="auto"/>
                                <w:right w:val="none" w:sz="0" w:space="0" w:color="auto"/>
                              </w:divBdr>
                            </w:div>
                          </w:divsChild>
                        </w:div>
                        <w:div w:id="329674561">
                          <w:marLeft w:val="0"/>
                          <w:marRight w:val="0"/>
                          <w:marTop w:val="0"/>
                          <w:marBottom w:val="300"/>
                          <w:divBdr>
                            <w:top w:val="none" w:sz="0" w:space="0" w:color="auto"/>
                            <w:left w:val="none" w:sz="0" w:space="0" w:color="auto"/>
                            <w:bottom w:val="none" w:sz="0" w:space="0" w:color="auto"/>
                            <w:right w:val="none" w:sz="0" w:space="0" w:color="auto"/>
                          </w:divBdr>
                          <w:divsChild>
                            <w:div w:id="843083094">
                              <w:marLeft w:val="0"/>
                              <w:marRight w:val="0"/>
                              <w:marTop w:val="300"/>
                              <w:marBottom w:val="0"/>
                              <w:divBdr>
                                <w:top w:val="none" w:sz="0" w:space="0" w:color="auto"/>
                                <w:left w:val="none" w:sz="0" w:space="0" w:color="auto"/>
                                <w:bottom w:val="none" w:sz="0" w:space="0" w:color="auto"/>
                                <w:right w:val="none" w:sz="0" w:space="0" w:color="auto"/>
                              </w:divBdr>
                            </w:div>
                          </w:divsChild>
                        </w:div>
                        <w:div w:id="1745643466">
                          <w:marLeft w:val="0"/>
                          <w:marRight w:val="0"/>
                          <w:marTop w:val="0"/>
                          <w:marBottom w:val="300"/>
                          <w:divBdr>
                            <w:top w:val="none" w:sz="0" w:space="0" w:color="auto"/>
                            <w:left w:val="none" w:sz="0" w:space="0" w:color="auto"/>
                            <w:bottom w:val="none" w:sz="0" w:space="0" w:color="auto"/>
                            <w:right w:val="none" w:sz="0" w:space="0" w:color="auto"/>
                          </w:divBdr>
                          <w:divsChild>
                            <w:div w:id="820384153">
                              <w:marLeft w:val="0"/>
                              <w:marRight w:val="300"/>
                              <w:marTop w:val="0"/>
                              <w:marBottom w:val="0"/>
                              <w:divBdr>
                                <w:top w:val="none" w:sz="0" w:space="0" w:color="auto"/>
                                <w:left w:val="none" w:sz="0" w:space="0" w:color="auto"/>
                                <w:bottom w:val="none" w:sz="0" w:space="0" w:color="auto"/>
                                <w:right w:val="none" w:sz="0" w:space="0" w:color="auto"/>
                              </w:divBdr>
                            </w:div>
                            <w:div w:id="886650089">
                              <w:marLeft w:val="0"/>
                              <w:marRight w:val="0"/>
                              <w:marTop w:val="0"/>
                              <w:marBottom w:val="0"/>
                              <w:divBdr>
                                <w:top w:val="none" w:sz="0" w:space="0" w:color="auto"/>
                                <w:left w:val="none" w:sz="0" w:space="0" w:color="auto"/>
                                <w:bottom w:val="none" w:sz="0" w:space="0" w:color="auto"/>
                                <w:right w:val="none" w:sz="0" w:space="0" w:color="auto"/>
                              </w:divBdr>
                            </w:div>
                          </w:divsChild>
                        </w:div>
                        <w:div w:id="498040317">
                          <w:marLeft w:val="0"/>
                          <w:marRight w:val="0"/>
                          <w:marTop w:val="0"/>
                          <w:marBottom w:val="300"/>
                          <w:divBdr>
                            <w:top w:val="none" w:sz="0" w:space="0" w:color="auto"/>
                            <w:left w:val="none" w:sz="0" w:space="0" w:color="auto"/>
                            <w:bottom w:val="none" w:sz="0" w:space="0" w:color="auto"/>
                            <w:right w:val="none" w:sz="0" w:space="0" w:color="auto"/>
                          </w:divBdr>
                          <w:divsChild>
                            <w:div w:id="1150560306">
                              <w:marLeft w:val="0"/>
                              <w:marRight w:val="0"/>
                              <w:marTop w:val="300"/>
                              <w:marBottom w:val="0"/>
                              <w:divBdr>
                                <w:top w:val="none" w:sz="0" w:space="0" w:color="auto"/>
                                <w:left w:val="none" w:sz="0" w:space="0" w:color="auto"/>
                                <w:bottom w:val="none" w:sz="0" w:space="0" w:color="auto"/>
                                <w:right w:val="none" w:sz="0" w:space="0" w:color="auto"/>
                              </w:divBdr>
                            </w:div>
                          </w:divsChild>
                        </w:div>
                        <w:div w:id="760570818">
                          <w:marLeft w:val="0"/>
                          <w:marRight w:val="0"/>
                          <w:marTop w:val="0"/>
                          <w:marBottom w:val="300"/>
                          <w:divBdr>
                            <w:top w:val="none" w:sz="0" w:space="0" w:color="auto"/>
                            <w:left w:val="none" w:sz="0" w:space="0" w:color="auto"/>
                            <w:bottom w:val="none" w:sz="0" w:space="0" w:color="auto"/>
                            <w:right w:val="none" w:sz="0" w:space="0" w:color="auto"/>
                          </w:divBdr>
                          <w:divsChild>
                            <w:div w:id="2058159812">
                              <w:marLeft w:val="0"/>
                              <w:marRight w:val="300"/>
                              <w:marTop w:val="0"/>
                              <w:marBottom w:val="0"/>
                              <w:divBdr>
                                <w:top w:val="none" w:sz="0" w:space="0" w:color="auto"/>
                                <w:left w:val="none" w:sz="0" w:space="0" w:color="auto"/>
                                <w:bottom w:val="none" w:sz="0" w:space="0" w:color="auto"/>
                                <w:right w:val="none" w:sz="0" w:space="0" w:color="auto"/>
                              </w:divBdr>
                            </w:div>
                            <w:div w:id="99422651">
                              <w:marLeft w:val="0"/>
                              <w:marRight w:val="0"/>
                              <w:marTop w:val="0"/>
                              <w:marBottom w:val="0"/>
                              <w:divBdr>
                                <w:top w:val="none" w:sz="0" w:space="0" w:color="auto"/>
                                <w:left w:val="none" w:sz="0" w:space="0" w:color="auto"/>
                                <w:bottom w:val="none" w:sz="0" w:space="0" w:color="auto"/>
                                <w:right w:val="none" w:sz="0" w:space="0" w:color="auto"/>
                              </w:divBdr>
                            </w:div>
                          </w:divsChild>
                        </w:div>
                        <w:div w:id="654065902">
                          <w:marLeft w:val="0"/>
                          <w:marRight w:val="0"/>
                          <w:marTop w:val="0"/>
                          <w:marBottom w:val="300"/>
                          <w:divBdr>
                            <w:top w:val="none" w:sz="0" w:space="0" w:color="auto"/>
                            <w:left w:val="none" w:sz="0" w:space="0" w:color="auto"/>
                            <w:bottom w:val="none" w:sz="0" w:space="0" w:color="auto"/>
                            <w:right w:val="none" w:sz="0" w:space="0" w:color="auto"/>
                          </w:divBdr>
                          <w:divsChild>
                            <w:div w:id="1044525634">
                              <w:marLeft w:val="0"/>
                              <w:marRight w:val="0"/>
                              <w:marTop w:val="300"/>
                              <w:marBottom w:val="0"/>
                              <w:divBdr>
                                <w:top w:val="none" w:sz="0" w:space="0" w:color="auto"/>
                                <w:left w:val="none" w:sz="0" w:space="0" w:color="auto"/>
                                <w:bottom w:val="none" w:sz="0" w:space="0" w:color="auto"/>
                                <w:right w:val="none" w:sz="0" w:space="0" w:color="auto"/>
                              </w:divBdr>
                            </w:div>
                          </w:divsChild>
                        </w:div>
                        <w:div w:id="1248491238">
                          <w:marLeft w:val="0"/>
                          <w:marRight w:val="0"/>
                          <w:marTop w:val="0"/>
                          <w:marBottom w:val="300"/>
                          <w:divBdr>
                            <w:top w:val="none" w:sz="0" w:space="0" w:color="auto"/>
                            <w:left w:val="none" w:sz="0" w:space="0" w:color="auto"/>
                            <w:bottom w:val="none" w:sz="0" w:space="0" w:color="auto"/>
                            <w:right w:val="none" w:sz="0" w:space="0" w:color="auto"/>
                          </w:divBdr>
                          <w:divsChild>
                            <w:div w:id="2010595307">
                              <w:marLeft w:val="0"/>
                              <w:marRight w:val="300"/>
                              <w:marTop w:val="0"/>
                              <w:marBottom w:val="0"/>
                              <w:divBdr>
                                <w:top w:val="none" w:sz="0" w:space="0" w:color="auto"/>
                                <w:left w:val="none" w:sz="0" w:space="0" w:color="auto"/>
                                <w:bottom w:val="none" w:sz="0" w:space="0" w:color="auto"/>
                                <w:right w:val="none" w:sz="0" w:space="0" w:color="auto"/>
                              </w:divBdr>
                            </w:div>
                            <w:div w:id="1126391176">
                              <w:marLeft w:val="0"/>
                              <w:marRight w:val="0"/>
                              <w:marTop w:val="0"/>
                              <w:marBottom w:val="0"/>
                              <w:divBdr>
                                <w:top w:val="none" w:sz="0" w:space="0" w:color="auto"/>
                                <w:left w:val="none" w:sz="0" w:space="0" w:color="auto"/>
                                <w:bottom w:val="none" w:sz="0" w:space="0" w:color="auto"/>
                                <w:right w:val="none" w:sz="0" w:space="0" w:color="auto"/>
                              </w:divBdr>
                            </w:div>
                          </w:divsChild>
                        </w:div>
                        <w:div w:id="472799225">
                          <w:marLeft w:val="0"/>
                          <w:marRight w:val="0"/>
                          <w:marTop w:val="0"/>
                          <w:marBottom w:val="300"/>
                          <w:divBdr>
                            <w:top w:val="none" w:sz="0" w:space="0" w:color="auto"/>
                            <w:left w:val="none" w:sz="0" w:space="0" w:color="auto"/>
                            <w:bottom w:val="none" w:sz="0" w:space="0" w:color="auto"/>
                            <w:right w:val="none" w:sz="0" w:space="0" w:color="auto"/>
                          </w:divBdr>
                          <w:divsChild>
                            <w:div w:id="79376935">
                              <w:marLeft w:val="0"/>
                              <w:marRight w:val="0"/>
                              <w:marTop w:val="300"/>
                              <w:marBottom w:val="0"/>
                              <w:divBdr>
                                <w:top w:val="none" w:sz="0" w:space="0" w:color="auto"/>
                                <w:left w:val="none" w:sz="0" w:space="0" w:color="auto"/>
                                <w:bottom w:val="none" w:sz="0" w:space="0" w:color="auto"/>
                                <w:right w:val="none" w:sz="0" w:space="0" w:color="auto"/>
                              </w:divBdr>
                            </w:div>
                          </w:divsChild>
                        </w:div>
                        <w:div w:id="87508688">
                          <w:marLeft w:val="0"/>
                          <w:marRight w:val="0"/>
                          <w:marTop w:val="0"/>
                          <w:marBottom w:val="300"/>
                          <w:divBdr>
                            <w:top w:val="none" w:sz="0" w:space="0" w:color="auto"/>
                            <w:left w:val="none" w:sz="0" w:space="0" w:color="auto"/>
                            <w:bottom w:val="none" w:sz="0" w:space="0" w:color="auto"/>
                            <w:right w:val="none" w:sz="0" w:space="0" w:color="auto"/>
                          </w:divBdr>
                          <w:divsChild>
                            <w:div w:id="21364826">
                              <w:marLeft w:val="0"/>
                              <w:marRight w:val="300"/>
                              <w:marTop w:val="0"/>
                              <w:marBottom w:val="0"/>
                              <w:divBdr>
                                <w:top w:val="none" w:sz="0" w:space="0" w:color="auto"/>
                                <w:left w:val="none" w:sz="0" w:space="0" w:color="auto"/>
                                <w:bottom w:val="none" w:sz="0" w:space="0" w:color="auto"/>
                                <w:right w:val="none" w:sz="0" w:space="0" w:color="auto"/>
                              </w:divBdr>
                            </w:div>
                            <w:div w:id="290595679">
                              <w:marLeft w:val="0"/>
                              <w:marRight w:val="0"/>
                              <w:marTop w:val="0"/>
                              <w:marBottom w:val="0"/>
                              <w:divBdr>
                                <w:top w:val="none" w:sz="0" w:space="0" w:color="auto"/>
                                <w:left w:val="none" w:sz="0" w:space="0" w:color="auto"/>
                                <w:bottom w:val="none" w:sz="0" w:space="0" w:color="auto"/>
                                <w:right w:val="none" w:sz="0" w:space="0" w:color="auto"/>
                              </w:divBdr>
                            </w:div>
                          </w:divsChild>
                        </w:div>
                        <w:div w:id="1343699243">
                          <w:marLeft w:val="0"/>
                          <w:marRight w:val="0"/>
                          <w:marTop w:val="0"/>
                          <w:marBottom w:val="300"/>
                          <w:divBdr>
                            <w:top w:val="none" w:sz="0" w:space="0" w:color="auto"/>
                            <w:left w:val="none" w:sz="0" w:space="0" w:color="auto"/>
                            <w:bottom w:val="none" w:sz="0" w:space="0" w:color="auto"/>
                            <w:right w:val="none" w:sz="0" w:space="0" w:color="auto"/>
                          </w:divBdr>
                          <w:divsChild>
                            <w:div w:id="962930696">
                              <w:marLeft w:val="0"/>
                              <w:marRight w:val="0"/>
                              <w:marTop w:val="300"/>
                              <w:marBottom w:val="0"/>
                              <w:divBdr>
                                <w:top w:val="none" w:sz="0" w:space="0" w:color="auto"/>
                                <w:left w:val="none" w:sz="0" w:space="0" w:color="auto"/>
                                <w:bottom w:val="none" w:sz="0" w:space="0" w:color="auto"/>
                                <w:right w:val="none" w:sz="0" w:space="0" w:color="auto"/>
                              </w:divBdr>
                            </w:div>
                          </w:divsChild>
                        </w:div>
                        <w:div w:id="150143802">
                          <w:marLeft w:val="0"/>
                          <w:marRight w:val="0"/>
                          <w:marTop w:val="0"/>
                          <w:marBottom w:val="300"/>
                          <w:divBdr>
                            <w:top w:val="none" w:sz="0" w:space="0" w:color="auto"/>
                            <w:left w:val="none" w:sz="0" w:space="0" w:color="auto"/>
                            <w:bottom w:val="none" w:sz="0" w:space="0" w:color="auto"/>
                            <w:right w:val="none" w:sz="0" w:space="0" w:color="auto"/>
                          </w:divBdr>
                          <w:divsChild>
                            <w:div w:id="978727821">
                              <w:marLeft w:val="0"/>
                              <w:marRight w:val="300"/>
                              <w:marTop w:val="0"/>
                              <w:marBottom w:val="0"/>
                              <w:divBdr>
                                <w:top w:val="none" w:sz="0" w:space="0" w:color="auto"/>
                                <w:left w:val="none" w:sz="0" w:space="0" w:color="auto"/>
                                <w:bottom w:val="none" w:sz="0" w:space="0" w:color="auto"/>
                                <w:right w:val="none" w:sz="0" w:space="0" w:color="auto"/>
                              </w:divBdr>
                            </w:div>
                            <w:div w:id="1254626566">
                              <w:marLeft w:val="0"/>
                              <w:marRight w:val="0"/>
                              <w:marTop w:val="0"/>
                              <w:marBottom w:val="0"/>
                              <w:divBdr>
                                <w:top w:val="none" w:sz="0" w:space="0" w:color="auto"/>
                                <w:left w:val="none" w:sz="0" w:space="0" w:color="auto"/>
                                <w:bottom w:val="none" w:sz="0" w:space="0" w:color="auto"/>
                                <w:right w:val="none" w:sz="0" w:space="0" w:color="auto"/>
                              </w:divBdr>
                            </w:div>
                          </w:divsChild>
                        </w:div>
                        <w:div w:id="1550917531">
                          <w:marLeft w:val="0"/>
                          <w:marRight w:val="0"/>
                          <w:marTop w:val="0"/>
                          <w:marBottom w:val="300"/>
                          <w:divBdr>
                            <w:top w:val="none" w:sz="0" w:space="0" w:color="auto"/>
                            <w:left w:val="none" w:sz="0" w:space="0" w:color="auto"/>
                            <w:bottom w:val="none" w:sz="0" w:space="0" w:color="auto"/>
                            <w:right w:val="none" w:sz="0" w:space="0" w:color="auto"/>
                          </w:divBdr>
                          <w:divsChild>
                            <w:div w:id="1353610110">
                              <w:marLeft w:val="0"/>
                              <w:marRight w:val="0"/>
                              <w:marTop w:val="300"/>
                              <w:marBottom w:val="0"/>
                              <w:divBdr>
                                <w:top w:val="none" w:sz="0" w:space="0" w:color="auto"/>
                                <w:left w:val="none" w:sz="0" w:space="0" w:color="auto"/>
                                <w:bottom w:val="none" w:sz="0" w:space="0" w:color="auto"/>
                                <w:right w:val="none" w:sz="0" w:space="0" w:color="auto"/>
                              </w:divBdr>
                            </w:div>
                          </w:divsChild>
                        </w:div>
                        <w:div w:id="1373921684">
                          <w:marLeft w:val="0"/>
                          <w:marRight w:val="0"/>
                          <w:marTop w:val="0"/>
                          <w:marBottom w:val="300"/>
                          <w:divBdr>
                            <w:top w:val="none" w:sz="0" w:space="0" w:color="auto"/>
                            <w:left w:val="none" w:sz="0" w:space="0" w:color="auto"/>
                            <w:bottom w:val="none" w:sz="0" w:space="0" w:color="auto"/>
                            <w:right w:val="none" w:sz="0" w:space="0" w:color="auto"/>
                          </w:divBdr>
                          <w:divsChild>
                            <w:div w:id="343093608">
                              <w:marLeft w:val="0"/>
                              <w:marRight w:val="300"/>
                              <w:marTop w:val="0"/>
                              <w:marBottom w:val="0"/>
                              <w:divBdr>
                                <w:top w:val="none" w:sz="0" w:space="0" w:color="auto"/>
                                <w:left w:val="none" w:sz="0" w:space="0" w:color="auto"/>
                                <w:bottom w:val="none" w:sz="0" w:space="0" w:color="auto"/>
                                <w:right w:val="none" w:sz="0" w:space="0" w:color="auto"/>
                              </w:divBdr>
                            </w:div>
                            <w:div w:id="1752852382">
                              <w:marLeft w:val="0"/>
                              <w:marRight w:val="0"/>
                              <w:marTop w:val="0"/>
                              <w:marBottom w:val="0"/>
                              <w:divBdr>
                                <w:top w:val="none" w:sz="0" w:space="0" w:color="auto"/>
                                <w:left w:val="none" w:sz="0" w:space="0" w:color="auto"/>
                                <w:bottom w:val="none" w:sz="0" w:space="0" w:color="auto"/>
                                <w:right w:val="none" w:sz="0" w:space="0" w:color="auto"/>
                              </w:divBdr>
                            </w:div>
                          </w:divsChild>
                        </w:div>
                        <w:div w:id="1512144168">
                          <w:marLeft w:val="0"/>
                          <w:marRight w:val="0"/>
                          <w:marTop w:val="0"/>
                          <w:marBottom w:val="300"/>
                          <w:divBdr>
                            <w:top w:val="none" w:sz="0" w:space="0" w:color="auto"/>
                            <w:left w:val="none" w:sz="0" w:space="0" w:color="auto"/>
                            <w:bottom w:val="none" w:sz="0" w:space="0" w:color="auto"/>
                            <w:right w:val="none" w:sz="0" w:space="0" w:color="auto"/>
                          </w:divBdr>
                          <w:divsChild>
                            <w:div w:id="390613973">
                              <w:marLeft w:val="0"/>
                              <w:marRight w:val="0"/>
                              <w:marTop w:val="300"/>
                              <w:marBottom w:val="0"/>
                              <w:divBdr>
                                <w:top w:val="none" w:sz="0" w:space="0" w:color="auto"/>
                                <w:left w:val="none" w:sz="0" w:space="0" w:color="auto"/>
                                <w:bottom w:val="none" w:sz="0" w:space="0" w:color="auto"/>
                                <w:right w:val="none" w:sz="0" w:space="0" w:color="auto"/>
                              </w:divBdr>
                            </w:div>
                          </w:divsChild>
                        </w:div>
                        <w:div w:id="1115950249">
                          <w:marLeft w:val="0"/>
                          <w:marRight w:val="0"/>
                          <w:marTop w:val="0"/>
                          <w:marBottom w:val="300"/>
                          <w:divBdr>
                            <w:top w:val="none" w:sz="0" w:space="0" w:color="auto"/>
                            <w:left w:val="none" w:sz="0" w:space="0" w:color="auto"/>
                            <w:bottom w:val="none" w:sz="0" w:space="0" w:color="auto"/>
                            <w:right w:val="none" w:sz="0" w:space="0" w:color="auto"/>
                          </w:divBdr>
                          <w:divsChild>
                            <w:div w:id="618606305">
                              <w:marLeft w:val="0"/>
                              <w:marRight w:val="300"/>
                              <w:marTop w:val="0"/>
                              <w:marBottom w:val="0"/>
                              <w:divBdr>
                                <w:top w:val="none" w:sz="0" w:space="0" w:color="auto"/>
                                <w:left w:val="none" w:sz="0" w:space="0" w:color="auto"/>
                                <w:bottom w:val="none" w:sz="0" w:space="0" w:color="auto"/>
                                <w:right w:val="none" w:sz="0" w:space="0" w:color="auto"/>
                              </w:divBdr>
                            </w:div>
                            <w:div w:id="2143302007">
                              <w:marLeft w:val="0"/>
                              <w:marRight w:val="0"/>
                              <w:marTop w:val="0"/>
                              <w:marBottom w:val="0"/>
                              <w:divBdr>
                                <w:top w:val="none" w:sz="0" w:space="0" w:color="auto"/>
                                <w:left w:val="none" w:sz="0" w:space="0" w:color="auto"/>
                                <w:bottom w:val="none" w:sz="0" w:space="0" w:color="auto"/>
                                <w:right w:val="none" w:sz="0" w:space="0" w:color="auto"/>
                              </w:divBdr>
                            </w:div>
                          </w:divsChild>
                        </w:div>
                        <w:div w:id="767193366">
                          <w:marLeft w:val="0"/>
                          <w:marRight w:val="0"/>
                          <w:marTop w:val="0"/>
                          <w:marBottom w:val="300"/>
                          <w:divBdr>
                            <w:top w:val="none" w:sz="0" w:space="0" w:color="auto"/>
                            <w:left w:val="none" w:sz="0" w:space="0" w:color="auto"/>
                            <w:bottom w:val="none" w:sz="0" w:space="0" w:color="auto"/>
                            <w:right w:val="none" w:sz="0" w:space="0" w:color="auto"/>
                          </w:divBdr>
                          <w:divsChild>
                            <w:div w:id="1174959914">
                              <w:marLeft w:val="0"/>
                              <w:marRight w:val="0"/>
                              <w:marTop w:val="300"/>
                              <w:marBottom w:val="0"/>
                              <w:divBdr>
                                <w:top w:val="none" w:sz="0" w:space="0" w:color="auto"/>
                                <w:left w:val="none" w:sz="0" w:space="0" w:color="auto"/>
                                <w:bottom w:val="none" w:sz="0" w:space="0" w:color="auto"/>
                                <w:right w:val="none" w:sz="0" w:space="0" w:color="auto"/>
                              </w:divBdr>
                            </w:div>
                          </w:divsChild>
                        </w:div>
                        <w:div w:id="1470246071">
                          <w:marLeft w:val="0"/>
                          <w:marRight w:val="0"/>
                          <w:marTop w:val="0"/>
                          <w:marBottom w:val="300"/>
                          <w:divBdr>
                            <w:top w:val="none" w:sz="0" w:space="0" w:color="auto"/>
                            <w:left w:val="none" w:sz="0" w:space="0" w:color="auto"/>
                            <w:bottom w:val="none" w:sz="0" w:space="0" w:color="auto"/>
                            <w:right w:val="none" w:sz="0" w:space="0" w:color="auto"/>
                          </w:divBdr>
                          <w:divsChild>
                            <w:div w:id="2010135438">
                              <w:marLeft w:val="0"/>
                              <w:marRight w:val="300"/>
                              <w:marTop w:val="0"/>
                              <w:marBottom w:val="0"/>
                              <w:divBdr>
                                <w:top w:val="none" w:sz="0" w:space="0" w:color="auto"/>
                                <w:left w:val="none" w:sz="0" w:space="0" w:color="auto"/>
                                <w:bottom w:val="none" w:sz="0" w:space="0" w:color="auto"/>
                                <w:right w:val="none" w:sz="0" w:space="0" w:color="auto"/>
                              </w:divBdr>
                            </w:div>
                            <w:div w:id="1559783273">
                              <w:marLeft w:val="0"/>
                              <w:marRight w:val="0"/>
                              <w:marTop w:val="0"/>
                              <w:marBottom w:val="0"/>
                              <w:divBdr>
                                <w:top w:val="none" w:sz="0" w:space="0" w:color="auto"/>
                                <w:left w:val="none" w:sz="0" w:space="0" w:color="auto"/>
                                <w:bottom w:val="none" w:sz="0" w:space="0" w:color="auto"/>
                                <w:right w:val="none" w:sz="0" w:space="0" w:color="auto"/>
                              </w:divBdr>
                            </w:div>
                          </w:divsChild>
                        </w:div>
                        <w:div w:id="2097510171">
                          <w:marLeft w:val="0"/>
                          <w:marRight w:val="0"/>
                          <w:marTop w:val="0"/>
                          <w:marBottom w:val="300"/>
                          <w:divBdr>
                            <w:top w:val="none" w:sz="0" w:space="0" w:color="auto"/>
                            <w:left w:val="none" w:sz="0" w:space="0" w:color="auto"/>
                            <w:bottom w:val="none" w:sz="0" w:space="0" w:color="auto"/>
                            <w:right w:val="none" w:sz="0" w:space="0" w:color="auto"/>
                          </w:divBdr>
                          <w:divsChild>
                            <w:div w:id="1852407129">
                              <w:marLeft w:val="0"/>
                              <w:marRight w:val="0"/>
                              <w:marTop w:val="300"/>
                              <w:marBottom w:val="0"/>
                              <w:divBdr>
                                <w:top w:val="none" w:sz="0" w:space="0" w:color="auto"/>
                                <w:left w:val="none" w:sz="0" w:space="0" w:color="auto"/>
                                <w:bottom w:val="none" w:sz="0" w:space="0" w:color="auto"/>
                                <w:right w:val="none" w:sz="0" w:space="0" w:color="auto"/>
                              </w:divBdr>
                            </w:div>
                          </w:divsChild>
                        </w:div>
                        <w:div w:id="1872763489">
                          <w:marLeft w:val="0"/>
                          <w:marRight w:val="0"/>
                          <w:marTop w:val="0"/>
                          <w:marBottom w:val="300"/>
                          <w:divBdr>
                            <w:top w:val="none" w:sz="0" w:space="0" w:color="auto"/>
                            <w:left w:val="none" w:sz="0" w:space="0" w:color="auto"/>
                            <w:bottom w:val="none" w:sz="0" w:space="0" w:color="auto"/>
                            <w:right w:val="none" w:sz="0" w:space="0" w:color="auto"/>
                          </w:divBdr>
                          <w:divsChild>
                            <w:div w:id="1903977623">
                              <w:marLeft w:val="0"/>
                              <w:marRight w:val="300"/>
                              <w:marTop w:val="0"/>
                              <w:marBottom w:val="0"/>
                              <w:divBdr>
                                <w:top w:val="none" w:sz="0" w:space="0" w:color="auto"/>
                                <w:left w:val="none" w:sz="0" w:space="0" w:color="auto"/>
                                <w:bottom w:val="none" w:sz="0" w:space="0" w:color="auto"/>
                                <w:right w:val="none" w:sz="0" w:space="0" w:color="auto"/>
                              </w:divBdr>
                            </w:div>
                            <w:div w:id="495347275">
                              <w:marLeft w:val="0"/>
                              <w:marRight w:val="0"/>
                              <w:marTop w:val="0"/>
                              <w:marBottom w:val="0"/>
                              <w:divBdr>
                                <w:top w:val="none" w:sz="0" w:space="0" w:color="auto"/>
                                <w:left w:val="none" w:sz="0" w:space="0" w:color="auto"/>
                                <w:bottom w:val="none" w:sz="0" w:space="0" w:color="auto"/>
                                <w:right w:val="none" w:sz="0" w:space="0" w:color="auto"/>
                              </w:divBdr>
                            </w:div>
                          </w:divsChild>
                        </w:div>
                        <w:div w:id="210505743">
                          <w:marLeft w:val="0"/>
                          <w:marRight w:val="0"/>
                          <w:marTop w:val="0"/>
                          <w:marBottom w:val="300"/>
                          <w:divBdr>
                            <w:top w:val="none" w:sz="0" w:space="0" w:color="auto"/>
                            <w:left w:val="none" w:sz="0" w:space="0" w:color="auto"/>
                            <w:bottom w:val="none" w:sz="0" w:space="0" w:color="auto"/>
                            <w:right w:val="none" w:sz="0" w:space="0" w:color="auto"/>
                          </w:divBdr>
                          <w:divsChild>
                            <w:div w:id="327179154">
                              <w:marLeft w:val="0"/>
                              <w:marRight w:val="0"/>
                              <w:marTop w:val="300"/>
                              <w:marBottom w:val="0"/>
                              <w:divBdr>
                                <w:top w:val="none" w:sz="0" w:space="0" w:color="auto"/>
                                <w:left w:val="none" w:sz="0" w:space="0" w:color="auto"/>
                                <w:bottom w:val="none" w:sz="0" w:space="0" w:color="auto"/>
                                <w:right w:val="none" w:sz="0" w:space="0" w:color="auto"/>
                              </w:divBdr>
                            </w:div>
                          </w:divsChild>
                        </w:div>
                        <w:div w:id="2115662950">
                          <w:marLeft w:val="0"/>
                          <w:marRight w:val="0"/>
                          <w:marTop w:val="0"/>
                          <w:marBottom w:val="300"/>
                          <w:divBdr>
                            <w:top w:val="none" w:sz="0" w:space="0" w:color="auto"/>
                            <w:left w:val="none" w:sz="0" w:space="0" w:color="auto"/>
                            <w:bottom w:val="none" w:sz="0" w:space="0" w:color="auto"/>
                            <w:right w:val="none" w:sz="0" w:space="0" w:color="auto"/>
                          </w:divBdr>
                          <w:divsChild>
                            <w:div w:id="204827870">
                              <w:marLeft w:val="0"/>
                              <w:marRight w:val="300"/>
                              <w:marTop w:val="0"/>
                              <w:marBottom w:val="0"/>
                              <w:divBdr>
                                <w:top w:val="none" w:sz="0" w:space="0" w:color="auto"/>
                                <w:left w:val="none" w:sz="0" w:space="0" w:color="auto"/>
                                <w:bottom w:val="none" w:sz="0" w:space="0" w:color="auto"/>
                                <w:right w:val="none" w:sz="0" w:space="0" w:color="auto"/>
                              </w:divBdr>
                            </w:div>
                            <w:div w:id="465512217">
                              <w:marLeft w:val="0"/>
                              <w:marRight w:val="0"/>
                              <w:marTop w:val="0"/>
                              <w:marBottom w:val="0"/>
                              <w:divBdr>
                                <w:top w:val="none" w:sz="0" w:space="0" w:color="auto"/>
                                <w:left w:val="none" w:sz="0" w:space="0" w:color="auto"/>
                                <w:bottom w:val="none" w:sz="0" w:space="0" w:color="auto"/>
                                <w:right w:val="none" w:sz="0" w:space="0" w:color="auto"/>
                              </w:divBdr>
                            </w:div>
                          </w:divsChild>
                        </w:div>
                        <w:div w:id="357972325">
                          <w:marLeft w:val="0"/>
                          <w:marRight w:val="0"/>
                          <w:marTop w:val="0"/>
                          <w:marBottom w:val="300"/>
                          <w:divBdr>
                            <w:top w:val="none" w:sz="0" w:space="0" w:color="auto"/>
                            <w:left w:val="none" w:sz="0" w:space="0" w:color="auto"/>
                            <w:bottom w:val="none" w:sz="0" w:space="0" w:color="auto"/>
                            <w:right w:val="none" w:sz="0" w:space="0" w:color="auto"/>
                          </w:divBdr>
                          <w:divsChild>
                            <w:div w:id="595598278">
                              <w:marLeft w:val="0"/>
                              <w:marRight w:val="0"/>
                              <w:marTop w:val="300"/>
                              <w:marBottom w:val="0"/>
                              <w:divBdr>
                                <w:top w:val="none" w:sz="0" w:space="0" w:color="auto"/>
                                <w:left w:val="none" w:sz="0" w:space="0" w:color="auto"/>
                                <w:bottom w:val="none" w:sz="0" w:space="0" w:color="auto"/>
                                <w:right w:val="none" w:sz="0" w:space="0" w:color="auto"/>
                              </w:divBdr>
                            </w:div>
                          </w:divsChild>
                        </w:div>
                        <w:div w:id="954094472">
                          <w:marLeft w:val="0"/>
                          <w:marRight w:val="0"/>
                          <w:marTop w:val="0"/>
                          <w:marBottom w:val="300"/>
                          <w:divBdr>
                            <w:top w:val="none" w:sz="0" w:space="0" w:color="auto"/>
                            <w:left w:val="none" w:sz="0" w:space="0" w:color="auto"/>
                            <w:bottom w:val="none" w:sz="0" w:space="0" w:color="auto"/>
                            <w:right w:val="none" w:sz="0" w:space="0" w:color="auto"/>
                          </w:divBdr>
                          <w:divsChild>
                            <w:div w:id="4595294">
                              <w:marLeft w:val="0"/>
                              <w:marRight w:val="300"/>
                              <w:marTop w:val="0"/>
                              <w:marBottom w:val="0"/>
                              <w:divBdr>
                                <w:top w:val="none" w:sz="0" w:space="0" w:color="auto"/>
                                <w:left w:val="none" w:sz="0" w:space="0" w:color="auto"/>
                                <w:bottom w:val="none" w:sz="0" w:space="0" w:color="auto"/>
                                <w:right w:val="none" w:sz="0" w:space="0" w:color="auto"/>
                              </w:divBdr>
                            </w:div>
                            <w:div w:id="2134594427">
                              <w:marLeft w:val="0"/>
                              <w:marRight w:val="0"/>
                              <w:marTop w:val="0"/>
                              <w:marBottom w:val="0"/>
                              <w:divBdr>
                                <w:top w:val="none" w:sz="0" w:space="0" w:color="auto"/>
                                <w:left w:val="none" w:sz="0" w:space="0" w:color="auto"/>
                                <w:bottom w:val="none" w:sz="0" w:space="0" w:color="auto"/>
                                <w:right w:val="none" w:sz="0" w:space="0" w:color="auto"/>
                              </w:divBdr>
                            </w:div>
                          </w:divsChild>
                        </w:div>
                        <w:div w:id="28722238">
                          <w:marLeft w:val="0"/>
                          <w:marRight w:val="0"/>
                          <w:marTop w:val="0"/>
                          <w:marBottom w:val="300"/>
                          <w:divBdr>
                            <w:top w:val="none" w:sz="0" w:space="0" w:color="auto"/>
                            <w:left w:val="none" w:sz="0" w:space="0" w:color="auto"/>
                            <w:bottom w:val="none" w:sz="0" w:space="0" w:color="auto"/>
                            <w:right w:val="none" w:sz="0" w:space="0" w:color="auto"/>
                          </w:divBdr>
                          <w:divsChild>
                            <w:div w:id="651756958">
                              <w:marLeft w:val="0"/>
                              <w:marRight w:val="0"/>
                              <w:marTop w:val="300"/>
                              <w:marBottom w:val="0"/>
                              <w:divBdr>
                                <w:top w:val="none" w:sz="0" w:space="0" w:color="auto"/>
                                <w:left w:val="none" w:sz="0" w:space="0" w:color="auto"/>
                                <w:bottom w:val="none" w:sz="0" w:space="0" w:color="auto"/>
                                <w:right w:val="none" w:sz="0" w:space="0" w:color="auto"/>
                              </w:divBdr>
                            </w:div>
                          </w:divsChild>
                        </w:div>
                        <w:div w:id="1206022561">
                          <w:marLeft w:val="0"/>
                          <w:marRight w:val="0"/>
                          <w:marTop w:val="0"/>
                          <w:marBottom w:val="300"/>
                          <w:divBdr>
                            <w:top w:val="none" w:sz="0" w:space="0" w:color="auto"/>
                            <w:left w:val="none" w:sz="0" w:space="0" w:color="auto"/>
                            <w:bottom w:val="none" w:sz="0" w:space="0" w:color="auto"/>
                            <w:right w:val="none" w:sz="0" w:space="0" w:color="auto"/>
                          </w:divBdr>
                          <w:divsChild>
                            <w:div w:id="405306594">
                              <w:marLeft w:val="0"/>
                              <w:marRight w:val="300"/>
                              <w:marTop w:val="0"/>
                              <w:marBottom w:val="0"/>
                              <w:divBdr>
                                <w:top w:val="none" w:sz="0" w:space="0" w:color="auto"/>
                                <w:left w:val="none" w:sz="0" w:space="0" w:color="auto"/>
                                <w:bottom w:val="none" w:sz="0" w:space="0" w:color="auto"/>
                                <w:right w:val="none" w:sz="0" w:space="0" w:color="auto"/>
                              </w:divBdr>
                            </w:div>
                            <w:div w:id="595401345">
                              <w:marLeft w:val="0"/>
                              <w:marRight w:val="0"/>
                              <w:marTop w:val="0"/>
                              <w:marBottom w:val="0"/>
                              <w:divBdr>
                                <w:top w:val="none" w:sz="0" w:space="0" w:color="auto"/>
                                <w:left w:val="none" w:sz="0" w:space="0" w:color="auto"/>
                                <w:bottom w:val="none" w:sz="0" w:space="0" w:color="auto"/>
                                <w:right w:val="none" w:sz="0" w:space="0" w:color="auto"/>
                              </w:divBdr>
                            </w:div>
                          </w:divsChild>
                        </w:div>
                        <w:div w:id="2098596994">
                          <w:marLeft w:val="0"/>
                          <w:marRight w:val="0"/>
                          <w:marTop w:val="0"/>
                          <w:marBottom w:val="300"/>
                          <w:divBdr>
                            <w:top w:val="none" w:sz="0" w:space="0" w:color="auto"/>
                            <w:left w:val="none" w:sz="0" w:space="0" w:color="auto"/>
                            <w:bottom w:val="none" w:sz="0" w:space="0" w:color="auto"/>
                            <w:right w:val="none" w:sz="0" w:space="0" w:color="auto"/>
                          </w:divBdr>
                          <w:divsChild>
                            <w:div w:id="1683243516">
                              <w:marLeft w:val="0"/>
                              <w:marRight w:val="0"/>
                              <w:marTop w:val="300"/>
                              <w:marBottom w:val="0"/>
                              <w:divBdr>
                                <w:top w:val="none" w:sz="0" w:space="0" w:color="auto"/>
                                <w:left w:val="none" w:sz="0" w:space="0" w:color="auto"/>
                                <w:bottom w:val="none" w:sz="0" w:space="0" w:color="auto"/>
                                <w:right w:val="none" w:sz="0" w:space="0" w:color="auto"/>
                              </w:divBdr>
                            </w:div>
                          </w:divsChild>
                        </w:div>
                        <w:div w:id="248320303">
                          <w:marLeft w:val="0"/>
                          <w:marRight w:val="0"/>
                          <w:marTop w:val="0"/>
                          <w:marBottom w:val="300"/>
                          <w:divBdr>
                            <w:top w:val="none" w:sz="0" w:space="0" w:color="auto"/>
                            <w:left w:val="none" w:sz="0" w:space="0" w:color="auto"/>
                            <w:bottom w:val="none" w:sz="0" w:space="0" w:color="auto"/>
                            <w:right w:val="none" w:sz="0" w:space="0" w:color="auto"/>
                          </w:divBdr>
                          <w:divsChild>
                            <w:div w:id="1861360440">
                              <w:marLeft w:val="0"/>
                              <w:marRight w:val="300"/>
                              <w:marTop w:val="0"/>
                              <w:marBottom w:val="0"/>
                              <w:divBdr>
                                <w:top w:val="none" w:sz="0" w:space="0" w:color="auto"/>
                                <w:left w:val="none" w:sz="0" w:space="0" w:color="auto"/>
                                <w:bottom w:val="none" w:sz="0" w:space="0" w:color="auto"/>
                                <w:right w:val="none" w:sz="0" w:space="0" w:color="auto"/>
                              </w:divBdr>
                            </w:div>
                            <w:div w:id="1299804078">
                              <w:marLeft w:val="0"/>
                              <w:marRight w:val="0"/>
                              <w:marTop w:val="0"/>
                              <w:marBottom w:val="0"/>
                              <w:divBdr>
                                <w:top w:val="none" w:sz="0" w:space="0" w:color="auto"/>
                                <w:left w:val="none" w:sz="0" w:space="0" w:color="auto"/>
                                <w:bottom w:val="none" w:sz="0" w:space="0" w:color="auto"/>
                                <w:right w:val="none" w:sz="0" w:space="0" w:color="auto"/>
                              </w:divBdr>
                            </w:div>
                          </w:divsChild>
                        </w:div>
                        <w:div w:id="1687053705">
                          <w:marLeft w:val="0"/>
                          <w:marRight w:val="0"/>
                          <w:marTop w:val="0"/>
                          <w:marBottom w:val="300"/>
                          <w:divBdr>
                            <w:top w:val="none" w:sz="0" w:space="0" w:color="auto"/>
                            <w:left w:val="none" w:sz="0" w:space="0" w:color="auto"/>
                            <w:bottom w:val="none" w:sz="0" w:space="0" w:color="auto"/>
                            <w:right w:val="none" w:sz="0" w:space="0" w:color="auto"/>
                          </w:divBdr>
                          <w:divsChild>
                            <w:div w:id="930626290">
                              <w:marLeft w:val="0"/>
                              <w:marRight w:val="0"/>
                              <w:marTop w:val="300"/>
                              <w:marBottom w:val="0"/>
                              <w:divBdr>
                                <w:top w:val="none" w:sz="0" w:space="0" w:color="auto"/>
                                <w:left w:val="none" w:sz="0" w:space="0" w:color="auto"/>
                                <w:bottom w:val="none" w:sz="0" w:space="0" w:color="auto"/>
                                <w:right w:val="none" w:sz="0" w:space="0" w:color="auto"/>
                              </w:divBdr>
                            </w:div>
                          </w:divsChild>
                        </w:div>
                        <w:div w:id="65151039">
                          <w:marLeft w:val="0"/>
                          <w:marRight w:val="0"/>
                          <w:marTop w:val="0"/>
                          <w:marBottom w:val="300"/>
                          <w:divBdr>
                            <w:top w:val="none" w:sz="0" w:space="0" w:color="auto"/>
                            <w:left w:val="none" w:sz="0" w:space="0" w:color="auto"/>
                            <w:bottom w:val="none" w:sz="0" w:space="0" w:color="auto"/>
                            <w:right w:val="none" w:sz="0" w:space="0" w:color="auto"/>
                          </w:divBdr>
                          <w:divsChild>
                            <w:div w:id="1801991748">
                              <w:marLeft w:val="0"/>
                              <w:marRight w:val="300"/>
                              <w:marTop w:val="0"/>
                              <w:marBottom w:val="0"/>
                              <w:divBdr>
                                <w:top w:val="none" w:sz="0" w:space="0" w:color="auto"/>
                                <w:left w:val="none" w:sz="0" w:space="0" w:color="auto"/>
                                <w:bottom w:val="none" w:sz="0" w:space="0" w:color="auto"/>
                                <w:right w:val="none" w:sz="0" w:space="0" w:color="auto"/>
                              </w:divBdr>
                            </w:div>
                            <w:div w:id="1580484600">
                              <w:marLeft w:val="0"/>
                              <w:marRight w:val="0"/>
                              <w:marTop w:val="0"/>
                              <w:marBottom w:val="0"/>
                              <w:divBdr>
                                <w:top w:val="none" w:sz="0" w:space="0" w:color="auto"/>
                                <w:left w:val="none" w:sz="0" w:space="0" w:color="auto"/>
                                <w:bottom w:val="none" w:sz="0" w:space="0" w:color="auto"/>
                                <w:right w:val="none" w:sz="0" w:space="0" w:color="auto"/>
                              </w:divBdr>
                            </w:div>
                          </w:divsChild>
                        </w:div>
                        <w:div w:id="1439134595">
                          <w:marLeft w:val="0"/>
                          <w:marRight w:val="0"/>
                          <w:marTop w:val="0"/>
                          <w:marBottom w:val="300"/>
                          <w:divBdr>
                            <w:top w:val="none" w:sz="0" w:space="0" w:color="auto"/>
                            <w:left w:val="none" w:sz="0" w:space="0" w:color="auto"/>
                            <w:bottom w:val="none" w:sz="0" w:space="0" w:color="auto"/>
                            <w:right w:val="none" w:sz="0" w:space="0" w:color="auto"/>
                          </w:divBdr>
                          <w:divsChild>
                            <w:div w:id="439880613">
                              <w:marLeft w:val="0"/>
                              <w:marRight w:val="0"/>
                              <w:marTop w:val="300"/>
                              <w:marBottom w:val="0"/>
                              <w:divBdr>
                                <w:top w:val="none" w:sz="0" w:space="0" w:color="auto"/>
                                <w:left w:val="none" w:sz="0" w:space="0" w:color="auto"/>
                                <w:bottom w:val="none" w:sz="0" w:space="0" w:color="auto"/>
                                <w:right w:val="none" w:sz="0" w:space="0" w:color="auto"/>
                              </w:divBdr>
                            </w:div>
                          </w:divsChild>
                        </w:div>
                        <w:div w:id="1301497946">
                          <w:marLeft w:val="0"/>
                          <w:marRight w:val="0"/>
                          <w:marTop w:val="0"/>
                          <w:marBottom w:val="300"/>
                          <w:divBdr>
                            <w:top w:val="none" w:sz="0" w:space="0" w:color="auto"/>
                            <w:left w:val="none" w:sz="0" w:space="0" w:color="auto"/>
                            <w:bottom w:val="none" w:sz="0" w:space="0" w:color="auto"/>
                            <w:right w:val="none" w:sz="0" w:space="0" w:color="auto"/>
                          </w:divBdr>
                          <w:divsChild>
                            <w:div w:id="325404814">
                              <w:marLeft w:val="0"/>
                              <w:marRight w:val="300"/>
                              <w:marTop w:val="0"/>
                              <w:marBottom w:val="0"/>
                              <w:divBdr>
                                <w:top w:val="none" w:sz="0" w:space="0" w:color="auto"/>
                                <w:left w:val="none" w:sz="0" w:space="0" w:color="auto"/>
                                <w:bottom w:val="none" w:sz="0" w:space="0" w:color="auto"/>
                                <w:right w:val="none" w:sz="0" w:space="0" w:color="auto"/>
                              </w:divBdr>
                            </w:div>
                            <w:div w:id="218833781">
                              <w:marLeft w:val="0"/>
                              <w:marRight w:val="0"/>
                              <w:marTop w:val="0"/>
                              <w:marBottom w:val="0"/>
                              <w:divBdr>
                                <w:top w:val="none" w:sz="0" w:space="0" w:color="auto"/>
                                <w:left w:val="none" w:sz="0" w:space="0" w:color="auto"/>
                                <w:bottom w:val="none" w:sz="0" w:space="0" w:color="auto"/>
                                <w:right w:val="none" w:sz="0" w:space="0" w:color="auto"/>
                              </w:divBdr>
                            </w:div>
                          </w:divsChild>
                        </w:div>
                        <w:div w:id="1264679476">
                          <w:marLeft w:val="0"/>
                          <w:marRight w:val="0"/>
                          <w:marTop w:val="0"/>
                          <w:marBottom w:val="300"/>
                          <w:divBdr>
                            <w:top w:val="none" w:sz="0" w:space="0" w:color="auto"/>
                            <w:left w:val="none" w:sz="0" w:space="0" w:color="auto"/>
                            <w:bottom w:val="none" w:sz="0" w:space="0" w:color="auto"/>
                            <w:right w:val="none" w:sz="0" w:space="0" w:color="auto"/>
                          </w:divBdr>
                          <w:divsChild>
                            <w:div w:id="1037434962">
                              <w:marLeft w:val="0"/>
                              <w:marRight w:val="0"/>
                              <w:marTop w:val="300"/>
                              <w:marBottom w:val="0"/>
                              <w:divBdr>
                                <w:top w:val="none" w:sz="0" w:space="0" w:color="auto"/>
                                <w:left w:val="none" w:sz="0" w:space="0" w:color="auto"/>
                                <w:bottom w:val="none" w:sz="0" w:space="0" w:color="auto"/>
                                <w:right w:val="none" w:sz="0" w:space="0" w:color="auto"/>
                              </w:divBdr>
                            </w:div>
                          </w:divsChild>
                        </w:div>
                        <w:div w:id="798500017">
                          <w:marLeft w:val="0"/>
                          <w:marRight w:val="0"/>
                          <w:marTop w:val="0"/>
                          <w:marBottom w:val="300"/>
                          <w:divBdr>
                            <w:top w:val="none" w:sz="0" w:space="0" w:color="auto"/>
                            <w:left w:val="none" w:sz="0" w:space="0" w:color="auto"/>
                            <w:bottom w:val="none" w:sz="0" w:space="0" w:color="auto"/>
                            <w:right w:val="none" w:sz="0" w:space="0" w:color="auto"/>
                          </w:divBdr>
                          <w:divsChild>
                            <w:div w:id="934938733">
                              <w:marLeft w:val="0"/>
                              <w:marRight w:val="300"/>
                              <w:marTop w:val="0"/>
                              <w:marBottom w:val="0"/>
                              <w:divBdr>
                                <w:top w:val="none" w:sz="0" w:space="0" w:color="auto"/>
                                <w:left w:val="none" w:sz="0" w:space="0" w:color="auto"/>
                                <w:bottom w:val="none" w:sz="0" w:space="0" w:color="auto"/>
                                <w:right w:val="none" w:sz="0" w:space="0" w:color="auto"/>
                              </w:divBdr>
                            </w:div>
                            <w:div w:id="1372802108">
                              <w:marLeft w:val="0"/>
                              <w:marRight w:val="0"/>
                              <w:marTop w:val="0"/>
                              <w:marBottom w:val="0"/>
                              <w:divBdr>
                                <w:top w:val="none" w:sz="0" w:space="0" w:color="auto"/>
                                <w:left w:val="none" w:sz="0" w:space="0" w:color="auto"/>
                                <w:bottom w:val="none" w:sz="0" w:space="0" w:color="auto"/>
                                <w:right w:val="none" w:sz="0" w:space="0" w:color="auto"/>
                              </w:divBdr>
                            </w:div>
                          </w:divsChild>
                        </w:div>
                        <w:div w:id="1368605040">
                          <w:marLeft w:val="0"/>
                          <w:marRight w:val="0"/>
                          <w:marTop w:val="0"/>
                          <w:marBottom w:val="300"/>
                          <w:divBdr>
                            <w:top w:val="none" w:sz="0" w:space="0" w:color="auto"/>
                            <w:left w:val="none" w:sz="0" w:space="0" w:color="auto"/>
                            <w:bottom w:val="none" w:sz="0" w:space="0" w:color="auto"/>
                            <w:right w:val="none" w:sz="0" w:space="0" w:color="auto"/>
                          </w:divBdr>
                          <w:divsChild>
                            <w:div w:id="456219893">
                              <w:marLeft w:val="0"/>
                              <w:marRight w:val="0"/>
                              <w:marTop w:val="300"/>
                              <w:marBottom w:val="0"/>
                              <w:divBdr>
                                <w:top w:val="none" w:sz="0" w:space="0" w:color="auto"/>
                                <w:left w:val="none" w:sz="0" w:space="0" w:color="auto"/>
                                <w:bottom w:val="none" w:sz="0" w:space="0" w:color="auto"/>
                                <w:right w:val="none" w:sz="0" w:space="0" w:color="auto"/>
                              </w:divBdr>
                            </w:div>
                          </w:divsChild>
                        </w:div>
                        <w:div w:id="885987651">
                          <w:marLeft w:val="0"/>
                          <w:marRight w:val="0"/>
                          <w:marTop w:val="0"/>
                          <w:marBottom w:val="300"/>
                          <w:divBdr>
                            <w:top w:val="none" w:sz="0" w:space="0" w:color="auto"/>
                            <w:left w:val="none" w:sz="0" w:space="0" w:color="auto"/>
                            <w:bottom w:val="none" w:sz="0" w:space="0" w:color="auto"/>
                            <w:right w:val="none" w:sz="0" w:space="0" w:color="auto"/>
                          </w:divBdr>
                          <w:divsChild>
                            <w:div w:id="295767948">
                              <w:marLeft w:val="0"/>
                              <w:marRight w:val="300"/>
                              <w:marTop w:val="0"/>
                              <w:marBottom w:val="0"/>
                              <w:divBdr>
                                <w:top w:val="none" w:sz="0" w:space="0" w:color="auto"/>
                                <w:left w:val="none" w:sz="0" w:space="0" w:color="auto"/>
                                <w:bottom w:val="none" w:sz="0" w:space="0" w:color="auto"/>
                                <w:right w:val="none" w:sz="0" w:space="0" w:color="auto"/>
                              </w:divBdr>
                            </w:div>
                            <w:div w:id="1832990565">
                              <w:marLeft w:val="0"/>
                              <w:marRight w:val="0"/>
                              <w:marTop w:val="0"/>
                              <w:marBottom w:val="0"/>
                              <w:divBdr>
                                <w:top w:val="none" w:sz="0" w:space="0" w:color="auto"/>
                                <w:left w:val="none" w:sz="0" w:space="0" w:color="auto"/>
                                <w:bottom w:val="none" w:sz="0" w:space="0" w:color="auto"/>
                                <w:right w:val="none" w:sz="0" w:space="0" w:color="auto"/>
                              </w:divBdr>
                            </w:div>
                          </w:divsChild>
                        </w:div>
                        <w:div w:id="1320380386">
                          <w:marLeft w:val="0"/>
                          <w:marRight w:val="0"/>
                          <w:marTop w:val="0"/>
                          <w:marBottom w:val="300"/>
                          <w:divBdr>
                            <w:top w:val="none" w:sz="0" w:space="0" w:color="auto"/>
                            <w:left w:val="none" w:sz="0" w:space="0" w:color="auto"/>
                            <w:bottom w:val="none" w:sz="0" w:space="0" w:color="auto"/>
                            <w:right w:val="none" w:sz="0" w:space="0" w:color="auto"/>
                          </w:divBdr>
                          <w:divsChild>
                            <w:div w:id="815412243">
                              <w:marLeft w:val="0"/>
                              <w:marRight w:val="0"/>
                              <w:marTop w:val="300"/>
                              <w:marBottom w:val="0"/>
                              <w:divBdr>
                                <w:top w:val="none" w:sz="0" w:space="0" w:color="auto"/>
                                <w:left w:val="none" w:sz="0" w:space="0" w:color="auto"/>
                                <w:bottom w:val="none" w:sz="0" w:space="0" w:color="auto"/>
                                <w:right w:val="none" w:sz="0" w:space="0" w:color="auto"/>
                              </w:divBdr>
                            </w:div>
                          </w:divsChild>
                        </w:div>
                        <w:div w:id="240916484">
                          <w:marLeft w:val="0"/>
                          <w:marRight w:val="0"/>
                          <w:marTop w:val="0"/>
                          <w:marBottom w:val="300"/>
                          <w:divBdr>
                            <w:top w:val="none" w:sz="0" w:space="0" w:color="auto"/>
                            <w:left w:val="none" w:sz="0" w:space="0" w:color="auto"/>
                            <w:bottom w:val="none" w:sz="0" w:space="0" w:color="auto"/>
                            <w:right w:val="none" w:sz="0" w:space="0" w:color="auto"/>
                          </w:divBdr>
                          <w:divsChild>
                            <w:div w:id="1927884057">
                              <w:marLeft w:val="0"/>
                              <w:marRight w:val="300"/>
                              <w:marTop w:val="0"/>
                              <w:marBottom w:val="0"/>
                              <w:divBdr>
                                <w:top w:val="none" w:sz="0" w:space="0" w:color="auto"/>
                                <w:left w:val="none" w:sz="0" w:space="0" w:color="auto"/>
                                <w:bottom w:val="none" w:sz="0" w:space="0" w:color="auto"/>
                                <w:right w:val="none" w:sz="0" w:space="0" w:color="auto"/>
                              </w:divBdr>
                            </w:div>
                            <w:div w:id="1044449177">
                              <w:marLeft w:val="0"/>
                              <w:marRight w:val="0"/>
                              <w:marTop w:val="0"/>
                              <w:marBottom w:val="0"/>
                              <w:divBdr>
                                <w:top w:val="none" w:sz="0" w:space="0" w:color="auto"/>
                                <w:left w:val="none" w:sz="0" w:space="0" w:color="auto"/>
                                <w:bottom w:val="none" w:sz="0" w:space="0" w:color="auto"/>
                                <w:right w:val="none" w:sz="0" w:space="0" w:color="auto"/>
                              </w:divBdr>
                            </w:div>
                          </w:divsChild>
                        </w:div>
                        <w:div w:id="191766953">
                          <w:marLeft w:val="0"/>
                          <w:marRight w:val="0"/>
                          <w:marTop w:val="0"/>
                          <w:marBottom w:val="300"/>
                          <w:divBdr>
                            <w:top w:val="none" w:sz="0" w:space="0" w:color="auto"/>
                            <w:left w:val="none" w:sz="0" w:space="0" w:color="auto"/>
                            <w:bottom w:val="none" w:sz="0" w:space="0" w:color="auto"/>
                            <w:right w:val="none" w:sz="0" w:space="0" w:color="auto"/>
                          </w:divBdr>
                          <w:divsChild>
                            <w:div w:id="1902323428">
                              <w:marLeft w:val="0"/>
                              <w:marRight w:val="0"/>
                              <w:marTop w:val="300"/>
                              <w:marBottom w:val="0"/>
                              <w:divBdr>
                                <w:top w:val="none" w:sz="0" w:space="0" w:color="auto"/>
                                <w:left w:val="none" w:sz="0" w:space="0" w:color="auto"/>
                                <w:bottom w:val="none" w:sz="0" w:space="0" w:color="auto"/>
                                <w:right w:val="none" w:sz="0" w:space="0" w:color="auto"/>
                              </w:divBdr>
                            </w:div>
                          </w:divsChild>
                        </w:div>
                        <w:div w:id="799229506">
                          <w:marLeft w:val="0"/>
                          <w:marRight w:val="0"/>
                          <w:marTop w:val="0"/>
                          <w:marBottom w:val="300"/>
                          <w:divBdr>
                            <w:top w:val="none" w:sz="0" w:space="0" w:color="auto"/>
                            <w:left w:val="none" w:sz="0" w:space="0" w:color="auto"/>
                            <w:bottom w:val="none" w:sz="0" w:space="0" w:color="auto"/>
                            <w:right w:val="none" w:sz="0" w:space="0" w:color="auto"/>
                          </w:divBdr>
                          <w:divsChild>
                            <w:div w:id="1427192605">
                              <w:marLeft w:val="0"/>
                              <w:marRight w:val="300"/>
                              <w:marTop w:val="0"/>
                              <w:marBottom w:val="0"/>
                              <w:divBdr>
                                <w:top w:val="none" w:sz="0" w:space="0" w:color="auto"/>
                                <w:left w:val="none" w:sz="0" w:space="0" w:color="auto"/>
                                <w:bottom w:val="none" w:sz="0" w:space="0" w:color="auto"/>
                                <w:right w:val="none" w:sz="0" w:space="0" w:color="auto"/>
                              </w:divBdr>
                            </w:div>
                            <w:div w:id="1847397681">
                              <w:marLeft w:val="0"/>
                              <w:marRight w:val="0"/>
                              <w:marTop w:val="0"/>
                              <w:marBottom w:val="0"/>
                              <w:divBdr>
                                <w:top w:val="none" w:sz="0" w:space="0" w:color="auto"/>
                                <w:left w:val="none" w:sz="0" w:space="0" w:color="auto"/>
                                <w:bottom w:val="none" w:sz="0" w:space="0" w:color="auto"/>
                                <w:right w:val="none" w:sz="0" w:space="0" w:color="auto"/>
                              </w:divBdr>
                            </w:div>
                          </w:divsChild>
                        </w:div>
                        <w:div w:id="574902111">
                          <w:marLeft w:val="0"/>
                          <w:marRight w:val="0"/>
                          <w:marTop w:val="0"/>
                          <w:marBottom w:val="300"/>
                          <w:divBdr>
                            <w:top w:val="none" w:sz="0" w:space="0" w:color="auto"/>
                            <w:left w:val="none" w:sz="0" w:space="0" w:color="auto"/>
                            <w:bottom w:val="none" w:sz="0" w:space="0" w:color="auto"/>
                            <w:right w:val="none" w:sz="0" w:space="0" w:color="auto"/>
                          </w:divBdr>
                          <w:divsChild>
                            <w:div w:id="1950818430">
                              <w:marLeft w:val="0"/>
                              <w:marRight w:val="0"/>
                              <w:marTop w:val="300"/>
                              <w:marBottom w:val="0"/>
                              <w:divBdr>
                                <w:top w:val="none" w:sz="0" w:space="0" w:color="auto"/>
                                <w:left w:val="none" w:sz="0" w:space="0" w:color="auto"/>
                                <w:bottom w:val="none" w:sz="0" w:space="0" w:color="auto"/>
                                <w:right w:val="none" w:sz="0" w:space="0" w:color="auto"/>
                              </w:divBdr>
                            </w:div>
                          </w:divsChild>
                        </w:div>
                        <w:div w:id="815030705">
                          <w:marLeft w:val="0"/>
                          <w:marRight w:val="0"/>
                          <w:marTop w:val="0"/>
                          <w:marBottom w:val="300"/>
                          <w:divBdr>
                            <w:top w:val="none" w:sz="0" w:space="0" w:color="auto"/>
                            <w:left w:val="none" w:sz="0" w:space="0" w:color="auto"/>
                            <w:bottom w:val="none" w:sz="0" w:space="0" w:color="auto"/>
                            <w:right w:val="none" w:sz="0" w:space="0" w:color="auto"/>
                          </w:divBdr>
                          <w:divsChild>
                            <w:div w:id="131555899">
                              <w:marLeft w:val="0"/>
                              <w:marRight w:val="300"/>
                              <w:marTop w:val="0"/>
                              <w:marBottom w:val="0"/>
                              <w:divBdr>
                                <w:top w:val="none" w:sz="0" w:space="0" w:color="auto"/>
                                <w:left w:val="none" w:sz="0" w:space="0" w:color="auto"/>
                                <w:bottom w:val="none" w:sz="0" w:space="0" w:color="auto"/>
                                <w:right w:val="none" w:sz="0" w:space="0" w:color="auto"/>
                              </w:divBdr>
                            </w:div>
                            <w:div w:id="658776011">
                              <w:marLeft w:val="0"/>
                              <w:marRight w:val="0"/>
                              <w:marTop w:val="0"/>
                              <w:marBottom w:val="0"/>
                              <w:divBdr>
                                <w:top w:val="none" w:sz="0" w:space="0" w:color="auto"/>
                                <w:left w:val="none" w:sz="0" w:space="0" w:color="auto"/>
                                <w:bottom w:val="none" w:sz="0" w:space="0" w:color="auto"/>
                                <w:right w:val="none" w:sz="0" w:space="0" w:color="auto"/>
                              </w:divBdr>
                            </w:div>
                          </w:divsChild>
                        </w:div>
                        <w:div w:id="679889228">
                          <w:marLeft w:val="0"/>
                          <w:marRight w:val="0"/>
                          <w:marTop w:val="0"/>
                          <w:marBottom w:val="300"/>
                          <w:divBdr>
                            <w:top w:val="none" w:sz="0" w:space="0" w:color="auto"/>
                            <w:left w:val="none" w:sz="0" w:space="0" w:color="auto"/>
                            <w:bottom w:val="none" w:sz="0" w:space="0" w:color="auto"/>
                            <w:right w:val="none" w:sz="0" w:space="0" w:color="auto"/>
                          </w:divBdr>
                          <w:divsChild>
                            <w:div w:id="1936592124">
                              <w:marLeft w:val="0"/>
                              <w:marRight w:val="0"/>
                              <w:marTop w:val="300"/>
                              <w:marBottom w:val="0"/>
                              <w:divBdr>
                                <w:top w:val="none" w:sz="0" w:space="0" w:color="auto"/>
                                <w:left w:val="none" w:sz="0" w:space="0" w:color="auto"/>
                                <w:bottom w:val="none" w:sz="0" w:space="0" w:color="auto"/>
                                <w:right w:val="none" w:sz="0" w:space="0" w:color="auto"/>
                              </w:divBdr>
                            </w:div>
                          </w:divsChild>
                        </w:div>
                        <w:div w:id="794449644">
                          <w:marLeft w:val="0"/>
                          <w:marRight w:val="0"/>
                          <w:marTop w:val="0"/>
                          <w:marBottom w:val="300"/>
                          <w:divBdr>
                            <w:top w:val="none" w:sz="0" w:space="0" w:color="auto"/>
                            <w:left w:val="none" w:sz="0" w:space="0" w:color="auto"/>
                            <w:bottom w:val="none" w:sz="0" w:space="0" w:color="auto"/>
                            <w:right w:val="none" w:sz="0" w:space="0" w:color="auto"/>
                          </w:divBdr>
                          <w:divsChild>
                            <w:div w:id="63260720">
                              <w:marLeft w:val="0"/>
                              <w:marRight w:val="300"/>
                              <w:marTop w:val="0"/>
                              <w:marBottom w:val="0"/>
                              <w:divBdr>
                                <w:top w:val="none" w:sz="0" w:space="0" w:color="auto"/>
                                <w:left w:val="none" w:sz="0" w:space="0" w:color="auto"/>
                                <w:bottom w:val="none" w:sz="0" w:space="0" w:color="auto"/>
                                <w:right w:val="none" w:sz="0" w:space="0" w:color="auto"/>
                              </w:divBdr>
                            </w:div>
                            <w:div w:id="2140569143">
                              <w:marLeft w:val="0"/>
                              <w:marRight w:val="0"/>
                              <w:marTop w:val="0"/>
                              <w:marBottom w:val="0"/>
                              <w:divBdr>
                                <w:top w:val="none" w:sz="0" w:space="0" w:color="auto"/>
                                <w:left w:val="none" w:sz="0" w:space="0" w:color="auto"/>
                                <w:bottom w:val="none" w:sz="0" w:space="0" w:color="auto"/>
                                <w:right w:val="none" w:sz="0" w:space="0" w:color="auto"/>
                              </w:divBdr>
                            </w:div>
                          </w:divsChild>
                        </w:div>
                        <w:div w:id="599065605">
                          <w:marLeft w:val="0"/>
                          <w:marRight w:val="0"/>
                          <w:marTop w:val="0"/>
                          <w:marBottom w:val="300"/>
                          <w:divBdr>
                            <w:top w:val="none" w:sz="0" w:space="0" w:color="auto"/>
                            <w:left w:val="none" w:sz="0" w:space="0" w:color="auto"/>
                            <w:bottom w:val="none" w:sz="0" w:space="0" w:color="auto"/>
                            <w:right w:val="none" w:sz="0" w:space="0" w:color="auto"/>
                          </w:divBdr>
                          <w:divsChild>
                            <w:div w:id="1187599033">
                              <w:marLeft w:val="0"/>
                              <w:marRight w:val="0"/>
                              <w:marTop w:val="300"/>
                              <w:marBottom w:val="0"/>
                              <w:divBdr>
                                <w:top w:val="none" w:sz="0" w:space="0" w:color="auto"/>
                                <w:left w:val="none" w:sz="0" w:space="0" w:color="auto"/>
                                <w:bottom w:val="none" w:sz="0" w:space="0" w:color="auto"/>
                                <w:right w:val="none" w:sz="0" w:space="0" w:color="auto"/>
                              </w:divBdr>
                            </w:div>
                          </w:divsChild>
                        </w:div>
                        <w:div w:id="1146892954">
                          <w:marLeft w:val="0"/>
                          <w:marRight w:val="0"/>
                          <w:marTop w:val="0"/>
                          <w:marBottom w:val="300"/>
                          <w:divBdr>
                            <w:top w:val="none" w:sz="0" w:space="0" w:color="auto"/>
                            <w:left w:val="none" w:sz="0" w:space="0" w:color="auto"/>
                            <w:bottom w:val="none" w:sz="0" w:space="0" w:color="auto"/>
                            <w:right w:val="none" w:sz="0" w:space="0" w:color="auto"/>
                          </w:divBdr>
                          <w:divsChild>
                            <w:div w:id="1261916178">
                              <w:marLeft w:val="0"/>
                              <w:marRight w:val="300"/>
                              <w:marTop w:val="0"/>
                              <w:marBottom w:val="0"/>
                              <w:divBdr>
                                <w:top w:val="none" w:sz="0" w:space="0" w:color="auto"/>
                                <w:left w:val="none" w:sz="0" w:space="0" w:color="auto"/>
                                <w:bottom w:val="none" w:sz="0" w:space="0" w:color="auto"/>
                                <w:right w:val="none" w:sz="0" w:space="0" w:color="auto"/>
                              </w:divBdr>
                            </w:div>
                            <w:div w:id="1906182293">
                              <w:marLeft w:val="0"/>
                              <w:marRight w:val="0"/>
                              <w:marTop w:val="0"/>
                              <w:marBottom w:val="0"/>
                              <w:divBdr>
                                <w:top w:val="none" w:sz="0" w:space="0" w:color="auto"/>
                                <w:left w:val="none" w:sz="0" w:space="0" w:color="auto"/>
                                <w:bottom w:val="none" w:sz="0" w:space="0" w:color="auto"/>
                                <w:right w:val="none" w:sz="0" w:space="0" w:color="auto"/>
                              </w:divBdr>
                            </w:div>
                          </w:divsChild>
                        </w:div>
                        <w:div w:id="1446465016">
                          <w:marLeft w:val="0"/>
                          <w:marRight w:val="0"/>
                          <w:marTop w:val="0"/>
                          <w:marBottom w:val="300"/>
                          <w:divBdr>
                            <w:top w:val="none" w:sz="0" w:space="0" w:color="auto"/>
                            <w:left w:val="none" w:sz="0" w:space="0" w:color="auto"/>
                            <w:bottom w:val="none" w:sz="0" w:space="0" w:color="auto"/>
                            <w:right w:val="none" w:sz="0" w:space="0" w:color="auto"/>
                          </w:divBdr>
                          <w:divsChild>
                            <w:div w:id="1674993643">
                              <w:marLeft w:val="0"/>
                              <w:marRight w:val="0"/>
                              <w:marTop w:val="300"/>
                              <w:marBottom w:val="0"/>
                              <w:divBdr>
                                <w:top w:val="none" w:sz="0" w:space="0" w:color="auto"/>
                                <w:left w:val="none" w:sz="0" w:space="0" w:color="auto"/>
                                <w:bottom w:val="none" w:sz="0" w:space="0" w:color="auto"/>
                                <w:right w:val="none" w:sz="0" w:space="0" w:color="auto"/>
                              </w:divBdr>
                            </w:div>
                          </w:divsChild>
                        </w:div>
                        <w:div w:id="698819125">
                          <w:marLeft w:val="0"/>
                          <w:marRight w:val="0"/>
                          <w:marTop w:val="0"/>
                          <w:marBottom w:val="300"/>
                          <w:divBdr>
                            <w:top w:val="none" w:sz="0" w:space="0" w:color="auto"/>
                            <w:left w:val="none" w:sz="0" w:space="0" w:color="auto"/>
                            <w:bottom w:val="none" w:sz="0" w:space="0" w:color="auto"/>
                            <w:right w:val="none" w:sz="0" w:space="0" w:color="auto"/>
                          </w:divBdr>
                          <w:divsChild>
                            <w:div w:id="1212572260">
                              <w:marLeft w:val="0"/>
                              <w:marRight w:val="300"/>
                              <w:marTop w:val="0"/>
                              <w:marBottom w:val="0"/>
                              <w:divBdr>
                                <w:top w:val="none" w:sz="0" w:space="0" w:color="auto"/>
                                <w:left w:val="none" w:sz="0" w:space="0" w:color="auto"/>
                                <w:bottom w:val="none" w:sz="0" w:space="0" w:color="auto"/>
                                <w:right w:val="none" w:sz="0" w:space="0" w:color="auto"/>
                              </w:divBdr>
                            </w:div>
                            <w:div w:id="719935375">
                              <w:marLeft w:val="0"/>
                              <w:marRight w:val="0"/>
                              <w:marTop w:val="0"/>
                              <w:marBottom w:val="0"/>
                              <w:divBdr>
                                <w:top w:val="none" w:sz="0" w:space="0" w:color="auto"/>
                                <w:left w:val="none" w:sz="0" w:space="0" w:color="auto"/>
                                <w:bottom w:val="none" w:sz="0" w:space="0" w:color="auto"/>
                                <w:right w:val="none" w:sz="0" w:space="0" w:color="auto"/>
                              </w:divBdr>
                            </w:div>
                          </w:divsChild>
                        </w:div>
                        <w:div w:id="2011982953">
                          <w:marLeft w:val="0"/>
                          <w:marRight w:val="0"/>
                          <w:marTop w:val="0"/>
                          <w:marBottom w:val="300"/>
                          <w:divBdr>
                            <w:top w:val="none" w:sz="0" w:space="0" w:color="auto"/>
                            <w:left w:val="none" w:sz="0" w:space="0" w:color="auto"/>
                            <w:bottom w:val="none" w:sz="0" w:space="0" w:color="auto"/>
                            <w:right w:val="none" w:sz="0" w:space="0" w:color="auto"/>
                          </w:divBdr>
                          <w:divsChild>
                            <w:div w:id="1465999139">
                              <w:marLeft w:val="0"/>
                              <w:marRight w:val="0"/>
                              <w:marTop w:val="300"/>
                              <w:marBottom w:val="0"/>
                              <w:divBdr>
                                <w:top w:val="none" w:sz="0" w:space="0" w:color="auto"/>
                                <w:left w:val="none" w:sz="0" w:space="0" w:color="auto"/>
                                <w:bottom w:val="none" w:sz="0" w:space="0" w:color="auto"/>
                                <w:right w:val="none" w:sz="0" w:space="0" w:color="auto"/>
                              </w:divBdr>
                            </w:div>
                          </w:divsChild>
                        </w:div>
                        <w:div w:id="261425317">
                          <w:marLeft w:val="0"/>
                          <w:marRight w:val="0"/>
                          <w:marTop w:val="0"/>
                          <w:marBottom w:val="300"/>
                          <w:divBdr>
                            <w:top w:val="none" w:sz="0" w:space="0" w:color="auto"/>
                            <w:left w:val="none" w:sz="0" w:space="0" w:color="auto"/>
                            <w:bottom w:val="none" w:sz="0" w:space="0" w:color="auto"/>
                            <w:right w:val="none" w:sz="0" w:space="0" w:color="auto"/>
                          </w:divBdr>
                          <w:divsChild>
                            <w:div w:id="448016762">
                              <w:marLeft w:val="0"/>
                              <w:marRight w:val="300"/>
                              <w:marTop w:val="0"/>
                              <w:marBottom w:val="0"/>
                              <w:divBdr>
                                <w:top w:val="none" w:sz="0" w:space="0" w:color="auto"/>
                                <w:left w:val="none" w:sz="0" w:space="0" w:color="auto"/>
                                <w:bottom w:val="none" w:sz="0" w:space="0" w:color="auto"/>
                                <w:right w:val="none" w:sz="0" w:space="0" w:color="auto"/>
                              </w:divBdr>
                            </w:div>
                            <w:div w:id="1013535827">
                              <w:marLeft w:val="0"/>
                              <w:marRight w:val="0"/>
                              <w:marTop w:val="0"/>
                              <w:marBottom w:val="0"/>
                              <w:divBdr>
                                <w:top w:val="none" w:sz="0" w:space="0" w:color="auto"/>
                                <w:left w:val="none" w:sz="0" w:space="0" w:color="auto"/>
                                <w:bottom w:val="none" w:sz="0" w:space="0" w:color="auto"/>
                                <w:right w:val="none" w:sz="0" w:space="0" w:color="auto"/>
                              </w:divBdr>
                            </w:div>
                          </w:divsChild>
                        </w:div>
                        <w:div w:id="1599485914">
                          <w:marLeft w:val="0"/>
                          <w:marRight w:val="0"/>
                          <w:marTop w:val="0"/>
                          <w:marBottom w:val="300"/>
                          <w:divBdr>
                            <w:top w:val="none" w:sz="0" w:space="0" w:color="auto"/>
                            <w:left w:val="none" w:sz="0" w:space="0" w:color="auto"/>
                            <w:bottom w:val="none" w:sz="0" w:space="0" w:color="auto"/>
                            <w:right w:val="none" w:sz="0" w:space="0" w:color="auto"/>
                          </w:divBdr>
                          <w:divsChild>
                            <w:div w:id="595793287">
                              <w:marLeft w:val="0"/>
                              <w:marRight w:val="0"/>
                              <w:marTop w:val="300"/>
                              <w:marBottom w:val="0"/>
                              <w:divBdr>
                                <w:top w:val="none" w:sz="0" w:space="0" w:color="auto"/>
                                <w:left w:val="none" w:sz="0" w:space="0" w:color="auto"/>
                                <w:bottom w:val="none" w:sz="0" w:space="0" w:color="auto"/>
                                <w:right w:val="none" w:sz="0" w:space="0" w:color="auto"/>
                              </w:divBdr>
                            </w:div>
                          </w:divsChild>
                        </w:div>
                        <w:div w:id="1321814954">
                          <w:marLeft w:val="0"/>
                          <w:marRight w:val="0"/>
                          <w:marTop w:val="0"/>
                          <w:marBottom w:val="300"/>
                          <w:divBdr>
                            <w:top w:val="none" w:sz="0" w:space="0" w:color="auto"/>
                            <w:left w:val="none" w:sz="0" w:space="0" w:color="auto"/>
                            <w:bottom w:val="none" w:sz="0" w:space="0" w:color="auto"/>
                            <w:right w:val="none" w:sz="0" w:space="0" w:color="auto"/>
                          </w:divBdr>
                          <w:divsChild>
                            <w:div w:id="1118258400">
                              <w:marLeft w:val="0"/>
                              <w:marRight w:val="300"/>
                              <w:marTop w:val="0"/>
                              <w:marBottom w:val="0"/>
                              <w:divBdr>
                                <w:top w:val="none" w:sz="0" w:space="0" w:color="auto"/>
                                <w:left w:val="none" w:sz="0" w:space="0" w:color="auto"/>
                                <w:bottom w:val="none" w:sz="0" w:space="0" w:color="auto"/>
                                <w:right w:val="none" w:sz="0" w:space="0" w:color="auto"/>
                              </w:divBdr>
                            </w:div>
                            <w:div w:id="1957373626">
                              <w:marLeft w:val="0"/>
                              <w:marRight w:val="0"/>
                              <w:marTop w:val="0"/>
                              <w:marBottom w:val="0"/>
                              <w:divBdr>
                                <w:top w:val="none" w:sz="0" w:space="0" w:color="auto"/>
                                <w:left w:val="none" w:sz="0" w:space="0" w:color="auto"/>
                                <w:bottom w:val="none" w:sz="0" w:space="0" w:color="auto"/>
                                <w:right w:val="none" w:sz="0" w:space="0" w:color="auto"/>
                              </w:divBdr>
                            </w:div>
                          </w:divsChild>
                        </w:div>
                        <w:div w:id="1547370819">
                          <w:marLeft w:val="0"/>
                          <w:marRight w:val="0"/>
                          <w:marTop w:val="0"/>
                          <w:marBottom w:val="300"/>
                          <w:divBdr>
                            <w:top w:val="none" w:sz="0" w:space="0" w:color="auto"/>
                            <w:left w:val="none" w:sz="0" w:space="0" w:color="auto"/>
                            <w:bottom w:val="none" w:sz="0" w:space="0" w:color="auto"/>
                            <w:right w:val="none" w:sz="0" w:space="0" w:color="auto"/>
                          </w:divBdr>
                          <w:divsChild>
                            <w:div w:id="1284462100">
                              <w:marLeft w:val="0"/>
                              <w:marRight w:val="0"/>
                              <w:marTop w:val="300"/>
                              <w:marBottom w:val="0"/>
                              <w:divBdr>
                                <w:top w:val="none" w:sz="0" w:space="0" w:color="auto"/>
                                <w:left w:val="none" w:sz="0" w:space="0" w:color="auto"/>
                                <w:bottom w:val="none" w:sz="0" w:space="0" w:color="auto"/>
                                <w:right w:val="none" w:sz="0" w:space="0" w:color="auto"/>
                              </w:divBdr>
                            </w:div>
                          </w:divsChild>
                        </w:div>
                        <w:div w:id="226572264">
                          <w:marLeft w:val="0"/>
                          <w:marRight w:val="0"/>
                          <w:marTop w:val="0"/>
                          <w:marBottom w:val="300"/>
                          <w:divBdr>
                            <w:top w:val="none" w:sz="0" w:space="0" w:color="auto"/>
                            <w:left w:val="none" w:sz="0" w:space="0" w:color="auto"/>
                            <w:bottom w:val="none" w:sz="0" w:space="0" w:color="auto"/>
                            <w:right w:val="none" w:sz="0" w:space="0" w:color="auto"/>
                          </w:divBdr>
                          <w:divsChild>
                            <w:div w:id="1930696359">
                              <w:marLeft w:val="0"/>
                              <w:marRight w:val="300"/>
                              <w:marTop w:val="0"/>
                              <w:marBottom w:val="0"/>
                              <w:divBdr>
                                <w:top w:val="none" w:sz="0" w:space="0" w:color="auto"/>
                                <w:left w:val="none" w:sz="0" w:space="0" w:color="auto"/>
                                <w:bottom w:val="none" w:sz="0" w:space="0" w:color="auto"/>
                                <w:right w:val="none" w:sz="0" w:space="0" w:color="auto"/>
                              </w:divBdr>
                            </w:div>
                            <w:div w:id="445196545">
                              <w:marLeft w:val="0"/>
                              <w:marRight w:val="0"/>
                              <w:marTop w:val="0"/>
                              <w:marBottom w:val="0"/>
                              <w:divBdr>
                                <w:top w:val="none" w:sz="0" w:space="0" w:color="auto"/>
                                <w:left w:val="none" w:sz="0" w:space="0" w:color="auto"/>
                                <w:bottom w:val="none" w:sz="0" w:space="0" w:color="auto"/>
                                <w:right w:val="none" w:sz="0" w:space="0" w:color="auto"/>
                              </w:divBdr>
                            </w:div>
                          </w:divsChild>
                        </w:div>
                        <w:div w:id="548491524">
                          <w:marLeft w:val="0"/>
                          <w:marRight w:val="0"/>
                          <w:marTop w:val="0"/>
                          <w:marBottom w:val="300"/>
                          <w:divBdr>
                            <w:top w:val="none" w:sz="0" w:space="0" w:color="auto"/>
                            <w:left w:val="none" w:sz="0" w:space="0" w:color="auto"/>
                            <w:bottom w:val="none" w:sz="0" w:space="0" w:color="auto"/>
                            <w:right w:val="none" w:sz="0" w:space="0" w:color="auto"/>
                          </w:divBdr>
                          <w:divsChild>
                            <w:div w:id="1264806680">
                              <w:marLeft w:val="0"/>
                              <w:marRight w:val="0"/>
                              <w:marTop w:val="300"/>
                              <w:marBottom w:val="0"/>
                              <w:divBdr>
                                <w:top w:val="none" w:sz="0" w:space="0" w:color="auto"/>
                                <w:left w:val="none" w:sz="0" w:space="0" w:color="auto"/>
                                <w:bottom w:val="none" w:sz="0" w:space="0" w:color="auto"/>
                                <w:right w:val="none" w:sz="0" w:space="0" w:color="auto"/>
                              </w:divBdr>
                            </w:div>
                          </w:divsChild>
                        </w:div>
                        <w:div w:id="1039670610">
                          <w:marLeft w:val="0"/>
                          <w:marRight w:val="0"/>
                          <w:marTop w:val="0"/>
                          <w:marBottom w:val="300"/>
                          <w:divBdr>
                            <w:top w:val="none" w:sz="0" w:space="0" w:color="auto"/>
                            <w:left w:val="none" w:sz="0" w:space="0" w:color="auto"/>
                            <w:bottom w:val="none" w:sz="0" w:space="0" w:color="auto"/>
                            <w:right w:val="none" w:sz="0" w:space="0" w:color="auto"/>
                          </w:divBdr>
                          <w:divsChild>
                            <w:div w:id="537083641">
                              <w:marLeft w:val="0"/>
                              <w:marRight w:val="300"/>
                              <w:marTop w:val="0"/>
                              <w:marBottom w:val="0"/>
                              <w:divBdr>
                                <w:top w:val="none" w:sz="0" w:space="0" w:color="auto"/>
                                <w:left w:val="none" w:sz="0" w:space="0" w:color="auto"/>
                                <w:bottom w:val="none" w:sz="0" w:space="0" w:color="auto"/>
                                <w:right w:val="none" w:sz="0" w:space="0" w:color="auto"/>
                              </w:divBdr>
                            </w:div>
                            <w:div w:id="1782530741">
                              <w:marLeft w:val="0"/>
                              <w:marRight w:val="0"/>
                              <w:marTop w:val="0"/>
                              <w:marBottom w:val="0"/>
                              <w:divBdr>
                                <w:top w:val="none" w:sz="0" w:space="0" w:color="auto"/>
                                <w:left w:val="none" w:sz="0" w:space="0" w:color="auto"/>
                                <w:bottom w:val="none" w:sz="0" w:space="0" w:color="auto"/>
                                <w:right w:val="none" w:sz="0" w:space="0" w:color="auto"/>
                              </w:divBdr>
                            </w:div>
                          </w:divsChild>
                        </w:div>
                        <w:div w:id="299460984">
                          <w:marLeft w:val="0"/>
                          <w:marRight w:val="0"/>
                          <w:marTop w:val="0"/>
                          <w:marBottom w:val="300"/>
                          <w:divBdr>
                            <w:top w:val="none" w:sz="0" w:space="0" w:color="auto"/>
                            <w:left w:val="none" w:sz="0" w:space="0" w:color="auto"/>
                            <w:bottom w:val="none" w:sz="0" w:space="0" w:color="auto"/>
                            <w:right w:val="none" w:sz="0" w:space="0" w:color="auto"/>
                          </w:divBdr>
                          <w:divsChild>
                            <w:div w:id="1476216407">
                              <w:marLeft w:val="0"/>
                              <w:marRight w:val="0"/>
                              <w:marTop w:val="300"/>
                              <w:marBottom w:val="0"/>
                              <w:divBdr>
                                <w:top w:val="none" w:sz="0" w:space="0" w:color="auto"/>
                                <w:left w:val="none" w:sz="0" w:space="0" w:color="auto"/>
                                <w:bottom w:val="none" w:sz="0" w:space="0" w:color="auto"/>
                                <w:right w:val="none" w:sz="0" w:space="0" w:color="auto"/>
                              </w:divBdr>
                            </w:div>
                          </w:divsChild>
                        </w:div>
                        <w:div w:id="1913852615">
                          <w:marLeft w:val="0"/>
                          <w:marRight w:val="0"/>
                          <w:marTop w:val="0"/>
                          <w:marBottom w:val="300"/>
                          <w:divBdr>
                            <w:top w:val="none" w:sz="0" w:space="0" w:color="auto"/>
                            <w:left w:val="none" w:sz="0" w:space="0" w:color="auto"/>
                            <w:bottom w:val="none" w:sz="0" w:space="0" w:color="auto"/>
                            <w:right w:val="none" w:sz="0" w:space="0" w:color="auto"/>
                          </w:divBdr>
                          <w:divsChild>
                            <w:div w:id="1150442327">
                              <w:marLeft w:val="0"/>
                              <w:marRight w:val="300"/>
                              <w:marTop w:val="0"/>
                              <w:marBottom w:val="0"/>
                              <w:divBdr>
                                <w:top w:val="none" w:sz="0" w:space="0" w:color="auto"/>
                                <w:left w:val="none" w:sz="0" w:space="0" w:color="auto"/>
                                <w:bottom w:val="none" w:sz="0" w:space="0" w:color="auto"/>
                                <w:right w:val="none" w:sz="0" w:space="0" w:color="auto"/>
                              </w:divBdr>
                            </w:div>
                            <w:div w:id="958487254">
                              <w:marLeft w:val="0"/>
                              <w:marRight w:val="0"/>
                              <w:marTop w:val="0"/>
                              <w:marBottom w:val="0"/>
                              <w:divBdr>
                                <w:top w:val="none" w:sz="0" w:space="0" w:color="auto"/>
                                <w:left w:val="none" w:sz="0" w:space="0" w:color="auto"/>
                                <w:bottom w:val="none" w:sz="0" w:space="0" w:color="auto"/>
                                <w:right w:val="none" w:sz="0" w:space="0" w:color="auto"/>
                              </w:divBdr>
                            </w:div>
                          </w:divsChild>
                        </w:div>
                        <w:div w:id="12846695">
                          <w:marLeft w:val="0"/>
                          <w:marRight w:val="0"/>
                          <w:marTop w:val="0"/>
                          <w:marBottom w:val="300"/>
                          <w:divBdr>
                            <w:top w:val="none" w:sz="0" w:space="0" w:color="auto"/>
                            <w:left w:val="none" w:sz="0" w:space="0" w:color="auto"/>
                            <w:bottom w:val="none" w:sz="0" w:space="0" w:color="auto"/>
                            <w:right w:val="none" w:sz="0" w:space="0" w:color="auto"/>
                          </w:divBdr>
                          <w:divsChild>
                            <w:div w:id="1743722241">
                              <w:marLeft w:val="0"/>
                              <w:marRight w:val="0"/>
                              <w:marTop w:val="300"/>
                              <w:marBottom w:val="0"/>
                              <w:divBdr>
                                <w:top w:val="none" w:sz="0" w:space="0" w:color="auto"/>
                                <w:left w:val="none" w:sz="0" w:space="0" w:color="auto"/>
                                <w:bottom w:val="none" w:sz="0" w:space="0" w:color="auto"/>
                                <w:right w:val="none" w:sz="0" w:space="0" w:color="auto"/>
                              </w:divBdr>
                            </w:div>
                          </w:divsChild>
                        </w:div>
                        <w:div w:id="2051029764">
                          <w:marLeft w:val="0"/>
                          <w:marRight w:val="0"/>
                          <w:marTop w:val="0"/>
                          <w:marBottom w:val="300"/>
                          <w:divBdr>
                            <w:top w:val="none" w:sz="0" w:space="0" w:color="auto"/>
                            <w:left w:val="none" w:sz="0" w:space="0" w:color="auto"/>
                            <w:bottom w:val="none" w:sz="0" w:space="0" w:color="auto"/>
                            <w:right w:val="none" w:sz="0" w:space="0" w:color="auto"/>
                          </w:divBdr>
                          <w:divsChild>
                            <w:div w:id="890190343">
                              <w:marLeft w:val="0"/>
                              <w:marRight w:val="300"/>
                              <w:marTop w:val="0"/>
                              <w:marBottom w:val="0"/>
                              <w:divBdr>
                                <w:top w:val="none" w:sz="0" w:space="0" w:color="auto"/>
                                <w:left w:val="none" w:sz="0" w:space="0" w:color="auto"/>
                                <w:bottom w:val="none" w:sz="0" w:space="0" w:color="auto"/>
                                <w:right w:val="none" w:sz="0" w:space="0" w:color="auto"/>
                              </w:divBdr>
                            </w:div>
                            <w:div w:id="1016611995">
                              <w:marLeft w:val="0"/>
                              <w:marRight w:val="0"/>
                              <w:marTop w:val="0"/>
                              <w:marBottom w:val="0"/>
                              <w:divBdr>
                                <w:top w:val="none" w:sz="0" w:space="0" w:color="auto"/>
                                <w:left w:val="none" w:sz="0" w:space="0" w:color="auto"/>
                                <w:bottom w:val="none" w:sz="0" w:space="0" w:color="auto"/>
                                <w:right w:val="none" w:sz="0" w:space="0" w:color="auto"/>
                              </w:divBdr>
                            </w:div>
                          </w:divsChild>
                        </w:div>
                        <w:div w:id="1017778253">
                          <w:marLeft w:val="0"/>
                          <w:marRight w:val="0"/>
                          <w:marTop w:val="0"/>
                          <w:marBottom w:val="300"/>
                          <w:divBdr>
                            <w:top w:val="none" w:sz="0" w:space="0" w:color="auto"/>
                            <w:left w:val="none" w:sz="0" w:space="0" w:color="auto"/>
                            <w:bottom w:val="none" w:sz="0" w:space="0" w:color="auto"/>
                            <w:right w:val="none" w:sz="0" w:space="0" w:color="auto"/>
                          </w:divBdr>
                          <w:divsChild>
                            <w:div w:id="467631598">
                              <w:marLeft w:val="0"/>
                              <w:marRight w:val="0"/>
                              <w:marTop w:val="300"/>
                              <w:marBottom w:val="0"/>
                              <w:divBdr>
                                <w:top w:val="none" w:sz="0" w:space="0" w:color="auto"/>
                                <w:left w:val="none" w:sz="0" w:space="0" w:color="auto"/>
                                <w:bottom w:val="none" w:sz="0" w:space="0" w:color="auto"/>
                                <w:right w:val="none" w:sz="0" w:space="0" w:color="auto"/>
                              </w:divBdr>
                            </w:div>
                          </w:divsChild>
                        </w:div>
                        <w:div w:id="83843059">
                          <w:marLeft w:val="0"/>
                          <w:marRight w:val="0"/>
                          <w:marTop w:val="0"/>
                          <w:marBottom w:val="300"/>
                          <w:divBdr>
                            <w:top w:val="none" w:sz="0" w:space="0" w:color="auto"/>
                            <w:left w:val="none" w:sz="0" w:space="0" w:color="auto"/>
                            <w:bottom w:val="none" w:sz="0" w:space="0" w:color="auto"/>
                            <w:right w:val="none" w:sz="0" w:space="0" w:color="auto"/>
                          </w:divBdr>
                          <w:divsChild>
                            <w:div w:id="1928149824">
                              <w:marLeft w:val="0"/>
                              <w:marRight w:val="300"/>
                              <w:marTop w:val="0"/>
                              <w:marBottom w:val="0"/>
                              <w:divBdr>
                                <w:top w:val="none" w:sz="0" w:space="0" w:color="auto"/>
                                <w:left w:val="none" w:sz="0" w:space="0" w:color="auto"/>
                                <w:bottom w:val="none" w:sz="0" w:space="0" w:color="auto"/>
                                <w:right w:val="none" w:sz="0" w:space="0" w:color="auto"/>
                              </w:divBdr>
                            </w:div>
                            <w:div w:id="618684546">
                              <w:marLeft w:val="0"/>
                              <w:marRight w:val="0"/>
                              <w:marTop w:val="0"/>
                              <w:marBottom w:val="0"/>
                              <w:divBdr>
                                <w:top w:val="none" w:sz="0" w:space="0" w:color="auto"/>
                                <w:left w:val="none" w:sz="0" w:space="0" w:color="auto"/>
                                <w:bottom w:val="none" w:sz="0" w:space="0" w:color="auto"/>
                                <w:right w:val="none" w:sz="0" w:space="0" w:color="auto"/>
                              </w:divBdr>
                            </w:div>
                          </w:divsChild>
                        </w:div>
                        <w:div w:id="580145414">
                          <w:marLeft w:val="0"/>
                          <w:marRight w:val="0"/>
                          <w:marTop w:val="0"/>
                          <w:marBottom w:val="300"/>
                          <w:divBdr>
                            <w:top w:val="none" w:sz="0" w:space="0" w:color="auto"/>
                            <w:left w:val="none" w:sz="0" w:space="0" w:color="auto"/>
                            <w:bottom w:val="none" w:sz="0" w:space="0" w:color="auto"/>
                            <w:right w:val="none" w:sz="0" w:space="0" w:color="auto"/>
                          </w:divBdr>
                          <w:divsChild>
                            <w:div w:id="858273813">
                              <w:marLeft w:val="0"/>
                              <w:marRight w:val="0"/>
                              <w:marTop w:val="300"/>
                              <w:marBottom w:val="0"/>
                              <w:divBdr>
                                <w:top w:val="none" w:sz="0" w:space="0" w:color="auto"/>
                                <w:left w:val="none" w:sz="0" w:space="0" w:color="auto"/>
                                <w:bottom w:val="none" w:sz="0" w:space="0" w:color="auto"/>
                                <w:right w:val="none" w:sz="0" w:space="0" w:color="auto"/>
                              </w:divBdr>
                            </w:div>
                          </w:divsChild>
                        </w:div>
                        <w:div w:id="941495110">
                          <w:marLeft w:val="0"/>
                          <w:marRight w:val="0"/>
                          <w:marTop w:val="0"/>
                          <w:marBottom w:val="300"/>
                          <w:divBdr>
                            <w:top w:val="none" w:sz="0" w:space="0" w:color="auto"/>
                            <w:left w:val="none" w:sz="0" w:space="0" w:color="auto"/>
                            <w:bottom w:val="none" w:sz="0" w:space="0" w:color="auto"/>
                            <w:right w:val="none" w:sz="0" w:space="0" w:color="auto"/>
                          </w:divBdr>
                          <w:divsChild>
                            <w:div w:id="95634482">
                              <w:marLeft w:val="0"/>
                              <w:marRight w:val="300"/>
                              <w:marTop w:val="0"/>
                              <w:marBottom w:val="0"/>
                              <w:divBdr>
                                <w:top w:val="none" w:sz="0" w:space="0" w:color="auto"/>
                                <w:left w:val="none" w:sz="0" w:space="0" w:color="auto"/>
                                <w:bottom w:val="none" w:sz="0" w:space="0" w:color="auto"/>
                                <w:right w:val="none" w:sz="0" w:space="0" w:color="auto"/>
                              </w:divBdr>
                            </w:div>
                            <w:div w:id="1361517061">
                              <w:marLeft w:val="0"/>
                              <w:marRight w:val="0"/>
                              <w:marTop w:val="0"/>
                              <w:marBottom w:val="0"/>
                              <w:divBdr>
                                <w:top w:val="none" w:sz="0" w:space="0" w:color="auto"/>
                                <w:left w:val="none" w:sz="0" w:space="0" w:color="auto"/>
                                <w:bottom w:val="none" w:sz="0" w:space="0" w:color="auto"/>
                                <w:right w:val="none" w:sz="0" w:space="0" w:color="auto"/>
                              </w:divBdr>
                            </w:div>
                          </w:divsChild>
                        </w:div>
                        <w:div w:id="930161576">
                          <w:marLeft w:val="0"/>
                          <w:marRight w:val="0"/>
                          <w:marTop w:val="0"/>
                          <w:marBottom w:val="300"/>
                          <w:divBdr>
                            <w:top w:val="none" w:sz="0" w:space="0" w:color="auto"/>
                            <w:left w:val="none" w:sz="0" w:space="0" w:color="auto"/>
                            <w:bottom w:val="none" w:sz="0" w:space="0" w:color="auto"/>
                            <w:right w:val="none" w:sz="0" w:space="0" w:color="auto"/>
                          </w:divBdr>
                          <w:divsChild>
                            <w:div w:id="1881745405">
                              <w:marLeft w:val="0"/>
                              <w:marRight w:val="0"/>
                              <w:marTop w:val="300"/>
                              <w:marBottom w:val="0"/>
                              <w:divBdr>
                                <w:top w:val="none" w:sz="0" w:space="0" w:color="auto"/>
                                <w:left w:val="none" w:sz="0" w:space="0" w:color="auto"/>
                                <w:bottom w:val="none" w:sz="0" w:space="0" w:color="auto"/>
                                <w:right w:val="none" w:sz="0" w:space="0" w:color="auto"/>
                              </w:divBdr>
                            </w:div>
                          </w:divsChild>
                        </w:div>
                        <w:div w:id="1368263168">
                          <w:marLeft w:val="0"/>
                          <w:marRight w:val="0"/>
                          <w:marTop w:val="0"/>
                          <w:marBottom w:val="300"/>
                          <w:divBdr>
                            <w:top w:val="none" w:sz="0" w:space="0" w:color="auto"/>
                            <w:left w:val="none" w:sz="0" w:space="0" w:color="auto"/>
                            <w:bottom w:val="none" w:sz="0" w:space="0" w:color="auto"/>
                            <w:right w:val="none" w:sz="0" w:space="0" w:color="auto"/>
                          </w:divBdr>
                          <w:divsChild>
                            <w:div w:id="1782719760">
                              <w:marLeft w:val="0"/>
                              <w:marRight w:val="300"/>
                              <w:marTop w:val="0"/>
                              <w:marBottom w:val="0"/>
                              <w:divBdr>
                                <w:top w:val="none" w:sz="0" w:space="0" w:color="auto"/>
                                <w:left w:val="none" w:sz="0" w:space="0" w:color="auto"/>
                                <w:bottom w:val="none" w:sz="0" w:space="0" w:color="auto"/>
                                <w:right w:val="none" w:sz="0" w:space="0" w:color="auto"/>
                              </w:divBdr>
                            </w:div>
                            <w:div w:id="1603102162">
                              <w:marLeft w:val="0"/>
                              <w:marRight w:val="0"/>
                              <w:marTop w:val="0"/>
                              <w:marBottom w:val="0"/>
                              <w:divBdr>
                                <w:top w:val="none" w:sz="0" w:space="0" w:color="auto"/>
                                <w:left w:val="none" w:sz="0" w:space="0" w:color="auto"/>
                                <w:bottom w:val="none" w:sz="0" w:space="0" w:color="auto"/>
                                <w:right w:val="none" w:sz="0" w:space="0" w:color="auto"/>
                              </w:divBdr>
                            </w:div>
                          </w:divsChild>
                        </w:div>
                        <w:div w:id="2133132367">
                          <w:marLeft w:val="0"/>
                          <w:marRight w:val="0"/>
                          <w:marTop w:val="0"/>
                          <w:marBottom w:val="300"/>
                          <w:divBdr>
                            <w:top w:val="none" w:sz="0" w:space="0" w:color="auto"/>
                            <w:left w:val="none" w:sz="0" w:space="0" w:color="auto"/>
                            <w:bottom w:val="none" w:sz="0" w:space="0" w:color="auto"/>
                            <w:right w:val="none" w:sz="0" w:space="0" w:color="auto"/>
                          </w:divBdr>
                          <w:divsChild>
                            <w:div w:id="827936366">
                              <w:marLeft w:val="0"/>
                              <w:marRight w:val="0"/>
                              <w:marTop w:val="300"/>
                              <w:marBottom w:val="0"/>
                              <w:divBdr>
                                <w:top w:val="none" w:sz="0" w:space="0" w:color="auto"/>
                                <w:left w:val="none" w:sz="0" w:space="0" w:color="auto"/>
                                <w:bottom w:val="none" w:sz="0" w:space="0" w:color="auto"/>
                                <w:right w:val="none" w:sz="0" w:space="0" w:color="auto"/>
                              </w:divBdr>
                            </w:div>
                          </w:divsChild>
                        </w:div>
                        <w:div w:id="132917553">
                          <w:marLeft w:val="0"/>
                          <w:marRight w:val="0"/>
                          <w:marTop w:val="0"/>
                          <w:marBottom w:val="300"/>
                          <w:divBdr>
                            <w:top w:val="none" w:sz="0" w:space="0" w:color="auto"/>
                            <w:left w:val="none" w:sz="0" w:space="0" w:color="auto"/>
                            <w:bottom w:val="none" w:sz="0" w:space="0" w:color="auto"/>
                            <w:right w:val="none" w:sz="0" w:space="0" w:color="auto"/>
                          </w:divBdr>
                          <w:divsChild>
                            <w:div w:id="1157763505">
                              <w:marLeft w:val="0"/>
                              <w:marRight w:val="300"/>
                              <w:marTop w:val="0"/>
                              <w:marBottom w:val="0"/>
                              <w:divBdr>
                                <w:top w:val="none" w:sz="0" w:space="0" w:color="auto"/>
                                <w:left w:val="none" w:sz="0" w:space="0" w:color="auto"/>
                                <w:bottom w:val="none" w:sz="0" w:space="0" w:color="auto"/>
                                <w:right w:val="none" w:sz="0" w:space="0" w:color="auto"/>
                              </w:divBdr>
                            </w:div>
                            <w:div w:id="1175923168">
                              <w:marLeft w:val="0"/>
                              <w:marRight w:val="0"/>
                              <w:marTop w:val="0"/>
                              <w:marBottom w:val="0"/>
                              <w:divBdr>
                                <w:top w:val="none" w:sz="0" w:space="0" w:color="auto"/>
                                <w:left w:val="none" w:sz="0" w:space="0" w:color="auto"/>
                                <w:bottom w:val="none" w:sz="0" w:space="0" w:color="auto"/>
                                <w:right w:val="none" w:sz="0" w:space="0" w:color="auto"/>
                              </w:divBdr>
                            </w:div>
                          </w:divsChild>
                        </w:div>
                        <w:div w:id="2079088375">
                          <w:marLeft w:val="0"/>
                          <w:marRight w:val="0"/>
                          <w:marTop w:val="0"/>
                          <w:marBottom w:val="300"/>
                          <w:divBdr>
                            <w:top w:val="none" w:sz="0" w:space="0" w:color="auto"/>
                            <w:left w:val="none" w:sz="0" w:space="0" w:color="auto"/>
                            <w:bottom w:val="none" w:sz="0" w:space="0" w:color="auto"/>
                            <w:right w:val="none" w:sz="0" w:space="0" w:color="auto"/>
                          </w:divBdr>
                          <w:divsChild>
                            <w:div w:id="1330059242">
                              <w:marLeft w:val="0"/>
                              <w:marRight w:val="0"/>
                              <w:marTop w:val="300"/>
                              <w:marBottom w:val="0"/>
                              <w:divBdr>
                                <w:top w:val="none" w:sz="0" w:space="0" w:color="auto"/>
                                <w:left w:val="none" w:sz="0" w:space="0" w:color="auto"/>
                                <w:bottom w:val="none" w:sz="0" w:space="0" w:color="auto"/>
                                <w:right w:val="none" w:sz="0" w:space="0" w:color="auto"/>
                              </w:divBdr>
                            </w:div>
                          </w:divsChild>
                        </w:div>
                        <w:div w:id="675349291">
                          <w:marLeft w:val="0"/>
                          <w:marRight w:val="0"/>
                          <w:marTop w:val="0"/>
                          <w:marBottom w:val="300"/>
                          <w:divBdr>
                            <w:top w:val="none" w:sz="0" w:space="0" w:color="auto"/>
                            <w:left w:val="none" w:sz="0" w:space="0" w:color="auto"/>
                            <w:bottom w:val="none" w:sz="0" w:space="0" w:color="auto"/>
                            <w:right w:val="none" w:sz="0" w:space="0" w:color="auto"/>
                          </w:divBdr>
                          <w:divsChild>
                            <w:div w:id="1117215097">
                              <w:marLeft w:val="0"/>
                              <w:marRight w:val="300"/>
                              <w:marTop w:val="0"/>
                              <w:marBottom w:val="0"/>
                              <w:divBdr>
                                <w:top w:val="none" w:sz="0" w:space="0" w:color="auto"/>
                                <w:left w:val="none" w:sz="0" w:space="0" w:color="auto"/>
                                <w:bottom w:val="none" w:sz="0" w:space="0" w:color="auto"/>
                                <w:right w:val="none" w:sz="0" w:space="0" w:color="auto"/>
                              </w:divBdr>
                            </w:div>
                            <w:div w:id="170879678">
                              <w:marLeft w:val="0"/>
                              <w:marRight w:val="0"/>
                              <w:marTop w:val="0"/>
                              <w:marBottom w:val="0"/>
                              <w:divBdr>
                                <w:top w:val="none" w:sz="0" w:space="0" w:color="auto"/>
                                <w:left w:val="none" w:sz="0" w:space="0" w:color="auto"/>
                                <w:bottom w:val="none" w:sz="0" w:space="0" w:color="auto"/>
                                <w:right w:val="none" w:sz="0" w:space="0" w:color="auto"/>
                              </w:divBdr>
                            </w:div>
                          </w:divsChild>
                        </w:div>
                        <w:div w:id="923146676">
                          <w:marLeft w:val="0"/>
                          <w:marRight w:val="0"/>
                          <w:marTop w:val="0"/>
                          <w:marBottom w:val="300"/>
                          <w:divBdr>
                            <w:top w:val="none" w:sz="0" w:space="0" w:color="auto"/>
                            <w:left w:val="none" w:sz="0" w:space="0" w:color="auto"/>
                            <w:bottom w:val="none" w:sz="0" w:space="0" w:color="auto"/>
                            <w:right w:val="none" w:sz="0" w:space="0" w:color="auto"/>
                          </w:divBdr>
                          <w:divsChild>
                            <w:div w:id="134032735">
                              <w:marLeft w:val="0"/>
                              <w:marRight w:val="0"/>
                              <w:marTop w:val="300"/>
                              <w:marBottom w:val="0"/>
                              <w:divBdr>
                                <w:top w:val="none" w:sz="0" w:space="0" w:color="auto"/>
                                <w:left w:val="none" w:sz="0" w:space="0" w:color="auto"/>
                                <w:bottom w:val="none" w:sz="0" w:space="0" w:color="auto"/>
                                <w:right w:val="none" w:sz="0" w:space="0" w:color="auto"/>
                              </w:divBdr>
                            </w:div>
                          </w:divsChild>
                        </w:div>
                        <w:div w:id="2129426086">
                          <w:marLeft w:val="0"/>
                          <w:marRight w:val="0"/>
                          <w:marTop w:val="0"/>
                          <w:marBottom w:val="300"/>
                          <w:divBdr>
                            <w:top w:val="none" w:sz="0" w:space="0" w:color="auto"/>
                            <w:left w:val="none" w:sz="0" w:space="0" w:color="auto"/>
                            <w:bottom w:val="none" w:sz="0" w:space="0" w:color="auto"/>
                            <w:right w:val="none" w:sz="0" w:space="0" w:color="auto"/>
                          </w:divBdr>
                          <w:divsChild>
                            <w:div w:id="216668489">
                              <w:marLeft w:val="0"/>
                              <w:marRight w:val="300"/>
                              <w:marTop w:val="0"/>
                              <w:marBottom w:val="0"/>
                              <w:divBdr>
                                <w:top w:val="none" w:sz="0" w:space="0" w:color="auto"/>
                                <w:left w:val="none" w:sz="0" w:space="0" w:color="auto"/>
                                <w:bottom w:val="none" w:sz="0" w:space="0" w:color="auto"/>
                                <w:right w:val="none" w:sz="0" w:space="0" w:color="auto"/>
                              </w:divBdr>
                            </w:div>
                            <w:div w:id="164561390">
                              <w:marLeft w:val="0"/>
                              <w:marRight w:val="0"/>
                              <w:marTop w:val="0"/>
                              <w:marBottom w:val="0"/>
                              <w:divBdr>
                                <w:top w:val="none" w:sz="0" w:space="0" w:color="auto"/>
                                <w:left w:val="none" w:sz="0" w:space="0" w:color="auto"/>
                                <w:bottom w:val="none" w:sz="0" w:space="0" w:color="auto"/>
                                <w:right w:val="none" w:sz="0" w:space="0" w:color="auto"/>
                              </w:divBdr>
                            </w:div>
                          </w:divsChild>
                        </w:div>
                        <w:div w:id="451170807">
                          <w:marLeft w:val="0"/>
                          <w:marRight w:val="0"/>
                          <w:marTop w:val="0"/>
                          <w:marBottom w:val="300"/>
                          <w:divBdr>
                            <w:top w:val="none" w:sz="0" w:space="0" w:color="auto"/>
                            <w:left w:val="none" w:sz="0" w:space="0" w:color="auto"/>
                            <w:bottom w:val="none" w:sz="0" w:space="0" w:color="auto"/>
                            <w:right w:val="none" w:sz="0" w:space="0" w:color="auto"/>
                          </w:divBdr>
                          <w:divsChild>
                            <w:div w:id="1993213112">
                              <w:marLeft w:val="0"/>
                              <w:marRight w:val="0"/>
                              <w:marTop w:val="300"/>
                              <w:marBottom w:val="0"/>
                              <w:divBdr>
                                <w:top w:val="none" w:sz="0" w:space="0" w:color="auto"/>
                                <w:left w:val="none" w:sz="0" w:space="0" w:color="auto"/>
                                <w:bottom w:val="none" w:sz="0" w:space="0" w:color="auto"/>
                                <w:right w:val="none" w:sz="0" w:space="0" w:color="auto"/>
                              </w:divBdr>
                            </w:div>
                          </w:divsChild>
                        </w:div>
                        <w:div w:id="367145393">
                          <w:marLeft w:val="0"/>
                          <w:marRight w:val="0"/>
                          <w:marTop w:val="0"/>
                          <w:marBottom w:val="300"/>
                          <w:divBdr>
                            <w:top w:val="none" w:sz="0" w:space="0" w:color="auto"/>
                            <w:left w:val="none" w:sz="0" w:space="0" w:color="auto"/>
                            <w:bottom w:val="none" w:sz="0" w:space="0" w:color="auto"/>
                            <w:right w:val="none" w:sz="0" w:space="0" w:color="auto"/>
                          </w:divBdr>
                          <w:divsChild>
                            <w:div w:id="2119132098">
                              <w:marLeft w:val="0"/>
                              <w:marRight w:val="300"/>
                              <w:marTop w:val="0"/>
                              <w:marBottom w:val="0"/>
                              <w:divBdr>
                                <w:top w:val="none" w:sz="0" w:space="0" w:color="auto"/>
                                <w:left w:val="none" w:sz="0" w:space="0" w:color="auto"/>
                                <w:bottom w:val="none" w:sz="0" w:space="0" w:color="auto"/>
                                <w:right w:val="none" w:sz="0" w:space="0" w:color="auto"/>
                              </w:divBdr>
                            </w:div>
                            <w:div w:id="510338241">
                              <w:marLeft w:val="0"/>
                              <w:marRight w:val="0"/>
                              <w:marTop w:val="0"/>
                              <w:marBottom w:val="0"/>
                              <w:divBdr>
                                <w:top w:val="none" w:sz="0" w:space="0" w:color="auto"/>
                                <w:left w:val="none" w:sz="0" w:space="0" w:color="auto"/>
                                <w:bottom w:val="none" w:sz="0" w:space="0" w:color="auto"/>
                                <w:right w:val="none" w:sz="0" w:space="0" w:color="auto"/>
                              </w:divBdr>
                            </w:div>
                          </w:divsChild>
                        </w:div>
                        <w:div w:id="608123733">
                          <w:marLeft w:val="0"/>
                          <w:marRight w:val="0"/>
                          <w:marTop w:val="0"/>
                          <w:marBottom w:val="300"/>
                          <w:divBdr>
                            <w:top w:val="none" w:sz="0" w:space="0" w:color="auto"/>
                            <w:left w:val="none" w:sz="0" w:space="0" w:color="auto"/>
                            <w:bottom w:val="none" w:sz="0" w:space="0" w:color="auto"/>
                            <w:right w:val="none" w:sz="0" w:space="0" w:color="auto"/>
                          </w:divBdr>
                          <w:divsChild>
                            <w:div w:id="1754472488">
                              <w:marLeft w:val="0"/>
                              <w:marRight w:val="0"/>
                              <w:marTop w:val="300"/>
                              <w:marBottom w:val="0"/>
                              <w:divBdr>
                                <w:top w:val="none" w:sz="0" w:space="0" w:color="auto"/>
                                <w:left w:val="none" w:sz="0" w:space="0" w:color="auto"/>
                                <w:bottom w:val="none" w:sz="0" w:space="0" w:color="auto"/>
                                <w:right w:val="none" w:sz="0" w:space="0" w:color="auto"/>
                              </w:divBdr>
                            </w:div>
                          </w:divsChild>
                        </w:div>
                        <w:div w:id="711656462">
                          <w:marLeft w:val="0"/>
                          <w:marRight w:val="0"/>
                          <w:marTop w:val="0"/>
                          <w:marBottom w:val="300"/>
                          <w:divBdr>
                            <w:top w:val="none" w:sz="0" w:space="0" w:color="auto"/>
                            <w:left w:val="none" w:sz="0" w:space="0" w:color="auto"/>
                            <w:bottom w:val="none" w:sz="0" w:space="0" w:color="auto"/>
                            <w:right w:val="none" w:sz="0" w:space="0" w:color="auto"/>
                          </w:divBdr>
                          <w:divsChild>
                            <w:div w:id="1200779139">
                              <w:marLeft w:val="0"/>
                              <w:marRight w:val="300"/>
                              <w:marTop w:val="0"/>
                              <w:marBottom w:val="0"/>
                              <w:divBdr>
                                <w:top w:val="none" w:sz="0" w:space="0" w:color="auto"/>
                                <w:left w:val="none" w:sz="0" w:space="0" w:color="auto"/>
                                <w:bottom w:val="none" w:sz="0" w:space="0" w:color="auto"/>
                                <w:right w:val="none" w:sz="0" w:space="0" w:color="auto"/>
                              </w:divBdr>
                            </w:div>
                            <w:div w:id="732847031">
                              <w:marLeft w:val="0"/>
                              <w:marRight w:val="0"/>
                              <w:marTop w:val="0"/>
                              <w:marBottom w:val="0"/>
                              <w:divBdr>
                                <w:top w:val="none" w:sz="0" w:space="0" w:color="auto"/>
                                <w:left w:val="none" w:sz="0" w:space="0" w:color="auto"/>
                                <w:bottom w:val="none" w:sz="0" w:space="0" w:color="auto"/>
                                <w:right w:val="none" w:sz="0" w:space="0" w:color="auto"/>
                              </w:divBdr>
                            </w:div>
                          </w:divsChild>
                        </w:div>
                        <w:div w:id="1551308841">
                          <w:marLeft w:val="0"/>
                          <w:marRight w:val="0"/>
                          <w:marTop w:val="0"/>
                          <w:marBottom w:val="300"/>
                          <w:divBdr>
                            <w:top w:val="none" w:sz="0" w:space="0" w:color="auto"/>
                            <w:left w:val="none" w:sz="0" w:space="0" w:color="auto"/>
                            <w:bottom w:val="none" w:sz="0" w:space="0" w:color="auto"/>
                            <w:right w:val="none" w:sz="0" w:space="0" w:color="auto"/>
                          </w:divBdr>
                          <w:divsChild>
                            <w:div w:id="87778380">
                              <w:marLeft w:val="0"/>
                              <w:marRight w:val="0"/>
                              <w:marTop w:val="300"/>
                              <w:marBottom w:val="0"/>
                              <w:divBdr>
                                <w:top w:val="none" w:sz="0" w:space="0" w:color="auto"/>
                                <w:left w:val="none" w:sz="0" w:space="0" w:color="auto"/>
                                <w:bottom w:val="none" w:sz="0" w:space="0" w:color="auto"/>
                                <w:right w:val="none" w:sz="0" w:space="0" w:color="auto"/>
                              </w:divBdr>
                            </w:div>
                          </w:divsChild>
                        </w:div>
                        <w:div w:id="1829252032">
                          <w:marLeft w:val="0"/>
                          <w:marRight w:val="0"/>
                          <w:marTop w:val="0"/>
                          <w:marBottom w:val="300"/>
                          <w:divBdr>
                            <w:top w:val="none" w:sz="0" w:space="0" w:color="auto"/>
                            <w:left w:val="none" w:sz="0" w:space="0" w:color="auto"/>
                            <w:bottom w:val="none" w:sz="0" w:space="0" w:color="auto"/>
                            <w:right w:val="none" w:sz="0" w:space="0" w:color="auto"/>
                          </w:divBdr>
                          <w:divsChild>
                            <w:div w:id="2041661025">
                              <w:marLeft w:val="0"/>
                              <w:marRight w:val="300"/>
                              <w:marTop w:val="0"/>
                              <w:marBottom w:val="0"/>
                              <w:divBdr>
                                <w:top w:val="none" w:sz="0" w:space="0" w:color="auto"/>
                                <w:left w:val="none" w:sz="0" w:space="0" w:color="auto"/>
                                <w:bottom w:val="none" w:sz="0" w:space="0" w:color="auto"/>
                                <w:right w:val="none" w:sz="0" w:space="0" w:color="auto"/>
                              </w:divBdr>
                            </w:div>
                            <w:div w:id="343631552">
                              <w:marLeft w:val="0"/>
                              <w:marRight w:val="0"/>
                              <w:marTop w:val="0"/>
                              <w:marBottom w:val="0"/>
                              <w:divBdr>
                                <w:top w:val="none" w:sz="0" w:space="0" w:color="auto"/>
                                <w:left w:val="none" w:sz="0" w:space="0" w:color="auto"/>
                                <w:bottom w:val="none" w:sz="0" w:space="0" w:color="auto"/>
                                <w:right w:val="none" w:sz="0" w:space="0" w:color="auto"/>
                              </w:divBdr>
                            </w:div>
                          </w:divsChild>
                        </w:div>
                        <w:div w:id="1379434436">
                          <w:marLeft w:val="0"/>
                          <w:marRight w:val="0"/>
                          <w:marTop w:val="0"/>
                          <w:marBottom w:val="300"/>
                          <w:divBdr>
                            <w:top w:val="none" w:sz="0" w:space="0" w:color="auto"/>
                            <w:left w:val="none" w:sz="0" w:space="0" w:color="auto"/>
                            <w:bottom w:val="none" w:sz="0" w:space="0" w:color="auto"/>
                            <w:right w:val="none" w:sz="0" w:space="0" w:color="auto"/>
                          </w:divBdr>
                          <w:divsChild>
                            <w:div w:id="2075661135">
                              <w:marLeft w:val="0"/>
                              <w:marRight w:val="0"/>
                              <w:marTop w:val="300"/>
                              <w:marBottom w:val="0"/>
                              <w:divBdr>
                                <w:top w:val="none" w:sz="0" w:space="0" w:color="auto"/>
                                <w:left w:val="none" w:sz="0" w:space="0" w:color="auto"/>
                                <w:bottom w:val="none" w:sz="0" w:space="0" w:color="auto"/>
                                <w:right w:val="none" w:sz="0" w:space="0" w:color="auto"/>
                              </w:divBdr>
                            </w:div>
                          </w:divsChild>
                        </w:div>
                        <w:div w:id="2121609608">
                          <w:marLeft w:val="0"/>
                          <w:marRight w:val="0"/>
                          <w:marTop w:val="0"/>
                          <w:marBottom w:val="300"/>
                          <w:divBdr>
                            <w:top w:val="none" w:sz="0" w:space="0" w:color="auto"/>
                            <w:left w:val="none" w:sz="0" w:space="0" w:color="auto"/>
                            <w:bottom w:val="none" w:sz="0" w:space="0" w:color="auto"/>
                            <w:right w:val="none" w:sz="0" w:space="0" w:color="auto"/>
                          </w:divBdr>
                          <w:divsChild>
                            <w:div w:id="832375212">
                              <w:marLeft w:val="0"/>
                              <w:marRight w:val="300"/>
                              <w:marTop w:val="0"/>
                              <w:marBottom w:val="0"/>
                              <w:divBdr>
                                <w:top w:val="none" w:sz="0" w:space="0" w:color="auto"/>
                                <w:left w:val="none" w:sz="0" w:space="0" w:color="auto"/>
                                <w:bottom w:val="none" w:sz="0" w:space="0" w:color="auto"/>
                                <w:right w:val="none" w:sz="0" w:space="0" w:color="auto"/>
                              </w:divBdr>
                            </w:div>
                            <w:div w:id="504590774">
                              <w:marLeft w:val="0"/>
                              <w:marRight w:val="0"/>
                              <w:marTop w:val="0"/>
                              <w:marBottom w:val="0"/>
                              <w:divBdr>
                                <w:top w:val="none" w:sz="0" w:space="0" w:color="auto"/>
                                <w:left w:val="none" w:sz="0" w:space="0" w:color="auto"/>
                                <w:bottom w:val="none" w:sz="0" w:space="0" w:color="auto"/>
                                <w:right w:val="none" w:sz="0" w:space="0" w:color="auto"/>
                              </w:divBdr>
                            </w:div>
                          </w:divsChild>
                        </w:div>
                        <w:div w:id="780874755">
                          <w:marLeft w:val="0"/>
                          <w:marRight w:val="0"/>
                          <w:marTop w:val="0"/>
                          <w:marBottom w:val="300"/>
                          <w:divBdr>
                            <w:top w:val="none" w:sz="0" w:space="0" w:color="auto"/>
                            <w:left w:val="none" w:sz="0" w:space="0" w:color="auto"/>
                            <w:bottom w:val="none" w:sz="0" w:space="0" w:color="auto"/>
                            <w:right w:val="none" w:sz="0" w:space="0" w:color="auto"/>
                          </w:divBdr>
                          <w:divsChild>
                            <w:div w:id="1296525274">
                              <w:marLeft w:val="0"/>
                              <w:marRight w:val="0"/>
                              <w:marTop w:val="300"/>
                              <w:marBottom w:val="0"/>
                              <w:divBdr>
                                <w:top w:val="none" w:sz="0" w:space="0" w:color="auto"/>
                                <w:left w:val="none" w:sz="0" w:space="0" w:color="auto"/>
                                <w:bottom w:val="none" w:sz="0" w:space="0" w:color="auto"/>
                                <w:right w:val="none" w:sz="0" w:space="0" w:color="auto"/>
                              </w:divBdr>
                            </w:div>
                          </w:divsChild>
                        </w:div>
                        <w:div w:id="1714573570">
                          <w:marLeft w:val="0"/>
                          <w:marRight w:val="0"/>
                          <w:marTop w:val="0"/>
                          <w:marBottom w:val="300"/>
                          <w:divBdr>
                            <w:top w:val="none" w:sz="0" w:space="0" w:color="auto"/>
                            <w:left w:val="none" w:sz="0" w:space="0" w:color="auto"/>
                            <w:bottom w:val="none" w:sz="0" w:space="0" w:color="auto"/>
                            <w:right w:val="none" w:sz="0" w:space="0" w:color="auto"/>
                          </w:divBdr>
                          <w:divsChild>
                            <w:div w:id="1658067295">
                              <w:marLeft w:val="0"/>
                              <w:marRight w:val="300"/>
                              <w:marTop w:val="0"/>
                              <w:marBottom w:val="0"/>
                              <w:divBdr>
                                <w:top w:val="none" w:sz="0" w:space="0" w:color="auto"/>
                                <w:left w:val="none" w:sz="0" w:space="0" w:color="auto"/>
                                <w:bottom w:val="none" w:sz="0" w:space="0" w:color="auto"/>
                                <w:right w:val="none" w:sz="0" w:space="0" w:color="auto"/>
                              </w:divBdr>
                            </w:div>
                            <w:div w:id="1889603367">
                              <w:marLeft w:val="0"/>
                              <w:marRight w:val="0"/>
                              <w:marTop w:val="0"/>
                              <w:marBottom w:val="0"/>
                              <w:divBdr>
                                <w:top w:val="none" w:sz="0" w:space="0" w:color="auto"/>
                                <w:left w:val="none" w:sz="0" w:space="0" w:color="auto"/>
                                <w:bottom w:val="none" w:sz="0" w:space="0" w:color="auto"/>
                                <w:right w:val="none" w:sz="0" w:space="0" w:color="auto"/>
                              </w:divBdr>
                            </w:div>
                          </w:divsChild>
                        </w:div>
                        <w:div w:id="637298633">
                          <w:marLeft w:val="0"/>
                          <w:marRight w:val="0"/>
                          <w:marTop w:val="0"/>
                          <w:marBottom w:val="300"/>
                          <w:divBdr>
                            <w:top w:val="none" w:sz="0" w:space="0" w:color="auto"/>
                            <w:left w:val="none" w:sz="0" w:space="0" w:color="auto"/>
                            <w:bottom w:val="none" w:sz="0" w:space="0" w:color="auto"/>
                            <w:right w:val="none" w:sz="0" w:space="0" w:color="auto"/>
                          </w:divBdr>
                          <w:divsChild>
                            <w:div w:id="1800995377">
                              <w:marLeft w:val="0"/>
                              <w:marRight w:val="0"/>
                              <w:marTop w:val="300"/>
                              <w:marBottom w:val="0"/>
                              <w:divBdr>
                                <w:top w:val="none" w:sz="0" w:space="0" w:color="auto"/>
                                <w:left w:val="none" w:sz="0" w:space="0" w:color="auto"/>
                                <w:bottom w:val="none" w:sz="0" w:space="0" w:color="auto"/>
                                <w:right w:val="none" w:sz="0" w:space="0" w:color="auto"/>
                              </w:divBdr>
                            </w:div>
                          </w:divsChild>
                        </w:div>
                        <w:div w:id="904293849">
                          <w:marLeft w:val="0"/>
                          <w:marRight w:val="0"/>
                          <w:marTop w:val="0"/>
                          <w:marBottom w:val="300"/>
                          <w:divBdr>
                            <w:top w:val="none" w:sz="0" w:space="0" w:color="auto"/>
                            <w:left w:val="none" w:sz="0" w:space="0" w:color="auto"/>
                            <w:bottom w:val="none" w:sz="0" w:space="0" w:color="auto"/>
                            <w:right w:val="none" w:sz="0" w:space="0" w:color="auto"/>
                          </w:divBdr>
                          <w:divsChild>
                            <w:div w:id="508980880">
                              <w:marLeft w:val="0"/>
                              <w:marRight w:val="300"/>
                              <w:marTop w:val="0"/>
                              <w:marBottom w:val="0"/>
                              <w:divBdr>
                                <w:top w:val="none" w:sz="0" w:space="0" w:color="auto"/>
                                <w:left w:val="none" w:sz="0" w:space="0" w:color="auto"/>
                                <w:bottom w:val="none" w:sz="0" w:space="0" w:color="auto"/>
                                <w:right w:val="none" w:sz="0" w:space="0" w:color="auto"/>
                              </w:divBdr>
                            </w:div>
                            <w:div w:id="718020151">
                              <w:marLeft w:val="0"/>
                              <w:marRight w:val="0"/>
                              <w:marTop w:val="0"/>
                              <w:marBottom w:val="0"/>
                              <w:divBdr>
                                <w:top w:val="none" w:sz="0" w:space="0" w:color="auto"/>
                                <w:left w:val="none" w:sz="0" w:space="0" w:color="auto"/>
                                <w:bottom w:val="none" w:sz="0" w:space="0" w:color="auto"/>
                                <w:right w:val="none" w:sz="0" w:space="0" w:color="auto"/>
                              </w:divBdr>
                            </w:div>
                          </w:divsChild>
                        </w:div>
                        <w:div w:id="1233738916">
                          <w:marLeft w:val="0"/>
                          <w:marRight w:val="0"/>
                          <w:marTop w:val="0"/>
                          <w:marBottom w:val="300"/>
                          <w:divBdr>
                            <w:top w:val="none" w:sz="0" w:space="0" w:color="auto"/>
                            <w:left w:val="none" w:sz="0" w:space="0" w:color="auto"/>
                            <w:bottom w:val="none" w:sz="0" w:space="0" w:color="auto"/>
                            <w:right w:val="none" w:sz="0" w:space="0" w:color="auto"/>
                          </w:divBdr>
                        </w:div>
                        <w:div w:id="979455634">
                          <w:marLeft w:val="0"/>
                          <w:marRight w:val="0"/>
                          <w:marTop w:val="0"/>
                          <w:marBottom w:val="300"/>
                          <w:divBdr>
                            <w:top w:val="none" w:sz="0" w:space="0" w:color="auto"/>
                            <w:left w:val="none" w:sz="0" w:space="0" w:color="auto"/>
                            <w:bottom w:val="none" w:sz="0" w:space="0" w:color="auto"/>
                            <w:right w:val="none" w:sz="0" w:space="0" w:color="auto"/>
                          </w:divBdr>
                          <w:divsChild>
                            <w:div w:id="892931434">
                              <w:marLeft w:val="0"/>
                              <w:marRight w:val="300"/>
                              <w:marTop w:val="0"/>
                              <w:marBottom w:val="0"/>
                              <w:divBdr>
                                <w:top w:val="none" w:sz="0" w:space="0" w:color="auto"/>
                                <w:left w:val="none" w:sz="0" w:space="0" w:color="auto"/>
                                <w:bottom w:val="none" w:sz="0" w:space="0" w:color="auto"/>
                                <w:right w:val="none" w:sz="0" w:space="0" w:color="auto"/>
                              </w:divBdr>
                            </w:div>
                            <w:div w:id="543753962">
                              <w:marLeft w:val="0"/>
                              <w:marRight w:val="0"/>
                              <w:marTop w:val="0"/>
                              <w:marBottom w:val="0"/>
                              <w:divBdr>
                                <w:top w:val="none" w:sz="0" w:space="0" w:color="auto"/>
                                <w:left w:val="none" w:sz="0" w:space="0" w:color="auto"/>
                                <w:bottom w:val="none" w:sz="0" w:space="0" w:color="auto"/>
                                <w:right w:val="none" w:sz="0" w:space="0" w:color="auto"/>
                              </w:divBdr>
                            </w:div>
                          </w:divsChild>
                        </w:div>
                        <w:div w:id="1746301606">
                          <w:marLeft w:val="0"/>
                          <w:marRight w:val="0"/>
                          <w:marTop w:val="0"/>
                          <w:marBottom w:val="300"/>
                          <w:divBdr>
                            <w:top w:val="none" w:sz="0" w:space="0" w:color="auto"/>
                            <w:left w:val="none" w:sz="0" w:space="0" w:color="auto"/>
                            <w:bottom w:val="none" w:sz="0" w:space="0" w:color="auto"/>
                            <w:right w:val="none" w:sz="0" w:space="0" w:color="auto"/>
                          </w:divBdr>
                          <w:divsChild>
                            <w:div w:id="1356299112">
                              <w:marLeft w:val="0"/>
                              <w:marRight w:val="0"/>
                              <w:marTop w:val="300"/>
                              <w:marBottom w:val="0"/>
                              <w:divBdr>
                                <w:top w:val="none" w:sz="0" w:space="0" w:color="auto"/>
                                <w:left w:val="none" w:sz="0" w:space="0" w:color="auto"/>
                                <w:bottom w:val="none" w:sz="0" w:space="0" w:color="auto"/>
                                <w:right w:val="none" w:sz="0" w:space="0" w:color="auto"/>
                              </w:divBdr>
                            </w:div>
                          </w:divsChild>
                        </w:div>
                        <w:div w:id="1519005501">
                          <w:marLeft w:val="0"/>
                          <w:marRight w:val="0"/>
                          <w:marTop w:val="0"/>
                          <w:marBottom w:val="300"/>
                          <w:divBdr>
                            <w:top w:val="none" w:sz="0" w:space="0" w:color="auto"/>
                            <w:left w:val="none" w:sz="0" w:space="0" w:color="auto"/>
                            <w:bottom w:val="none" w:sz="0" w:space="0" w:color="auto"/>
                            <w:right w:val="none" w:sz="0" w:space="0" w:color="auto"/>
                          </w:divBdr>
                          <w:divsChild>
                            <w:div w:id="2130738599">
                              <w:marLeft w:val="0"/>
                              <w:marRight w:val="300"/>
                              <w:marTop w:val="0"/>
                              <w:marBottom w:val="0"/>
                              <w:divBdr>
                                <w:top w:val="none" w:sz="0" w:space="0" w:color="auto"/>
                                <w:left w:val="none" w:sz="0" w:space="0" w:color="auto"/>
                                <w:bottom w:val="none" w:sz="0" w:space="0" w:color="auto"/>
                                <w:right w:val="none" w:sz="0" w:space="0" w:color="auto"/>
                              </w:divBdr>
                            </w:div>
                            <w:div w:id="319895481">
                              <w:marLeft w:val="0"/>
                              <w:marRight w:val="0"/>
                              <w:marTop w:val="0"/>
                              <w:marBottom w:val="0"/>
                              <w:divBdr>
                                <w:top w:val="none" w:sz="0" w:space="0" w:color="auto"/>
                                <w:left w:val="none" w:sz="0" w:space="0" w:color="auto"/>
                                <w:bottom w:val="none" w:sz="0" w:space="0" w:color="auto"/>
                                <w:right w:val="none" w:sz="0" w:space="0" w:color="auto"/>
                              </w:divBdr>
                            </w:div>
                          </w:divsChild>
                        </w:div>
                        <w:div w:id="1518078084">
                          <w:marLeft w:val="0"/>
                          <w:marRight w:val="0"/>
                          <w:marTop w:val="0"/>
                          <w:marBottom w:val="300"/>
                          <w:divBdr>
                            <w:top w:val="none" w:sz="0" w:space="0" w:color="auto"/>
                            <w:left w:val="none" w:sz="0" w:space="0" w:color="auto"/>
                            <w:bottom w:val="none" w:sz="0" w:space="0" w:color="auto"/>
                            <w:right w:val="none" w:sz="0" w:space="0" w:color="auto"/>
                          </w:divBdr>
                          <w:divsChild>
                            <w:div w:id="1199969981">
                              <w:marLeft w:val="0"/>
                              <w:marRight w:val="0"/>
                              <w:marTop w:val="300"/>
                              <w:marBottom w:val="0"/>
                              <w:divBdr>
                                <w:top w:val="none" w:sz="0" w:space="0" w:color="auto"/>
                                <w:left w:val="none" w:sz="0" w:space="0" w:color="auto"/>
                                <w:bottom w:val="none" w:sz="0" w:space="0" w:color="auto"/>
                                <w:right w:val="none" w:sz="0" w:space="0" w:color="auto"/>
                              </w:divBdr>
                            </w:div>
                          </w:divsChild>
                        </w:div>
                        <w:div w:id="446045779">
                          <w:marLeft w:val="0"/>
                          <w:marRight w:val="0"/>
                          <w:marTop w:val="0"/>
                          <w:marBottom w:val="300"/>
                          <w:divBdr>
                            <w:top w:val="none" w:sz="0" w:space="0" w:color="auto"/>
                            <w:left w:val="none" w:sz="0" w:space="0" w:color="auto"/>
                            <w:bottom w:val="none" w:sz="0" w:space="0" w:color="auto"/>
                            <w:right w:val="none" w:sz="0" w:space="0" w:color="auto"/>
                          </w:divBdr>
                          <w:divsChild>
                            <w:div w:id="710570846">
                              <w:marLeft w:val="0"/>
                              <w:marRight w:val="300"/>
                              <w:marTop w:val="0"/>
                              <w:marBottom w:val="0"/>
                              <w:divBdr>
                                <w:top w:val="none" w:sz="0" w:space="0" w:color="auto"/>
                                <w:left w:val="none" w:sz="0" w:space="0" w:color="auto"/>
                                <w:bottom w:val="none" w:sz="0" w:space="0" w:color="auto"/>
                                <w:right w:val="none" w:sz="0" w:space="0" w:color="auto"/>
                              </w:divBdr>
                            </w:div>
                            <w:div w:id="145825568">
                              <w:marLeft w:val="0"/>
                              <w:marRight w:val="0"/>
                              <w:marTop w:val="0"/>
                              <w:marBottom w:val="0"/>
                              <w:divBdr>
                                <w:top w:val="none" w:sz="0" w:space="0" w:color="auto"/>
                                <w:left w:val="none" w:sz="0" w:space="0" w:color="auto"/>
                                <w:bottom w:val="none" w:sz="0" w:space="0" w:color="auto"/>
                                <w:right w:val="none" w:sz="0" w:space="0" w:color="auto"/>
                              </w:divBdr>
                            </w:div>
                          </w:divsChild>
                        </w:div>
                        <w:div w:id="90857620">
                          <w:marLeft w:val="0"/>
                          <w:marRight w:val="0"/>
                          <w:marTop w:val="0"/>
                          <w:marBottom w:val="300"/>
                          <w:divBdr>
                            <w:top w:val="none" w:sz="0" w:space="0" w:color="auto"/>
                            <w:left w:val="none" w:sz="0" w:space="0" w:color="auto"/>
                            <w:bottom w:val="none" w:sz="0" w:space="0" w:color="auto"/>
                            <w:right w:val="none" w:sz="0" w:space="0" w:color="auto"/>
                          </w:divBdr>
                          <w:divsChild>
                            <w:div w:id="1727289630">
                              <w:marLeft w:val="0"/>
                              <w:marRight w:val="0"/>
                              <w:marTop w:val="300"/>
                              <w:marBottom w:val="0"/>
                              <w:divBdr>
                                <w:top w:val="none" w:sz="0" w:space="0" w:color="auto"/>
                                <w:left w:val="none" w:sz="0" w:space="0" w:color="auto"/>
                                <w:bottom w:val="none" w:sz="0" w:space="0" w:color="auto"/>
                                <w:right w:val="none" w:sz="0" w:space="0" w:color="auto"/>
                              </w:divBdr>
                            </w:div>
                          </w:divsChild>
                        </w:div>
                        <w:div w:id="584415336">
                          <w:marLeft w:val="0"/>
                          <w:marRight w:val="0"/>
                          <w:marTop w:val="0"/>
                          <w:marBottom w:val="300"/>
                          <w:divBdr>
                            <w:top w:val="none" w:sz="0" w:space="0" w:color="auto"/>
                            <w:left w:val="none" w:sz="0" w:space="0" w:color="auto"/>
                            <w:bottom w:val="none" w:sz="0" w:space="0" w:color="auto"/>
                            <w:right w:val="none" w:sz="0" w:space="0" w:color="auto"/>
                          </w:divBdr>
                          <w:divsChild>
                            <w:div w:id="1153326773">
                              <w:marLeft w:val="0"/>
                              <w:marRight w:val="300"/>
                              <w:marTop w:val="0"/>
                              <w:marBottom w:val="0"/>
                              <w:divBdr>
                                <w:top w:val="none" w:sz="0" w:space="0" w:color="auto"/>
                                <w:left w:val="none" w:sz="0" w:space="0" w:color="auto"/>
                                <w:bottom w:val="none" w:sz="0" w:space="0" w:color="auto"/>
                                <w:right w:val="none" w:sz="0" w:space="0" w:color="auto"/>
                              </w:divBdr>
                            </w:div>
                            <w:div w:id="1835803071">
                              <w:marLeft w:val="0"/>
                              <w:marRight w:val="0"/>
                              <w:marTop w:val="0"/>
                              <w:marBottom w:val="0"/>
                              <w:divBdr>
                                <w:top w:val="none" w:sz="0" w:space="0" w:color="auto"/>
                                <w:left w:val="none" w:sz="0" w:space="0" w:color="auto"/>
                                <w:bottom w:val="none" w:sz="0" w:space="0" w:color="auto"/>
                                <w:right w:val="none" w:sz="0" w:space="0" w:color="auto"/>
                              </w:divBdr>
                            </w:div>
                          </w:divsChild>
                        </w:div>
                        <w:div w:id="1595361">
                          <w:marLeft w:val="0"/>
                          <w:marRight w:val="0"/>
                          <w:marTop w:val="0"/>
                          <w:marBottom w:val="300"/>
                          <w:divBdr>
                            <w:top w:val="none" w:sz="0" w:space="0" w:color="auto"/>
                            <w:left w:val="none" w:sz="0" w:space="0" w:color="auto"/>
                            <w:bottom w:val="none" w:sz="0" w:space="0" w:color="auto"/>
                            <w:right w:val="none" w:sz="0" w:space="0" w:color="auto"/>
                          </w:divBdr>
                          <w:divsChild>
                            <w:div w:id="1485320879">
                              <w:marLeft w:val="0"/>
                              <w:marRight w:val="0"/>
                              <w:marTop w:val="300"/>
                              <w:marBottom w:val="0"/>
                              <w:divBdr>
                                <w:top w:val="none" w:sz="0" w:space="0" w:color="auto"/>
                                <w:left w:val="none" w:sz="0" w:space="0" w:color="auto"/>
                                <w:bottom w:val="none" w:sz="0" w:space="0" w:color="auto"/>
                                <w:right w:val="none" w:sz="0" w:space="0" w:color="auto"/>
                              </w:divBdr>
                            </w:div>
                          </w:divsChild>
                        </w:div>
                        <w:div w:id="903877672">
                          <w:marLeft w:val="0"/>
                          <w:marRight w:val="0"/>
                          <w:marTop w:val="0"/>
                          <w:marBottom w:val="300"/>
                          <w:divBdr>
                            <w:top w:val="none" w:sz="0" w:space="0" w:color="auto"/>
                            <w:left w:val="none" w:sz="0" w:space="0" w:color="auto"/>
                            <w:bottom w:val="none" w:sz="0" w:space="0" w:color="auto"/>
                            <w:right w:val="none" w:sz="0" w:space="0" w:color="auto"/>
                          </w:divBdr>
                          <w:divsChild>
                            <w:div w:id="1931352921">
                              <w:marLeft w:val="0"/>
                              <w:marRight w:val="300"/>
                              <w:marTop w:val="0"/>
                              <w:marBottom w:val="0"/>
                              <w:divBdr>
                                <w:top w:val="none" w:sz="0" w:space="0" w:color="auto"/>
                                <w:left w:val="none" w:sz="0" w:space="0" w:color="auto"/>
                                <w:bottom w:val="none" w:sz="0" w:space="0" w:color="auto"/>
                                <w:right w:val="none" w:sz="0" w:space="0" w:color="auto"/>
                              </w:divBdr>
                            </w:div>
                            <w:div w:id="858855824">
                              <w:marLeft w:val="0"/>
                              <w:marRight w:val="0"/>
                              <w:marTop w:val="0"/>
                              <w:marBottom w:val="0"/>
                              <w:divBdr>
                                <w:top w:val="none" w:sz="0" w:space="0" w:color="auto"/>
                                <w:left w:val="none" w:sz="0" w:space="0" w:color="auto"/>
                                <w:bottom w:val="none" w:sz="0" w:space="0" w:color="auto"/>
                                <w:right w:val="none" w:sz="0" w:space="0" w:color="auto"/>
                              </w:divBdr>
                            </w:div>
                          </w:divsChild>
                        </w:div>
                        <w:div w:id="41752215">
                          <w:marLeft w:val="0"/>
                          <w:marRight w:val="0"/>
                          <w:marTop w:val="0"/>
                          <w:marBottom w:val="300"/>
                          <w:divBdr>
                            <w:top w:val="none" w:sz="0" w:space="0" w:color="auto"/>
                            <w:left w:val="none" w:sz="0" w:space="0" w:color="auto"/>
                            <w:bottom w:val="none" w:sz="0" w:space="0" w:color="auto"/>
                            <w:right w:val="none" w:sz="0" w:space="0" w:color="auto"/>
                          </w:divBdr>
                          <w:divsChild>
                            <w:div w:id="1625964448">
                              <w:marLeft w:val="0"/>
                              <w:marRight w:val="0"/>
                              <w:marTop w:val="300"/>
                              <w:marBottom w:val="0"/>
                              <w:divBdr>
                                <w:top w:val="none" w:sz="0" w:space="0" w:color="auto"/>
                                <w:left w:val="none" w:sz="0" w:space="0" w:color="auto"/>
                                <w:bottom w:val="none" w:sz="0" w:space="0" w:color="auto"/>
                                <w:right w:val="none" w:sz="0" w:space="0" w:color="auto"/>
                              </w:divBdr>
                            </w:div>
                          </w:divsChild>
                        </w:div>
                        <w:div w:id="71859169">
                          <w:marLeft w:val="0"/>
                          <w:marRight w:val="0"/>
                          <w:marTop w:val="0"/>
                          <w:marBottom w:val="300"/>
                          <w:divBdr>
                            <w:top w:val="none" w:sz="0" w:space="0" w:color="auto"/>
                            <w:left w:val="none" w:sz="0" w:space="0" w:color="auto"/>
                            <w:bottom w:val="none" w:sz="0" w:space="0" w:color="auto"/>
                            <w:right w:val="none" w:sz="0" w:space="0" w:color="auto"/>
                          </w:divBdr>
                          <w:divsChild>
                            <w:div w:id="784540397">
                              <w:marLeft w:val="0"/>
                              <w:marRight w:val="300"/>
                              <w:marTop w:val="0"/>
                              <w:marBottom w:val="0"/>
                              <w:divBdr>
                                <w:top w:val="none" w:sz="0" w:space="0" w:color="auto"/>
                                <w:left w:val="none" w:sz="0" w:space="0" w:color="auto"/>
                                <w:bottom w:val="none" w:sz="0" w:space="0" w:color="auto"/>
                                <w:right w:val="none" w:sz="0" w:space="0" w:color="auto"/>
                              </w:divBdr>
                            </w:div>
                            <w:div w:id="1769307859">
                              <w:marLeft w:val="0"/>
                              <w:marRight w:val="0"/>
                              <w:marTop w:val="0"/>
                              <w:marBottom w:val="0"/>
                              <w:divBdr>
                                <w:top w:val="none" w:sz="0" w:space="0" w:color="auto"/>
                                <w:left w:val="none" w:sz="0" w:space="0" w:color="auto"/>
                                <w:bottom w:val="none" w:sz="0" w:space="0" w:color="auto"/>
                                <w:right w:val="none" w:sz="0" w:space="0" w:color="auto"/>
                              </w:divBdr>
                            </w:div>
                          </w:divsChild>
                        </w:div>
                        <w:div w:id="1513496861">
                          <w:marLeft w:val="0"/>
                          <w:marRight w:val="0"/>
                          <w:marTop w:val="0"/>
                          <w:marBottom w:val="300"/>
                          <w:divBdr>
                            <w:top w:val="none" w:sz="0" w:space="0" w:color="auto"/>
                            <w:left w:val="none" w:sz="0" w:space="0" w:color="auto"/>
                            <w:bottom w:val="none" w:sz="0" w:space="0" w:color="auto"/>
                            <w:right w:val="none" w:sz="0" w:space="0" w:color="auto"/>
                          </w:divBdr>
                          <w:divsChild>
                            <w:div w:id="391343678">
                              <w:marLeft w:val="0"/>
                              <w:marRight w:val="0"/>
                              <w:marTop w:val="300"/>
                              <w:marBottom w:val="0"/>
                              <w:divBdr>
                                <w:top w:val="none" w:sz="0" w:space="0" w:color="auto"/>
                                <w:left w:val="none" w:sz="0" w:space="0" w:color="auto"/>
                                <w:bottom w:val="none" w:sz="0" w:space="0" w:color="auto"/>
                                <w:right w:val="none" w:sz="0" w:space="0" w:color="auto"/>
                              </w:divBdr>
                            </w:div>
                          </w:divsChild>
                        </w:div>
                        <w:div w:id="413892333">
                          <w:marLeft w:val="0"/>
                          <w:marRight w:val="0"/>
                          <w:marTop w:val="0"/>
                          <w:marBottom w:val="300"/>
                          <w:divBdr>
                            <w:top w:val="none" w:sz="0" w:space="0" w:color="auto"/>
                            <w:left w:val="none" w:sz="0" w:space="0" w:color="auto"/>
                            <w:bottom w:val="none" w:sz="0" w:space="0" w:color="auto"/>
                            <w:right w:val="none" w:sz="0" w:space="0" w:color="auto"/>
                          </w:divBdr>
                          <w:divsChild>
                            <w:div w:id="1818913144">
                              <w:marLeft w:val="0"/>
                              <w:marRight w:val="300"/>
                              <w:marTop w:val="0"/>
                              <w:marBottom w:val="0"/>
                              <w:divBdr>
                                <w:top w:val="none" w:sz="0" w:space="0" w:color="auto"/>
                                <w:left w:val="none" w:sz="0" w:space="0" w:color="auto"/>
                                <w:bottom w:val="none" w:sz="0" w:space="0" w:color="auto"/>
                                <w:right w:val="none" w:sz="0" w:space="0" w:color="auto"/>
                              </w:divBdr>
                            </w:div>
                            <w:div w:id="965501666">
                              <w:marLeft w:val="0"/>
                              <w:marRight w:val="0"/>
                              <w:marTop w:val="0"/>
                              <w:marBottom w:val="0"/>
                              <w:divBdr>
                                <w:top w:val="none" w:sz="0" w:space="0" w:color="auto"/>
                                <w:left w:val="none" w:sz="0" w:space="0" w:color="auto"/>
                                <w:bottom w:val="none" w:sz="0" w:space="0" w:color="auto"/>
                                <w:right w:val="none" w:sz="0" w:space="0" w:color="auto"/>
                              </w:divBdr>
                            </w:div>
                          </w:divsChild>
                        </w:div>
                        <w:div w:id="2020765318">
                          <w:marLeft w:val="0"/>
                          <w:marRight w:val="0"/>
                          <w:marTop w:val="0"/>
                          <w:marBottom w:val="300"/>
                          <w:divBdr>
                            <w:top w:val="none" w:sz="0" w:space="0" w:color="auto"/>
                            <w:left w:val="none" w:sz="0" w:space="0" w:color="auto"/>
                            <w:bottom w:val="none" w:sz="0" w:space="0" w:color="auto"/>
                            <w:right w:val="none" w:sz="0" w:space="0" w:color="auto"/>
                          </w:divBdr>
                          <w:divsChild>
                            <w:div w:id="2004967504">
                              <w:marLeft w:val="0"/>
                              <w:marRight w:val="0"/>
                              <w:marTop w:val="300"/>
                              <w:marBottom w:val="0"/>
                              <w:divBdr>
                                <w:top w:val="none" w:sz="0" w:space="0" w:color="auto"/>
                                <w:left w:val="none" w:sz="0" w:space="0" w:color="auto"/>
                                <w:bottom w:val="none" w:sz="0" w:space="0" w:color="auto"/>
                                <w:right w:val="none" w:sz="0" w:space="0" w:color="auto"/>
                              </w:divBdr>
                            </w:div>
                          </w:divsChild>
                        </w:div>
                        <w:div w:id="1300694443">
                          <w:marLeft w:val="0"/>
                          <w:marRight w:val="0"/>
                          <w:marTop w:val="0"/>
                          <w:marBottom w:val="300"/>
                          <w:divBdr>
                            <w:top w:val="none" w:sz="0" w:space="0" w:color="auto"/>
                            <w:left w:val="none" w:sz="0" w:space="0" w:color="auto"/>
                            <w:bottom w:val="none" w:sz="0" w:space="0" w:color="auto"/>
                            <w:right w:val="none" w:sz="0" w:space="0" w:color="auto"/>
                          </w:divBdr>
                          <w:divsChild>
                            <w:div w:id="916717720">
                              <w:marLeft w:val="0"/>
                              <w:marRight w:val="300"/>
                              <w:marTop w:val="0"/>
                              <w:marBottom w:val="0"/>
                              <w:divBdr>
                                <w:top w:val="none" w:sz="0" w:space="0" w:color="auto"/>
                                <w:left w:val="none" w:sz="0" w:space="0" w:color="auto"/>
                                <w:bottom w:val="none" w:sz="0" w:space="0" w:color="auto"/>
                                <w:right w:val="none" w:sz="0" w:space="0" w:color="auto"/>
                              </w:divBdr>
                            </w:div>
                            <w:div w:id="1289241103">
                              <w:marLeft w:val="0"/>
                              <w:marRight w:val="0"/>
                              <w:marTop w:val="0"/>
                              <w:marBottom w:val="0"/>
                              <w:divBdr>
                                <w:top w:val="none" w:sz="0" w:space="0" w:color="auto"/>
                                <w:left w:val="none" w:sz="0" w:space="0" w:color="auto"/>
                                <w:bottom w:val="none" w:sz="0" w:space="0" w:color="auto"/>
                                <w:right w:val="none" w:sz="0" w:space="0" w:color="auto"/>
                              </w:divBdr>
                            </w:div>
                          </w:divsChild>
                        </w:div>
                        <w:div w:id="786390546">
                          <w:marLeft w:val="0"/>
                          <w:marRight w:val="0"/>
                          <w:marTop w:val="0"/>
                          <w:marBottom w:val="300"/>
                          <w:divBdr>
                            <w:top w:val="none" w:sz="0" w:space="0" w:color="auto"/>
                            <w:left w:val="none" w:sz="0" w:space="0" w:color="auto"/>
                            <w:bottom w:val="none" w:sz="0" w:space="0" w:color="auto"/>
                            <w:right w:val="none" w:sz="0" w:space="0" w:color="auto"/>
                          </w:divBdr>
                          <w:divsChild>
                            <w:div w:id="814149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26881762">
                      <w:marLeft w:val="0"/>
                      <w:marRight w:val="0"/>
                      <w:marTop w:val="600"/>
                      <w:marBottom w:val="600"/>
                      <w:divBdr>
                        <w:top w:val="none" w:sz="0" w:space="0" w:color="auto"/>
                        <w:left w:val="none" w:sz="0" w:space="0" w:color="auto"/>
                        <w:bottom w:val="none" w:sz="0" w:space="0" w:color="auto"/>
                        <w:right w:val="none" w:sz="0" w:space="0" w:color="auto"/>
                      </w:divBdr>
                    </w:div>
                  </w:divsChild>
                </w:div>
                <w:div w:id="1685742817">
                  <w:marLeft w:val="0"/>
                  <w:marRight w:val="0"/>
                  <w:marTop w:val="450"/>
                  <w:marBottom w:val="600"/>
                  <w:divBdr>
                    <w:top w:val="none" w:sz="0" w:space="0" w:color="auto"/>
                    <w:left w:val="none" w:sz="0" w:space="11" w:color="E0E0FF"/>
                    <w:bottom w:val="none" w:sz="0" w:space="0" w:color="auto"/>
                    <w:right w:val="none" w:sz="0" w:space="0" w:color="auto"/>
                  </w:divBdr>
                  <w:divsChild>
                    <w:div w:id="755636985">
                      <w:marLeft w:val="0"/>
                      <w:marRight w:val="0"/>
                      <w:marTop w:val="0"/>
                      <w:marBottom w:val="300"/>
                      <w:divBdr>
                        <w:top w:val="single" w:sz="6" w:space="11" w:color="E0E1E1"/>
                        <w:left w:val="single" w:sz="6" w:space="11" w:color="E0E1E1"/>
                        <w:bottom w:val="single" w:sz="6" w:space="11" w:color="E0E1E1"/>
                        <w:right w:val="single" w:sz="6" w:space="11" w:color="E0E1E1"/>
                      </w:divBdr>
                    </w:div>
                    <w:div w:id="953365359">
                      <w:marLeft w:val="0"/>
                      <w:marRight w:val="0"/>
                      <w:marTop w:val="0"/>
                      <w:marBottom w:val="300"/>
                      <w:divBdr>
                        <w:top w:val="single" w:sz="6" w:space="11" w:color="E0E1E1"/>
                        <w:left w:val="single" w:sz="6" w:space="11" w:color="E0E1E1"/>
                        <w:bottom w:val="single" w:sz="6" w:space="11" w:color="E0E1E1"/>
                        <w:right w:val="single" w:sz="6" w:space="11" w:color="E0E1E1"/>
                      </w:divBdr>
                    </w:div>
                    <w:div w:id="554202801">
                      <w:marLeft w:val="0"/>
                      <w:marRight w:val="0"/>
                      <w:marTop w:val="0"/>
                      <w:marBottom w:val="300"/>
                      <w:divBdr>
                        <w:top w:val="single" w:sz="6" w:space="11" w:color="E0E1E1"/>
                        <w:left w:val="single" w:sz="6" w:space="11" w:color="E0E1E1"/>
                        <w:bottom w:val="single" w:sz="6" w:space="11" w:color="E0E1E1"/>
                        <w:right w:val="single" w:sz="6" w:space="11" w:color="E0E1E1"/>
                      </w:divBdr>
                    </w:div>
                    <w:div w:id="2028556708">
                      <w:marLeft w:val="0"/>
                      <w:marRight w:val="0"/>
                      <w:marTop w:val="0"/>
                      <w:marBottom w:val="300"/>
                      <w:divBdr>
                        <w:top w:val="single" w:sz="6" w:space="11" w:color="E0E1E1"/>
                        <w:left w:val="single" w:sz="6" w:space="11" w:color="E0E1E1"/>
                        <w:bottom w:val="single" w:sz="6" w:space="11" w:color="E0E1E1"/>
                        <w:right w:val="single" w:sz="6" w:space="11" w:color="E0E1E1"/>
                      </w:divBdr>
                    </w:div>
                    <w:div w:id="1921324761">
                      <w:marLeft w:val="0"/>
                      <w:marRight w:val="0"/>
                      <w:marTop w:val="0"/>
                      <w:marBottom w:val="300"/>
                      <w:divBdr>
                        <w:top w:val="single" w:sz="6" w:space="11" w:color="E0E1E1"/>
                        <w:left w:val="single" w:sz="6" w:space="11" w:color="E0E1E1"/>
                        <w:bottom w:val="single" w:sz="6" w:space="11" w:color="E0E1E1"/>
                        <w:right w:val="single" w:sz="6" w:space="11" w:color="E0E1E1"/>
                      </w:divBdr>
                      <w:divsChild>
                        <w:div w:id="826938896">
                          <w:marLeft w:val="0"/>
                          <w:marRight w:val="0"/>
                          <w:marTop w:val="0"/>
                          <w:marBottom w:val="0"/>
                          <w:divBdr>
                            <w:top w:val="none" w:sz="0" w:space="0" w:color="auto"/>
                            <w:left w:val="none" w:sz="0" w:space="0" w:color="auto"/>
                            <w:bottom w:val="none" w:sz="0" w:space="0" w:color="auto"/>
                            <w:right w:val="none" w:sz="0" w:space="0" w:color="auto"/>
                          </w:divBdr>
                        </w:div>
                      </w:divsChild>
                    </w:div>
                    <w:div w:id="548415380">
                      <w:marLeft w:val="0"/>
                      <w:marRight w:val="0"/>
                      <w:marTop w:val="0"/>
                      <w:marBottom w:val="300"/>
                      <w:divBdr>
                        <w:top w:val="single" w:sz="6" w:space="11" w:color="E0E1E1"/>
                        <w:left w:val="single" w:sz="6" w:space="11" w:color="E0E1E1"/>
                        <w:bottom w:val="single" w:sz="6" w:space="11" w:color="E0E1E1"/>
                        <w:right w:val="single" w:sz="6" w:space="11" w:color="E0E1E1"/>
                      </w:divBdr>
                      <w:divsChild>
                        <w:div w:id="283662793">
                          <w:marLeft w:val="0"/>
                          <w:marRight w:val="0"/>
                          <w:marTop w:val="0"/>
                          <w:marBottom w:val="0"/>
                          <w:divBdr>
                            <w:top w:val="none" w:sz="0" w:space="0" w:color="auto"/>
                            <w:left w:val="none" w:sz="0" w:space="0" w:color="auto"/>
                            <w:bottom w:val="none" w:sz="0" w:space="0" w:color="auto"/>
                            <w:right w:val="none" w:sz="0" w:space="0" w:color="auto"/>
                          </w:divBdr>
                        </w:div>
                      </w:divsChild>
                    </w:div>
                    <w:div w:id="1658336470">
                      <w:marLeft w:val="0"/>
                      <w:marRight w:val="0"/>
                      <w:marTop w:val="0"/>
                      <w:marBottom w:val="300"/>
                      <w:divBdr>
                        <w:top w:val="single" w:sz="6" w:space="11" w:color="E0E1E1"/>
                        <w:left w:val="single" w:sz="6" w:space="11" w:color="E0E1E1"/>
                        <w:bottom w:val="single" w:sz="6" w:space="11" w:color="E0E1E1"/>
                        <w:right w:val="single" w:sz="6" w:space="11" w:color="E0E1E1"/>
                      </w:divBdr>
                    </w:div>
                    <w:div w:id="1168985623">
                      <w:marLeft w:val="0"/>
                      <w:marRight w:val="0"/>
                      <w:marTop w:val="0"/>
                      <w:marBottom w:val="0"/>
                      <w:divBdr>
                        <w:top w:val="single" w:sz="6" w:space="11" w:color="E0E1E1"/>
                        <w:left w:val="single" w:sz="6" w:space="11" w:color="E0E1E1"/>
                        <w:bottom w:val="single" w:sz="6" w:space="11" w:color="E0E1E1"/>
                        <w:right w:val="single" w:sz="6" w:space="11" w:color="E0E1E1"/>
                      </w:divBdr>
                      <w:divsChild>
                        <w:div w:id="3226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89154">
          <w:marLeft w:val="0"/>
          <w:marRight w:val="0"/>
          <w:marTop w:val="0"/>
          <w:marBottom w:val="0"/>
          <w:divBdr>
            <w:top w:val="none" w:sz="0" w:space="0" w:color="auto"/>
            <w:left w:val="none" w:sz="0" w:space="0" w:color="auto"/>
            <w:bottom w:val="none" w:sz="0" w:space="0" w:color="auto"/>
            <w:right w:val="none" w:sz="0" w:space="0" w:color="auto"/>
          </w:divBdr>
          <w:divsChild>
            <w:div w:id="534973019">
              <w:marLeft w:val="0"/>
              <w:marRight w:val="0"/>
              <w:marTop w:val="0"/>
              <w:marBottom w:val="0"/>
              <w:divBdr>
                <w:top w:val="none" w:sz="0" w:space="0" w:color="auto"/>
                <w:left w:val="none" w:sz="0" w:space="0" w:color="auto"/>
                <w:bottom w:val="none" w:sz="0" w:space="0" w:color="auto"/>
                <w:right w:val="none" w:sz="0" w:space="0" w:color="auto"/>
              </w:divBdr>
              <w:divsChild>
                <w:div w:id="1168859520">
                  <w:marLeft w:val="0"/>
                  <w:marRight w:val="0"/>
                  <w:marTop w:val="0"/>
                  <w:marBottom w:val="0"/>
                  <w:divBdr>
                    <w:top w:val="none" w:sz="0" w:space="0" w:color="auto"/>
                    <w:left w:val="none" w:sz="0" w:space="0" w:color="auto"/>
                    <w:bottom w:val="none" w:sz="0" w:space="0" w:color="auto"/>
                    <w:right w:val="none" w:sz="0" w:space="0" w:color="auto"/>
                  </w:divBdr>
                  <w:divsChild>
                    <w:div w:id="1675722479">
                      <w:marLeft w:val="0"/>
                      <w:marRight w:val="0"/>
                      <w:marTop w:val="0"/>
                      <w:marBottom w:val="0"/>
                      <w:divBdr>
                        <w:top w:val="none" w:sz="0" w:space="0" w:color="auto"/>
                        <w:left w:val="none" w:sz="0" w:space="0" w:color="auto"/>
                        <w:bottom w:val="none" w:sz="0" w:space="0" w:color="auto"/>
                        <w:right w:val="none" w:sz="0" w:space="0" w:color="auto"/>
                      </w:divBdr>
                      <w:divsChild>
                        <w:div w:id="1121994779">
                          <w:marLeft w:val="-225"/>
                          <w:marRight w:val="-225"/>
                          <w:marTop w:val="0"/>
                          <w:marBottom w:val="0"/>
                          <w:divBdr>
                            <w:top w:val="none" w:sz="0" w:space="0" w:color="auto"/>
                            <w:left w:val="none" w:sz="0" w:space="0" w:color="auto"/>
                            <w:bottom w:val="none" w:sz="0" w:space="0" w:color="auto"/>
                            <w:right w:val="none" w:sz="0" w:space="0" w:color="auto"/>
                          </w:divBdr>
                          <w:divsChild>
                            <w:div w:id="1951933944">
                              <w:marLeft w:val="0"/>
                              <w:marRight w:val="0"/>
                              <w:marTop w:val="0"/>
                              <w:marBottom w:val="0"/>
                              <w:divBdr>
                                <w:top w:val="none" w:sz="0" w:space="0" w:color="auto"/>
                                <w:left w:val="none" w:sz="0" w:space="0" w:color="auto"/>
                                <w:bottom w:val="none" w:sz="0" w:space="0" w:color="auto"/>
                                <w:right w:val="none" w:sz="0" w:space="0" w:color="auto"/>
                              </w:divBdr>
                              <w:divsChild>
                                <w:div w:id="877863044">
                                  <w:marLeft w:val="0"/>
                                  <w:marRight w:val="0"/>
                                  <w:marTop w:val="120"/>
                                  <w:marBottom w:val="120"/>
                                  <w:divBdr>
                                    <w:top w:val="none" w:sz="0" w:space="0" w:color="auto"/>
                                    <w:left w:val="none" w:sz="0" w:space="0" w:color="auto"/>
                                    <w:bottom w:val="none" w:sz="0" w:space="0" w:color="auto"/>
                                    <w:right w:val="none" w:sz="0" w:space="0" w:color="auto"/>
                                  </w:divBdr>
                                  <w:divsChild>
                                    <w:div w:id="1999575627">
                                      <w:marLeft w:val="0"/>
                                      <w:marRight w:val="0"/>
                                      <w:marTop w:val="0"/>
                                      <w:marBottom w:val="0"/>
                                      <w:divBdr>
                                        <w:top w:val="none" w:sz="0" w:space="0" w:color="auto"/>
                                        <w:left w:val="none" w:sz="0" w:space="0" w:color="auto"/>
                                        <w:bottom w:val="none" w:sz="0" w:space="0" w:color="auto"/>
                                        <w:right w:val="none" w:sz="0" w:space="0" w:color="auto"/>
                                      </w:divBdr>
                                      <w:divsChild>
                                        <w:div w:id="2057309812">
                                          <w:marLeft w:val="0"/>
                                          <w:marRight w:val="0"/>
                                          <w:marTop w:val="0"/>
                                          <w:marBottom w:val="0"/>
                                          <w:divBdr>
                                            <w:top w:val="none" w:sz="0" w:space="0" w:color="auto"/>
                                            <w:left w:val="none" w:sz="0" w:space="0" w:color="auto"/>
                                            <w:bottom w:val="none" w:sz="0" w:space="0" w:color="auto"/>
                                            <w:right w:val="none" w:sz="0" w:space="0" w:color="auto"/>
                                          </w:divBdr>
                                          <w:divsChild>
                                            <w:div w:id="276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67933">
                              <w:marLeft w:val="0"/>
                              <w:marRight w:val="0"/>
                              <w:marTop w:val="0"/>
                              <w:marBottom w:val="0"/>
                              <w:divBdr>
                                <w:top w:val="none" w:sz="0" w:space="0" w:color="auto"/>
                                <w:left w:val="none" w:sz="0" w:space="0" w:color="auto"/>
                                <w:bottom w:val="none" w:sz="0" w:space="0" w:color="auto"/>
                                <w:right w:val="none" w:sz="0" w:space="0" w:color="auto"/>
                              </w:divBdr>
                              <w:divsChild>
                                <w:div w:id="714544446">
                                  <w:marLeft w:val="0"/>
                                  <w:marRight w:val="0"/>
                                  <w:marTop w:val="120"/>
                                  <w:marBottom w:val="120"/>
                                  <w:divBdr>
                                    <w:top w:val="none" w:sz="0" w:space="0" w:color="auto"/>
                                    <w:left w:val="none" w:sz="0" w:space="0" w:color="auto"/>
                                    <w:bottom w:val="none" w:sz="0" w:space="0" w:color="auto"/>
                                    <w:right w:val="none" w:sz="0" w:space="0" w:color="auto"/>
                                  </w:divBdr>
                                  <w:divsChild>
                                    <w:div w:id="813570718">
                                      <w:marLeft w:val="0"/>
                                      <w:marRight w:val="0"/>
                                      <w:marTop w:val="0"/>
                                      <w:marBottom w:val="0"/>
                                      <w:divBdr>
                                        <w:top w:val="none" w:sz="0" w:space="0" w:color="auto"/>
                                        <w:left w:val="none" w:sz="0" w:space="0" w:color="auto"/>
                                        <w:bottom w:val="none" w:sz="0" w:space="0" w:color="auto"/>
                                        <w:right w:val="none" w:sz="0" w:space="0" w:color="auto"/>
                                      </w:divBdr>
                                      <w:divsChild>
                                        <w:div w:id="1925721516">
                                          <w:marLeft w:val="0"/>
                                          <w:marRight w:val="0"/>
                                          <w:marTop w:val="0"/>
                                          <w:marBottom w:val="0"/>
                                          <w:divBdr>
                                            <w:top w:val="none" w:sz="0" w:space="0" w:color="auto"/>
                                            <w:left w:val="none" w:sz="0" w:space="0" w:color="auto"/>
                                            <w:bottom w:val="none" w:sz="0" w:space="0" w:color="auto"/>
                                            <w:right w:val="none" w:sz="0" w:space="0" w:color="auto"/>
                                          </w:divBdr>
                                          <w:divsChild>
                                            <w:div w:id="3102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9327">
                              <w:marLeft w:val="0"/>
                              <w:marRight w:val="0"/>
                              <w:marTop w:val="0"/>
                              <w:marBottom w:val="0"/>
                              <w:divBdr>
                                <w:top w:val="none" w:sz="0" w:space="0" w:color="auto"/>
                                <w:left w:val="none" w:sz="0" w:space="0" w:color="auto"/>
                                <w:bottom w:val="none" w:sz="0" w:space="0" w:color="auto"/>
                                <w:right w:val="none" w:sz="0" w:space="0" w:color="auto"/>
                              </w:divBdr>
                              <w:divsChild>
                                <w:div w:id="2086410050">
                                  <w:marLeft w:val="0"/>
                                  <w:marRight w:val="0"/>
                                  <w:marTop w:val="120"/>
                                  <w:marBottom w:val="120"/>
                                  <w:divBdr>
                                    <w:top w:val="none" w:sz="0" w:space="0" w:color="auto"/>
                                    <w:left w:val="none" w:sz="0" w:space="0" w:color="auto"/>
                                    <w:bottom w:val="none" w:sz="0" w:space="0" w:color="auto"/>
                                    <w:right w:val="none" w:sz="0" w:space="0" w:color="auto"/>
                                  </w:divBdr>
                                  <w:divsChild>
                                    <w:div w:id="1694456111">
                                      <w:marLeft w:val="0"/>
                                      <w:marRight w:val="0"/>
                                      <w:marTop w:val="0"/>
                                      <w:marBottom w:val="0"/>
                                      <w:divBdr>
                                        <w:top w:val="none" w:sz="0" w:space="0" w:color="auto"/>
                                        <w:left w:val="none" w:sz="0" w:space="0" w:color="auto"/>
                                        <w:bottom w:val="none" w:sz="0" w:space="0" w:color="auto"/>
                                        <w:right w:val="none" w:sz="0" w:space="0" w:color="auto"/>
                                      </w:divBdr>
                                      <w:divsChild>
                                        <w:div w:id="1060516950">
                                          <w:marLeft w:val="0"/>
                                          <w:marRight w:val="0"/>
                                          <w:marTop w:val="0"/>
                                          <w:marBottom w:val="0"/>
                                          <w:divBdr>
                                            <w:top w:val="none" w:sz="0" w:space="0" w:color="auto"/>
                                            <w:left w:val="none" w:sz="0" w:space="0" w:color="auto"/>
                                            <w:bottom w:val="none" w:sz="0" w:space="0" w:color="auto"/>
                                            <w:right w:val="none" w:sz="0" w:space="0" w:color="auto"/>
                                          </w:divBdr>
                                          <w:divsChild>
                                            <w:div w:id="39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5572">
                              <w:marLeft w:val="0"/>
                              <w:marRight w:val="0"/>
                              <w:marTop w:val="0"/>
                              <w:marBottom w:val="0"/>
                              <w:divBdr>
                                <w:top w:val="none" w:sz="0" w:space="0" w:color="auto"/>
                                <w:left w:val="none" w:sz="0" w:space="0" w:color="auto"/>
                                <w:bottom w:val="none" w:sz="0" w:space="0" w:color="auto"/>
                                <w:right w:val="none" w:sz="0" w:space="0" w:color="auto"/>
                              </w:divBdr>
                              <w:divsChild>
                                <w:div w:id="970553527">
                                  <w:marLeft w:val="0"/>
                                  <w:marRight w:val="0"/>
                                  <w:marTop w:val="120"/>
                                  <w:marBottom w:val="120"/>
                                  <w:divBdr>
                                    <w:top w:val="none" w:sz="0" w:space="0" w:color="auto"/>
                                    <w:left w:val="none" w:sz="0" w:space="0" w:color="auto"/>
                                    <w:bottom w:val="none" w:sz="0" w:space="0" w:color="auto"/>
                                    <w:right w:val="none" w:sz="0" w:space="0" w:color="auto"/>
                                  </w:divBdr>
                                  <w:divsChild>
                                    <w:div w:id="1122043179">
                                      <w:marLeft w:val="0"/>
                                      <w:marRight w:val="0"/>
                                      <w:marTop w:val="0"/>
                                      <w:marBottom w:val="0"/>
                                      <w:divBdr>
                                        <w:top w:val="none" w:sz="0" w:space="0" w:color="auto"/>
                                        <w:left w:val="none" w:sz="0" w:space="0" w:color="auto"/>
                                        <w:bottom w:val="none" w:sz="0" w:space="0" w:color="auto"/>
                                        <w:right w:val="none" w:sz="0" w:space="0" w:color="auto"/>
                                      </w:divBdr>
                                      <w:divsChild>
                                        <w:div w:id="2024504807">
                                          <w:marLeft w:val="0"/>
                                          <w:marRight w:val="0"/>
                                          <w:marTop w:val="0"/>
                                          <w:marBottom w:val="0"/>
                                          <w:divBdr>
                                            <w:top w:val="none" w:sz="0" w:space="0" w:color="auto"/>
                                            <w:left w:val="none" w:sz="0" w:space="0" w:color="auto"/>
                                            <w:bottom w:val="none" w:sz="0" w:space="0" w:color="auto"/>
                                            <w:right w:val="none" w:sz="0" w:space="0" w:color="auto"/>
                                          </w:divBdr>
                                          <w:divsChild>
                                            <w:div w:id="253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13385">
              <w:marLeft w:val="0"/>
              <w:marRight w:val="0"/>
              <w:marTop w:val="0"/>
              <w:marBottom w:val="0"/>
              <w:divBdr>
                <w:top w:val="none" w:sz="0" w:space="0" w:color="auto"/>
                <w:left w:val="none" w:sz="0" w:space="0" w:color="auto"/>
                <w:bottom w:val="none" w:sz="0" w:space="0" w:color="auto"/>
                <w:right w:val="none" w:sz="0" w:space="0" w:color="auto"/>
              </w:divBdr>
              <w:divsChild>
                <w:div w:id="895354593">
                  <w:marLeft w:val="0"/>
                  <w:marRight w:val="0"/>
                  <w:marTop w:val="0"/>
                  <w:marBottom w:val="0"/>
                  <w:divBdr>
                    <w:top w:val="single" w:sz="6" w:space="0" w:color="E0E1E1"/>
                    <w:left w:val="single" w:sz="6" w:space="0" w:color="E0E1E1"/>
                    <w:bottom w:val="single" w:sz="6" w:space="0" w:color="E0E1E1"/>
                    <w:right w:val="single" w:sz="6" w:space="0" w:color="E0E1E1"/>
                  </w:divBdr>
                  <w:divsChild>
                    <w:div w:id="1360160032">
                      <w:marLeft w:val="0"/>
                      <w:marRight w:val="0"/>
                      <w:marTop w:val="0"/>
                      <w:marBottom w:val="0"/>
                      <w:divBdr>
                        <w:top w:val="none" w:sz="0" w:space="0" w:color="auto"/>
                        <w:left w:val="none" w:sz="0" w:space="0" w:color="auto"/>
                        <w:bottom w:val="none" w:sz="0" w:space="0" w:color="auto"/>
                        <w:right w:val="none" w:sz="0" w:space="0" w:color="auto"/>
                      </w:divBdr>
                      <w:divsChild>
                        <w:div w:id="609043453">
                          <w:marLeft w:val="-225"/>
                          <w:marRight w:val="-225"/>
                          <w:marTop w:val="0"/>
                          <w:marBottom w:val="0"/>
                          <w:divBdr>
                            <w:top w:val="none" w:sz="0" w:space="0" w:color="auto"/>
                            <w:left w:val="none" w:sz="0" w:space="0" w:color="auto"/>
                            <w:bottom w:val="none" w:sz="0" w:space="0" w:color="auto"/>
                            <w:right w:val="none" w:sz="0" w:space="0" w:color="auto"/>
                          </w:divBdr>
                          <w:divsChild>
                            <w:div w:id="725877908">
                              <w:marLeft w:val="0"/>
                              <w:marRight w:val="0"/>
                              <w:marTop w:val="0"/>
                              <w:marBottom w:val="0"/>
                              <w:divBdr>
                                <w:top w:val="none" w:sz="0" w:space="0" w:color="auto"/>
                                <w:left w:val="none" w:sz="0" w:space="0" w:color="auto"/>
                                <w:bottom w:val="none" w:sz="0" w:space="0" w:color="auto"/>
                                <w:right w:val="none" w:sz="0" w:space="0" w:color="auto"/>
                              </w:divBdr>
                              <w:divsChild>
                                <w:div w:id="1577277474">
                                  <w:marLeft w:val="0"/>
                                  <w:marRight w:val="0"/>
                                  <w:marTop w:val="120"/>
                                  <w:marBottom w:val="120"/>
                                  <w:divBdr>
                                    <w:top w:val="none" w:sz="0" w:space="0" w:color="auto"/>
                                    <w:left w:val="none" w:sz="0" w:space="0" w:color="auto"/>
                                    <w:bottom w:val="none" w:sz="0" w:space="0" w:color="auto"/>
                                    <w:right w:val="none" w:sz="0" w:space="0" w:color="auto"/>
                                  </w:divBdr>
                                  <w:divsChild>
                                    <w:div w:id="1961496649">
                                      <w:marLeft w:val="0"/>
                                      <w:marRight w:val="0"/>
                                      <w:marTop w:val="0"/>
                                      <w:marBottom w:val="0"/>
                                      <w:divBdr>
                                        <w:top w:val="none" w:sz="0" w:space="0" w:color="auto"/>
                                        <w:left w:val="none" w:sz="0" w:space="0" w:color="auto"/>
                                        <w:bottom w:val="none" w:sz="0" w:space="0" w:color="auto"/>
                                        <w:right w:val="none" w:sz="0" w:space="0" w:color="auto"/>
                                      </w:divBdr>
                                      <w:divsChild>
                                        <w:div w:id="1443187667">
                                          <w:marLeft w:val="0"/>
                                          <w:marRight w:val="0"/>
                                          <w:marTop w:val="60"/>
                                          <w:marBottom w:val="60"/>
                                          <w:divBdr>
                                            <w:top w:val="none" w:sz="0" w:space="0" w:color="auto"/>
                                            <w:left w:val="none" w:sz="0" w:space="0" w:color="auto"/>
                                            <w:bottom w:val="none" w:sz="0" w:space="0" w:color="auto"/>
                                            <w:right w:val="none" w:sz="0" w:space="0" w:color="auto"/>
                                          </w:divBdr>
                                          <w:divsChild>
                                            <w:div w:id="1058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358075">
      <w:bodyDiv w:val="1"/>
      <w:marLeft w:val="0"/>
      <w:marRight w:val="0"/>
      <w:marTop w:val="0"/>
      <w:marBottom w:val="0"/>
      <w:divBdr>
        <w:top w:val="none" w:sz="0" w:space="0" w:color="auto"/>
        <w:left w:val="none" w:sz="0" w:space="0" w:color="auto"/>
        <w:bottom w:val="none" w:sz="0" w:space="0" w:color="auto"/>
        <w:right w:val="none" w:sz="0" w:space="0" w:color="auto"/>
      </w:divBdr>
      <w:divsChild>
        <w:div w:id="1365979273">
          <w:marLeft w:val="0"/>
          <w:marRight w:val="0"/>
          <w:marTop w:val="0"/>
          <w:marBottom w:val="0"/>
          <w:divBdr>
            <w:top w:val="none" w:sz="0" w:space="0" w:color="auto"/>
            <w:left w:val="none" w:sz="0" w:space="0" w:color="auto"/>
            <w:bottom w:val="none" w:sz="0" w:space="0" w:color="auto"/>
            <w:right w:val="none" w:sz="0" w:space="0" w:color="auto"/>
          </w:divBdr>
          <w:divsChild>
            <w:div w:id="1352301412">
              <w:marLeft w:val="0"/>
              <w:marRight w:val="0"/>
              <w:marTop w:val="0"/>
              <w:marBottom w:val="0"/>
              <w:divBdr>
                <w:top w:val="single" w:sz="6" w:space="0" w:color="E0E1E1"/>
                <w:left w:val="single" w:sz="6" w:space="0" w:color="E0E1E1"/>
                <w:bottom w:val="single" w:sz="6" w:space="0" w:color="E0E1E1"/>
                <w:right w:val="single" w:sz="6" w:space="0" w:color="E0E1E1"/>
              </w:divBdr>
              <w:divsChild>
                <w:div w:id="1583905442">
                  <w:marLeft w:val="0"/>
                  <w:marRight w:val="0"/>
                  <w:marTop w:val="0"/>
                  <w:marBottom w:val="0"/>
                  <w:divBdr>
                    <w:top w:val="none" w:sz="0" w:space="0" w:color="auto"/>
                    <w:left w:val="none" w:sz="0" w:space="0" w:color="auto"/>
                    <w:bottom w:val="none" w:sz="0" w:space="0" w:color="auto"/>
                    <w:right w:val="none" w:sz="0" w:space="0" w:color="auto"/>
                  </w:divBdr>
                  <w:divsChild>
                    <w:div w:id="1129855990">
                      <w:marLeft w:val="-225"/>
                      <w:marRight w:val="-225"/>
                      <w:marTop w:val="0"/>
                      <w:marBottom w:val="0"/>
                      <w:divBdr>
                        <w:top w:val="none" w:sz="0" w:space="0" w:color="auto"/>
                        <w:left w:val="none" w:sz="0" w:space="0" w:color="auto"/>
                        <w:bottom w:val="none" w:sz="0" w:space="0" w:color="auto"/>
                        <w:right w:val="none" w:sz="0" w:space="0" w:color="auto"/>
                      </w:divBdr>
                      <w:divsChild>
                        <w:div w:id="610358002">
                          <w:marLeft w:val="0"/>
                          <w:marRight w:val="0"/>
                          <w:marTop w:val="0"/>
                          <w:marBottom w:val="0"/>
                          <w:divBdr>
                            <w:top w:val="none" w:sz="0" w:space="0" w:color="auto"/>
                            <w:left w:val="none" w:sz="0" w:space="0" w:color="auto"/>
                            <w:bottom w:val="none" w:sz="0" w:space="0" w:color="auto"/>
                            <w:right w:val="none" w:sz="0" w:space="0" w:color="auto"/>
                          </w:divBdr>
                          <w:divsChild>
                            <w:div w:id="1852639941">
                              <w:marLeft w:val="0"/>
                              <w:marRight w:val="0"/>
                              <w:marTop w:val="120"/>
                              <w:marBottom w:val="120"/>
                              <w:divBdr>
                                <w:top w:val="none" w:sz="0" w:space="0" w:color="auto"/>
                                <w:left w:val="none" w:sz="0" w:space="0" w:color="auto"/>
                                <w:bottom w:val="none" w:sz="0" w:space="0" w:color="auto"/>
                                <w:right w:val="none" w:sz="0" w:space="0" w:color="auto"/>
                              </w:divBdr>
                              <w:divsChild>
                                <w:div w:id="213741899">
                                  <w:marLeft w:val="0"/>
                                  <w:marRight w:val="0"/>
                                  <w:marTop w:val="0"/>
                                  <w:marBottom w:val="0"/>
                                  <w:divBdr>
                                    <w:top w:val="none" w:sz="0" w:space="0" w:color="auto"/>
                                    <w:left w:val="none" w:sz="0" w:space="0" w:color="auto"/>
                                    <w:bottom w:val="none" w:sz="0" w:space="0" w:color="auto"/>
                                    <w:right w:val="none" w:sz="0" w:space="0" w:color="auto"/>
                                  </w:divBdr>
                                  <w:divsChild>
                                    <w:div w:id="28997831">
                                      <w:marLeft w:val="0"/>
                                      <w:marRight w:val="0"/>
                                      <w:marTop w:val="0"/>
                                      <w:marBottom w:val="0"/>
                                      <w:divBdr>
                                        <w:top w:val="none" w:sz="0" w:space="0" w:color="auto"/>
                                        <w:left w:val="none" w:sz="0" w:space="0" w:color="auto"/>
                                        <w:bottom w:val="none" w:sz="0" w:space="0" w:color="auto"/>
                                        <w:right w:val="none" w:sz="0" w:space="0" w:color="auto"/>
                                      </w:divBdr>
                                      <w:divsChild>
                                        <w:div w:id="1259482482">
                                          <w:marLeft w:val="0"/>
                                          <w:marRight w:val="0"/>
                                          <w:marTop w:val="0"/>
                                          <w:marBottom w:val="0"/>
                                          <w:divBdr>
                                            <w:top w:val="none" w:sz="0" w:space="0" w:color="auto"/>
                                            <w:left w:val="none" w:sz="0" w:space="0" w:color="auto"/>
                                            <w:bottom w:val="none" w:sz="0" w:space="0" w:color="auto"/>
                                            <w:right w:val="none" w:sz="0" w:space="0" w:color="auto"/>
                                          </w:divBdr>
                                          <w:divsChild>
                                            <w:div w:id="16107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3818">
                          <w:marLeft w:val="0"/>
                          <w:marRight w:val="0"/>
                          <w:marTop w:val="0"/>
                          <w:marBottom w:val="0"/>
                          <w:divBdr>
                            <w:top w:val="none" w:sz="0" w:space="0" w:color="auto"/>
                            <w:left w:val="none" w:sz="0" w:space="0" w:color="auto"/>
                            <w:bottom w:val="none" w:sz="0" w:space="0" w:color="auto"/>
                            <w:right w:val="none" w:sz="0" w:space="0" w:color="auto"/>
                          </w:divBdr>
                          <w:divsChild>
                            <w:div w:id="753747567">
                              <w:marLeft w:val="0"/>
                              <w:marRight w:val="0"/>
                              <w:marTop w:val="120"/>
                              <w:marBottom w:val="120"/>
                              <w:divBdr>
                                <w:top w:val="none" w:sz="0" w:space="0" w:color="auto"/>
                                <w:left w:val="none" w:sz="0" w:space="0" w:color="auto"/>
                                <w:bottom w:val="none" w:sz="0" w:space="0" w:color="auto"/>
                                <w:right w:val="none" w:sz="0" w:space="0" w:color="auto"/>
                              </w:divBdr>
                              <w:divsChild>
                                <w:div w:id="1931309999">
                                  <w:marLeft w:val="0"/>
                                  <w:marRight w:val="0"/>
                                  <w:marTop w:val="0"/>
                                  <w:marBottom w:val="0"/>
                                  <w:divBdr>
                                    <w:top w:val="none" w:sz="0" w:space="0" w:color="auto"/>
                                    <w:left w:val="none" w:sz="0" w:space="0" w:color="auto"/>
                                    <w:bottom w:val="none" w:sz="0" w:space="0" w:color="auto"/>
                                    <w:right w:val="none" w:sz="0" w:space="0" w:color="auto"/>
                                  </w:divBdr>
                                  <w:divsChild>
                                    <w:div w:id="2142380714">
                                      <w:marLeft w:val="0"/>
                                      <w:marRight w:val="0"/>
                                      <w:marTop w:val="0"/>
                                      <w:marBottom w:val="0"/>
                                      <w:divBdr>
                                        <w:top w:val="none" w:sz="0" w:space="0" w:color="auto"/>
                                        <w:left w:val="none" w:sz="0" w:space="0" w:color="auto"/>
                                        <w:bottom w:val="none" w:sz="0" w:space="0" w:color="auto"/>
                                        <w:right w:val="none" w:sz="0" w:space="0" w:color="auto"/>
                                      </w:divBdr>
                                      <w:divsChild>
                                        <w:div w:id="1440836799">
                                          <w:marLeft w:val="0"/>
                                          <w:marRight w:val="0"/>
                                          <w:marTop w:val="0"/>
                                          <w:marBottom w:val="0"/>
                                          <w:divBdr>
                                            <w:top w:val="none" w:sz="0" w:space="0" w:color="auto"/>
                                            <w:left w:val="none" w:sz="0" w:space="0" w:color="auto"/>
                                            <w:bottom w:val="none" w:sz="0" w:space="0" w:color="auto"/>
                                            <w:right w:val="none" w:sz="0" w:space="0" w:color="auto"/>
                                          </w:divBdr>
                                          <w:divsChild>
                                            <w:div w:id="822280477">
                                              <w:marLeft w:val="0"/>
                                              <w:marRight w:val="0"/>
                                              <w:marTop w:val="0"/>
                                              <w:marBottom w:val="0"/>
                                              <w:divBdr>
                                                <w:top w:val="none" w:sz="0" w:space="0" w:color="auto"/>
                                                <w:left w:val="none" w:sz="0" w:space="0" w:color="auto"/>
                                                <w:bottom w:val="none" w:sz="0" w:space="0" w:color="auto"/>
                                                <w:right w:val="none" w:sz="0" w:space="0" w:color="auto"/>
                                              </w:divBdr>
                                            </w:div>
                                            <w:div w:id="1179732772">
                                              <w:marLeft w:val="0"/>
                                              <w:marRight w:val="0"/>
                                              <w:marTop w:val="0"/>
                                              <w:marBottom w:val="0"/>
                                              <w:divBdr>
                                                <w:top w:val="none" w:sz="0" w:space="0" w:color="auto"/>
                                                <w:left w:val="none" w:sz="0" w:space="0" w:color="auto"/>
                                                <w:bottom w:val="none" w:sz="0" w:space="0" w:color="auto"/>
                                                <w:right w:val="none" w:sz="0" w:space="0" w:color="auto"/>
                                              </w:divBdr>
                                            </w:div>
                                            <w:div w:id="1139497349">
                                              <w:marLeft w:val="0"/>
                                              <w:marRight w:val="0"/>
                                              <w:marTop w:val="0"/>
                                              <w:marBottom w:val="0"/>
                                              <w:divBdr>
                                                <w:top w:val="none" w:sz="0" w:space="0" w:color="auto"/>
                                                <w:left w:val="none" w:sz="0" w:space="0" w:color="auto"/>
                                                <w:bottom w:val="none" w:sz="0" w:space="0" w:color="auto"/>
                                                <w:right w:val="none" w:sz="0" w:space="0" w:color="auto"/>
                                              </w:divBdr>
                                            </w:div>
                                            <w:div w:id="1746412015">
                                              <w:marLeft w:val="0"/>
                                              <w:marRight w:val="0"/>
                                              <w:marTop w:val="0"/>
                                              <w:marBottom w:val="0"/>
                                              <w:divBdr>
                                                <w:top w:val="none" w:sz="0" w:space="0" w:color="auto"/>
                                                <w:left w:val="none" w:sz="0" w:space="0" w:color="auto"/>
                                                <w:bottom w:val="none" w:sz="0" w:space="0" w:color="auto"/>
                                                <w:right w:val="none" w:sz="0" w:space="0" w:color="auto"/>
                                              </w:divBdr>
                                            </w:div>
                                            <w:div w:id="1625893044">
                                              <w:marLeft w:val="0"/>
                                              <w:marRight w:val="0"/>
                                              <w:marTop w:val="0"/>
                                              <w:marBottom w:val="0"/>
                                              <w:divBdr>
                                                <w:top w:val="none" w:sz="0" w:space="0" w:color="auto"/>
                                                <w:left w:val="none" w:sz="0" w:space="0" w:color="auto"/>
                                                <w:bottom w:val="none" w:sz="0" w:space="0" w:color="auto"/>
                                                <w:right w:val="none" w:sz="0" w:space="0" w:color="auto"/>
                                              </w:divBdr>
                                            </w:div>
                                            <w:div w:id="655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479">
                                  <w:marLeft w:val="0"/>
                                  <w:marRight w:val="0"/>
                                  <w:marTop w:val="0"/>
                                  <w:marBottom w:val="0"/>
                                  <w:divBdr>
                                    <w:top w:val="none" w:sz="0" w:space="0" w:color="auto"/>
                                    <w:left w:val="none" w:sz="0" w:space="0" w:color="auto"/>
                                    <w:bottom w:val="none" w:sz="0" w:space="0" w:color="auto"/>
                                    <w:right w:val="none" w:sz="0" w:space="0" w:color="auto"/>
                                  </w:divBdr>
                                  <w:divsChild>
                                    <w:div w:id="569075361">
                                      <w:marLeft w:val="0"/>
                                      <w:marRight w:val="0"/>
                                      <w:marTop w:val="0"/>
                                      <w:marBottom w:val="0"/>
                                      <w:divBdr>
                                        <w:top w:val="none" w:sz="0" w:space="0" w:color="auto"/>
                                        <w:left w:val="none" w:sz="0" w:space="0" w:color="auto"/>
                                        <w:bottom w:val="none" w:sz="0" w:space="0" w:color="auto"/>
                                        <w:right w:val="none" w:sz="0" w:space="0" w:color="auto"/>
                                      </w:divBdr>
                                      <w:divsChild>
                                        <w:div w:id="1226334242">
                                          <w:marLeft w:val="0"/>
                                          <w:marRight w:val="0"/>
                                          <w:marTop w:val="0"/>
                                          <w:marBottom w:val="0"/>
                                          <w:divBdr>
                                            <w:top w:val="none" w:sz="0" w:space="0" w:color="auto"/>
                                            <w:left w:val="none" w:sz="0" w:space="0" w:color="auto"/>
                                            <w:bottom w:val="none" w:sz="0" w:space="0" w:color="auto"/>
                                            <w:right w:val="none" w:sz="0" w:space="0" w:color="auto"/>
                                          </w:divBdr>
                                          <w:divsChild>
                                            <w:div w:id="726151136">
                                              <w:marLeft w:val="0"/>
                                              <w:marRight w:val="0"/>
                                              <w:marTop w:val="0"/>
                                              <w:marBottom w:val="0"/>
                                              <w:divBdr>
                                                <w:top w:val="none" w:sz="0" w:space="0" w:color="auto"/>
                                                <w:left w:val="none" w:sz="0" w:space="0" w:color="auto"/>
                                                <w:bottom w:val="none" w:sz="0" w:space="0" w:color="auto"/>
                                                <w:right w:val="none" w:sz="0" w:space="0" w:color="auto"/>
                                              </w:divBdr>
                                              <w:divsChild>
                                                <w:div w:id="4616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238565">
              <w:marLeft w:val="0"/>
              <w:marRight w:val="0"/>
              <w:marTop w:val="0"/>
              <w:marBottom w:val="0"/>
              <w:divBdr>
                <w:top w:val="none" w:sz="0" w:space="0" w:color="auto"/>
                <w:left w:val="none" w:sz="0" w:space="0" w:color="auto"/>
                <w:bottom w:val="none" w:sz="0" w:space="0" w:color="auto"/>
                <w:right w:val="none" w:sz="0" w:space="0" w:color="auto"/>
              </w:divBdr>
              <w:divsChild>
                <w:div w:id="1393967793">
                  <w:marLeft w:val="0"/>
                  <w:marRight w:val="0"/>
                  <w:marTop w:val="0"/>
                  <w:marBottom w:val="0"/>
                  <w:divBdr>
                    <w:top w:val="none" w:sz="0" w:space="0" w:color="auto"/>
                    <w:left w:val="none" w:sz="0" w:space="0" w:color="auto"/>
                    <w:bottom w:val="none" w:sz="0" w:space="0" w:color="auto"/>
                    <w:right w:val="none" w:sz="0" w:space="0" w:color="auto"/>
                  </w:divBdr>
                  <w:divsChild>
                    <w:div w:id="628706838">
                      <w:marLeft w:val="0"/>
                      <w:marRight w:val="0"/>
                      <w:marTop w:val="0"/>
                      <w:marBottom w:val="0"/>
                      <w:divBdr>
                        <w:top w:val="none" w:sz="0" w:space="0" w:color="auto"/>
                        <w:left w:val="none" w:sz="0" w:space="0" w:color="auto"/>
                        <w:bottom w:val="none" w:sz="0" w:space="0" w:color="auto"/>
                        <w:right w:val="none" w:sz="0" w:space="0" w:color="auto"/>
                      </w:divBdr>
                      <w:divsChild>
                        <w:div w:id="1952659928">
                          <w:marLeft w:val="0"/>
                          <w:marRight w:val="0"/>
                          <w:marTop w:val="120"/>
                          <w:marBottom w:val="120"/>
                          <w:divBdr>
                            <w:top w:val="none" w:sz="0" w:space="0" w:color="auto"/>
                            <w:left w:val="none" w:sz="0" w:space="0" w:color="auto"/>
                            <w:bottom w:val="none" w:sz="0" w:space="0" w:color="auto"/>
                            <w:right w:val="none" w:sz="0" w:space="0" w:color="auto"/>
                          </w:divBdr>
                          <w:divsChild>
                            <w:div w:id="1199245255">
                              <w:marLeft w:val="0"/>
                              <w:marRight w:val="0"/>
                              <w:marTop w:val="0"/>
                              <w:marBottom w:val="0"/>
                              <w:divBdr>
                                <w:top w:val="none" w:sz="0" w:space="0" w:color="auto"/>
                                <w:left w:val="none" w:sz="0" w:space="0" w:color="auto"/>
                                <w:bottom w:val="none" w:sz="0" w:space="0" w:color="auto"/>
                                <w:right w:val="none" w:sz="0" w:space="0" w:color="auto"/>
                              </w:divBdr>
                              <w:divsChild>
                                <w:div w:id="1355494963">
                                  <w:marLeft w:val="0"/>
                                  <w:marRight w:val="0"/>
                                  <w:marTop w:val="0"/>
                                  <w:marBottom w:val="0"/>
                                  <w:divBdr>
                                    <w:top w:val="none" w:sz="0" w:space="0" w:color="auto"/>
                                    <w:left w:val="none" w:sz="0" w:space="0" w:color="auto"/>
                                    <w:bottom w:val="none" w:sz="0" w:space="0" w:color="auto"/>
                                    <w:right w:val="none" w:sz="0" w:space="0" w:color="auto"/>
                                  </w:divBdr>
                                  <w:divsChild>
                                    <w:div w:id="12441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9105">
          <w:marLeft w:val="0"/>
          <w:marRight w:val="0"/>
          <w:marTop w:val="0"/>
          <w:marBottom w:val="0"/>
          <w:divBdr>
            <w:top w:val="none" w:sz="0" w:space="0" w:color="auto"/>
            <w:left w:val="none" w:sz="0" w:space="0" w:color="auto"/>
            <w:bottom w:val="none" w:sz="0" w:space="0" w:color="auto"/>
            <w:right w:val="none" w:sz="0" w:space="0" w:color="auto"/>
          </w:divBdr>
          <w:divsChild>
            <w:div w:id="1108039131">
              <w:marLeft w:val="-225"/>
              <w:marRight w:val="-225"/>
              <w:marTop w:val="0"/>
              <w:marBottom w:val="0"/>
              <w:divBdr>
                <w:top w:val="none" w:sz="0" w:space="0" w:color="auto"/>
                <w:left w:val="none" w:sz="0" w:space="0" w:color="auto"/>
                <w:bottom w:val="none" w:sz="0" w:space="0" w:color="auto"/>
                <w:right w:val="none" w:sz="0" w:space="0" w:color="auto"/>
              </w:divBdr>
              <w:divsChild>
                <w:div w:id="2097625325">
                  <w:marLeft w:val="0"/>
                  <w:marRight w:val="0"/>
                  <w:marTop w:val="450"/>
                  <w:marBottom w:val="300"/>
                  <w:divBdr>
                    <w:top w:val="none" w:sz="0" w:space="0" w:color="auto"/>
                    <w:left w:val="none" w:sz="0" w:space="0" w:color="auto"/>
                    <w:bottom w:val="none" w:sz="0" w:space="0" w:color="auto"/>
                    <w:right w:val="none" w:sz="0" w:space="0" w:color="auto"/>
                  </w:divBdr>
                  <w:divsChild>
                    <w:div w:id="39792777">
                      <w:marLeft w:val="0"/>
                      <w:marRight w:val="0"/>
                      <w:marTop w:val="0"/>
                      <w:marBottom w:val="0"/>
                      <w:divBdr>
                        <w:top w:val="none" w:sz="0" w:space="0" w:color="auto"/>
                        <w:left w:val="none" w:sz="0" w:space="0" w:color="auto"/>
                        <w:bottom w:val="none" w:sz="0" w:space="0" w:color="auto"/>
                        <w:right w:val="none" w:sz="0" w:space="0" w:color="auto"/>
                      </w:divBdr>
                    </w:div>
                  </w:divsChild>
                </w:div>
                <w:div w:id="2137945845">
                  <w:marLeft w:val="0"/>
                  <w:marRight w:val="0"/>
                  <w:marTop w:val="0"/>
                  <w:marBottom w:val="300"/>
                  <w:divBdr>
                    <w:top w:val="none" w:sz="0" w:space="0" w:color="auto"/>
                    <w:left w:val="none" w:sz="0" w:space="0" w:color="auto"/>
                    <w:bottom w:val="none" w:sz="0" w:space="0" w:color="auto"/>
                    <w:right w:val="none" w:sz="0" w:space="0" w:color="auto"/>
                  </w:divBdr>
                </w:div>
                <w:div w:id="634726274">
                  <w:marLeft w:val="0"/>
                  <w:marRight w:val="0"/>
                  <w:marTop w:val="0"/>
                  <w:marBottom w:val="300"/>
                  <w:divBdr>
                    <w:top w:val="none" w:sz="0" w:space="0" w:color="auto"/>
                    <w:left w:val="none" w:sz="0" w:space="0" w:color="auto"/>
                    <w:bottom w:val="none" w:sz="0" w:space="0" w:color="auto"/>
                    <w:right w:val="none" w:sz="0" w:space="0" w:color="auto"/>
                  </w:divBdr>
                  <w:divsChild>
                    <w:div w:id="1134909246">
                      <w:marLeft w:val="0"/>
                      <w:marRight w:val="0"/>
                      <w:marTop w:val="0"/>
                      <w:marBottom w:val="0"/>
                      <w:divBdr>
                        <w:top w:val="none" w:sz="0" w:space="0" w:color="auto"/>
                        <w:left w:val="none" w:sz="0" w:space="0" w:color="auto"/>
                        <w:bottom w:val="none" w:sz="0" w:space="0" w:color="auto"/>
                        <w:right w:val="none" w:sz="0" w:space="0" w:color="auto"/>
                      </w:divBdr>
                    </w:div>
                    <w:div w:id="203180733">
                      <w:marLeft w:val="0"/>
                      <w:marRight w:val="0"/>
                      <w:marTop w:val="0"/>
                      <w:marBottom w:val="0"/>
                      <w:divBdr>
                        <w:top w:val="none" w:sz="0" w:space="0" w:color="auto"/>
                        <w:left w:val="none" w:sz="0" w:space="0" w:color="auto"/>
                        <w:bottom w:val="none" w:sz="0" w:space="0" w:color="auto"/>
                        <w:right w:val="none" w:sz="0" w:space="0" w:color="auto"/>
                      </w:divBdr>
                    </w:div>
                    <w:div w:id="322927626">
                      <w:marLeft w:val="0"/>
                      <w:marRight w:val="0"/>
                      <w:marTop w:val="0"/>
                      <w:marBottom w:val="300"/>
                      <w:divBdr>
                        <w:top w:val="single" w:sz="6" w:space="0" w:color="E8E8E2"/>
                        <w:left w:val="single" w:sz="6" w:space="0" w:color="E8E8E2"/>
                        <w:bottom w:val="single" w:sz="6" w:space="0" w:color="E8E8E2"/>
                        <w:right w:val="single" w:sz="6" w:space="0" w:color="E8E8E2"/>
                      </w:divBdr>
                      <w:divsChild>
                        <w:div w:id="412246347">
                          <w:marLeft w:val="0"/>
                          <w:marRight w:val="0"/>
                          <w:marTop w:val="0"/>
                          <w:marBottom w:val="0"/>
                          <w:divBdr>
                            <w:top w:val="none" w:sz="0" w:space="0" w:color="auto"/>
                            <w:left w:val="none" w:sz="0" w:space="0" w:color="auto"/>
                            <w:bottom w:val="none" w:sz="0" w:space="0" w:color="auto"/>
                            <w:right w:val="none" w:sz="0" w:space="0" w:color="auto"/>
                          </w:divBdr>
                          <w:divsChild>
                            <w:div w:id="274672880">
                              <w:marLeft w:val="0"/>
                              <w:marRight w:val="0"/>
                              <w:marTop w:val="0"/>
                              <w:marBottom w:val="0"/>
                              <w:divBdr>
                                <w:top w:val="none" w:sz="0" w:space="0" w:color="auto"/>
                                <w:left w:val="none" w:sz="0" w:space="0" w:color="auto"/>
                                <w:bottom w:val="none" w:sz="0" w:space="0" w:color="auto"/>
                                <w:right w:val="none" w:sz="0" w:space="0" w:color="auto"/>
                              </w:divBdr>
                              <w:divsChild>
                                <w:div w:id="2080056127">
                                  <w:marLeft w:val="0"/>
                                  <w:marRight w:val="0"/>
                                  <w:marTop w:val="0"/>
                                  <w:marBottom w:val="0"/>
                                  <w:divBdr>
                                    <w:top w:val="single" w:sz="2" w:space="4" w:color="FFFFFF"/>
                                    <w:left w:val="single" w:sz="2" w:space="11" w:color="3FA03F"/>
                                    <w:bottom w:val="single" w:sz="2" w:space="1" w:color="FFFFFF"/>
                                    <w:right w:val="single" w:sz="2" w:space="4" w:color="FFFFFF"/>
                                  </w:divBdr>
                                  <w:divsChild>
                                    <w:div w:id="1747074596">
                                      <w:marLeft w:val="0"/>
                                      <w:marRight w:val="0"/>
                                      <w:marTop w:val="0"/>
                                      <w:marBottom w:val="0"/>
                                      <w:divBdr>
                                        <w:top w:val="none" w:sz="0" w:space="0" w:color="auto"/>
                                        <w:left w:val="single" w:sz="24" w:space="8" w:color="52CE52"/>
                                        <w:bottom w:val="none" w:sz="0" w:space="0" w:color="auto"/>
                                        <w:right w:val="none" w:sz="0" w:space="0" w:color="auto"/>
                                      </w:divBdr>
                                    </w:div>
                                  </w:divsChild>
                                </w:div>
                                <w:div w:id="505751406">
                                  <w:marLeft w:val="0"/>
                                  <w:marRight w:val="0"/>
                                  <w:marTop w:val="0"/>
                                  <w:marBottom w:val="0"/>
                                  <w:divBdr>
                                    <w:top w:val="single" w:sz="2" w:space="1" w:color="FFFFFF"/>
                                    <w:left w:val="single" w:sz="2" w:space="11" w:color="FFFFFF"/>
                                    <w:bottom w:val="single" w:sz="2" w:space="1" w:color="FFFFFF"/>
                                    <w:right w:val="single" w:sz="2" w:space="4" w:color="FFFFFF"/>
                                  </w:divBdr>
                                  <w:divsChild>
                                    <w:div w:id="671689622">
                                      <w:marLeft w:val="0"/>
                                      <w:marRight w:val="0"/>
                                      <w:marTop w:val="0"/>
                                      <w:marBottom w:val="0"/>
                                      <w:divBdr>
                                        <w:top w:val="none" w:sz="0" w:space="0" w:color="auto"/>
                                        <w:left w:val="single" w:sz="24" w:space="8" w:color="52CE52"/>
                                        <w:bottom w:val="none" w:sz="0" w:space="0" w:color="auto"/>
                                        <w:right w:val="none" w:sz="0" w:space="0" w:color="auto"/>
                                      </w:divBdr>
                                    </w:div>
                                  </w:divsChild>
                                </w:div>
                                <w:div w:id="1659261539">
                                  <w:marLeft w:val="0"/>
                                  <w:marRight w:val="0"/>
                                  <w:marTop w:val="0"/>
                                  <w:marBottom w:val="0"/>
                                  <w:divBdr>
                                    <w:top w:val="single" w:sz="2" w:space="1" w:color="FFFFFF"/>
                                    <w:left w:val="single" w:sz="2" w:space="11" w:color="FFFFFF"/>
                                    <w:bottom w:val="single" w:sz="2" w:space="1" w:color="FFFFFF"/>
                                    <w:right w:val="single" w:sz="2" w:space="4" w:color="FFFFFF"/>
                                  </w:divBdr>
                                  <w:divsChild>
                                    <w:div w:id="1112633961">
                                      <w:marLeft w:val="0"/>
                                      <w:marRight w:val="0"/>
                                      <w:marTop w:val="0"/>
                                      <w:marBottom w:val="0"/>
                                      <w:divBdr>
                                        <w:top w:val="none" w:sz="0" w:space="0" w:color="auto"/>
                                        <w:left w:val="single" w:sz="24" w:space="8" w:color="52CE52"/>
                                        <w:bottom w:val="none" w:sz="0" w:space="0" w:color="auto"/>
                                        <w:right w:val="none" w:sz="0" w:space="0" w:color="auto"/>
                                      </w:divBdr>
                                    </w:div>
                                  </w:divsChild>
                                </w:div>
                                <w:div w:id="1810246596">
                                  <w:marLeft w:val="0"/>
                                  <w:marRight w:val="0"/>
                                  <w:marTop w:val="0"/>
                                  <w:marBottom w:val="0"/>
                                  <w:divBdr>
                                    <w:top w:val="single" w:sz="2" w:space="1" w:color="FFFFFF"/>
                                    <w:left w:val="single" w:sz="2" w:space="11" w:color="FFFFFF"/>
                                    <w:bottom w:val="single" w:sz="2" w:space="1" w:color="FFFFFF"/>
                                    <w:right w:val="single" w:sz="2" w:space="4" w:color="FFFFFF"/>
                                  </w:divBdr>
                                  <w:divsChild>
                                    <w:div w:id="1167553940">
                                      <w:marLeft w:val="0"/>
                                      <w:marRight w:val="0"/>
                                      <w:marTop w:val="0"/>
                                      <w:marBottom w:val="0"/>
                                      <w:divBdr>
                                        <w:top w:val="none" w:sz="0" w:space="0" w:color="auto"/>
                                        <w:left w:val="single" w:sz="24" w:space="8" w:color="52CE52"/>
                                        <w:bottom w:val="none" w:sz="0" w:space="0" w:color="auto"/>
                                        <w:right w:val="none" w:sz="0" w:space="0" w:color="auto"/>
                                      </w:divBdr>
                                    </w:div>
                                  </w:divsChild>
                                </w:div>
                                <w:div w:id="653947499">
                                  <w:marLeft w:val="0"/>
                                  <w:marRight w:val="0"/>
                                  <w:marTop w:val="0"/>
                                  <w:marBottom w:val="0"/>
                                  <w:divBdr>
                                    <w:top w:val="single" w:sz="2" w:space="1" w:color="FFFFFF"/>
                                    <w:left w:val="single" w:sz="2" w:space="11" w:color="FFFFFF"/>
                                    <w:bottom w:val="single" w:sz="2" w:space="1" w:color="FFFFFF"/>
                                    <w:right w:val="single" w:sz="2" w:space="4" w:color="FFFFFF"/>
                                  </w:divBdr>
                                  <w:divsChild>
                                    <w:div w:id="303122418">
                                      <w:marLeft w:val="0"/>
                                      <w:marRight w:val="0"/>
                                      <w:marTop w:val="0"/>
                                      <w:marBottom w:val="0"/>
                                      <w:divBdr>
                                        <w:top w:val="none" w:sz="0" w:space="0" w:color="auto"/>
                                        <w:left w:val="single" w:sz="24" w:space="8" w:color="52CE52"/>
                                        <w:bottom w:val="none" w:sz="0" w:space="0" w:color="auto"/>
                                        <w:right w:val="none" w:sz="0" w:space="0" w:color="auto"/>
                                      </w:divBdr>
                                    </w:div>
                                  </w:divsChild>
                                </w:div>
                                <w:div w:id="1030423412">
                                  <w:marLeft w:val="0"/>
                                  <w:marRight w:val="0"/>
                                  <w:marTop w:val="0"/>
                                  <w:marBottom w:val="0"/>
                                  <w:divBdr>
                                    <w:top w:val="single" w:sz="2" w:space="1" w:color="FFFFFF"/>
                                    <w:left w:val="single" w:sz="2" w:space="11" w:color="FFFFFF"/>
                                    <w:bottom w:val="single" w:sz="2" w:space="4" w:color="FFFFFF"/>
                                    <w:right w:val="single" w:sz="2" w:space="4" w:color="FFFFFF"/>
                                  </w:divBdr>
                                  <w:divsChild>
                                    <w:div w:id="50050971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3102834">
                      <w:marLeft w:val="0"/>
                      <w:marRight w:val="0"/>
                      <w:marTop w:val="0"/>
                      <w:marBottom w:val="300"/>
                      <w:divBdr>
                        <w:top w:val="single" w:sz="6" w:space="0" w:color="E8E8E2"/>
                        <w:left w:val="single" w:sz="6" w:space="0" w:color="E8E8E2"/>
                        <w:bottom w:val="single" w:sz="6" w:space="0" w:color="E8E8E2"/>
                        <w:right w:val="single" w:sz="6" w:space="0" w:color="E8E8E2"/>
                      </w:divBdr>
                      <w:divsChild>
                        <w:div w:id="909776611">
                          <w:marLeft w:val="0"/>
                          <w:marRight w:val="0"/>
                          <w:marTop w:val="0"/>
                          <w:marBottom w:val="0"/>
                          <w:divBdr>
                            <w:top w:val="none" w:sz="0" w:space="0" w:color="auto"/>
                            <w:left w:val="none" w:sz="0" w:space="0" w:color="auto"/>
                            <w:bottom w:val="none" w:sz="0" w:space="0" w:color="auto"/>
                            <w:right w:val="none" w:sz="0" w:space="0" w:color="auto"/>
                          </w:divBdr>
                          <w:divsChild>
                            <w:div w:id="1849368980">
                              <w:marLeft w:val="0"/>
                              <w:marRight w:val="0"/>
                              <w:marTop w:val="0"/>
                              <w:marBottom w:val="0"/>
                              <w:divBdr>
                                <w:top w:val="none" w:sz="0" w:space="0" w:color="auto"/>
                                <w:left w:val="none" w:sz="0" w:space="0" w:color="auto"/>
                                <w:bottom w:val="none" w:sz="0" w:space="0" w:color="auto"/>
                                <w:right w:val="none" w:sz="0" w:space="0" w:color="auto"/>
                              </w:divBdr>
                              <w:divsChild>
                                <w:div w:id="455106811">
                                  <w:marLeft w:val="0"/>
                                  <w:marRight w:val="0"/>
                                  <w:marTop w:val="0"/>
                                  <w:marBottom w:val="0"/>
                                  <w:divBdr>
                                    <w:top w:val="single" w:sz="2" w:space="4" w:color="FFFFFF"/>
                                    <w:left w:val="single" w:sz="2" w:space="11" w:color="3FA03F"/>
                                    <w:bottom w:val="single" w:sz="2" w:space="1" w:color="FFFFFF"/>
                                    <w:right w:val="single" w:sz="2" w:space="4" w:color="FFFFFF"/>
                                  </w:divBdr>
                                  <w:divsChild>
                                    <w:div w:id="1116101442">
                                      <w:marLeft w:val="0"/>
                                      <w:marRight w:val="0"/>
                                      <w:marTop w:val="0"/>
                                      <w:marBottom w:val="0"/>
                                      <w:divBdr>
                                        <w:top w:val="none" w:sz="0" w:space="0" w:color="auto"/>
                                        <w:left w:val="single" w:sz="24" w:space="8" w:color="52CE52"/>
                                        <w:bottom w:val="none" w:sz="0" w:space="0" w:color="auto"/>
                                        <w:right w:val="none" w:sz="0" w:space="0" w:color="auto"/>
                                      </w:divBdr>
                                    </w:div>
                                  </w:divsChild>
                                </w:div>
                                <w:div w:id="1698118882">
                                  <w:marLeft w:val="0"/>
                                  <w:marRight w:val="0"/>
                                  <w:marTop w:val="0"/>
                                  <w:marBottom w:val="0"/>
                                  <w:divBdr>
                                    <w:top w:val="single" w:sz="2" w:space="1" w:color="FFFFFF"/>
                                    <w:left w:val="single" w:sz="2" w:space="11" w:color="FFFFFF"/>
                                    <w:bottom w:val="single" w:sz="2" w:space="1" w:color="FFFFFF"/>
                                    <w:right w:val="single" w:sz="2" w:space="4" w:color="FFFFFF"/>
                                  </w:divBdr>
                                  <w:divsChild>
                                    <w:div w:id="424114070">
                                      <w:marLeft w:val="0"/>
                                      <w:marRight w:val="0"/>
                                      <w:marTop w:val="0"/>
                                      <w:marBottom w:val="0"/>
                                      <w:divBdr>
                                        <w:top w:val="none" w:sz="0" w:space="0" w:color="auto"/>
                                        <w:left w:val="single" w:sz="24" w:space="8" w:color="52CE52"/>
                                        <w:bottom w:val="none" w:sz="0" w:space="0" w:color="auto"/>
                                        <w:right w:val="none" w:sz="0" w:space="0" w:color="auto"/>
                                      </w:divBdr>
                                    </w:div>
                                  </w:divsChild>
                                </w:div>
                                <w:div w:id="186724881">
                                  <w:marLeft w:val="0"/>
                                  <w:marRight w:val="0"/>
                                  <w:marTop w:val="0"/>
                                  <w:marBottom w:val="0"/>
                                  <w:divBdr>
                                    <w:top w:val="single" w:sz="2" w:space="1" w:color="FFFFFF"/>
                                    <w:left w:val="single" w:sz="2" w:space="11" w:color="3FA03F"/>
                                    <w:bottom w:val="single" w:sz="2" w:space="1" w:color="FFFFFF"/>
                                    <w:right w:val="single" w:sz="2" w:space="4" w:color="FFFFFF"/>
                                  </w:divBdr>
                                  <w:divsChild>
                                    <w:div w:id="827743839">
                                      <w:marLeft w:val="0"/>
                                      <w:marRight w:val="0"/>
                                      <w:marTop w:val="0"/>
                                      <w:marBottom w:val="0"/>
                                      <w:divBdr>
                                        <w:top w:val="none" w:sz="0" w:space="0" w:color="auto"/>
                                        <w:left w:val="single" w:sz="24" w:space="8" w:color="52CE52"/>
                                        <w:bottom w:val="none" w:sz="0" w:space="0" w:color="auto"/>
                                        <w:right w:val="none" w:sz="0" w:space="0" w:color="auto"/>
                                      </w:divBdr>
                                    </w:div>
                                  </w:divsChild>
                                </w:div>
                                <w:div w:id="1344089529">
                                  <w:marLeft w:val="0"/>
                                  <w:marRight w:val="0"/>
                                  <w:marTop w:val="0"/>
                                  <w:marBottom w:val="0"/>
                                  <w:divBdr>
                                    <w:top w:val="single" w:sz="2" w:space="1" w:color="FFFFFF"/>
                                    <w:left w:val="single" w:sz="2" w:space="11" w:color="FFFFFF"/>
                                    <w:bottom w:val="single" w:sz="2" w:space="1" w:color="FFFFFF"/>
                                    <w:right w:val="single" w:sz="2" w:space="4" w:color="FFFFFF"/>
                                  </w:divBdr>
                                  <w:divsChild>
                                    <w:div w:id="1295327560">
                                      <w:marLeft w:val="0"/>
                                      <w:marRight w:val="0"/>
                                      <w:marTop w:val="0"/>
                                      <w:marBottom w:val="0"/>
                                      <w:divBdr>
                                        <w:top w:val="none" w:sz="0" w:space="0" w:color="auto"/>
                                        <w:left w:val="single" w:sz="24" w:space="8" w:color="52CE52"/>
                                        <w:bottom w:val="none" w:sz="0" w:space="0" w:color="auto"/>
                                        <w:right w:val="none" w:sz="0" w:space="0" w:color="auto"/>
                                      </w:divBdr>
                                    </w:div>
                                  </w:divsChild>
                                </w:div>
                                <w:div w:id="1906262965">
                                  <w:marLeft w:val="0"/>
                                  <w:marRight w:val="0"/>
                                  <w:marTop w:val="0"/>
                                  <w:marBottom w:val="0"/>
                                  <w:divBdr>
                                    <w:top w:val="single" w:sz="2" w:space="1" w:color="FFFFFF"/>
                                    <w:left w:val="single" w:sz="2" w:space="11" w:color="FFFFFF"/>
                                    <w:bottom w:val="single" w:sz="2" w:space="1" w:color="FFFFFF"/>
                                    <w:right w:val="single" w:sz="2" w:space="4" w:color="FFFFFF"/>
                                  </w:divBdr>
                                  <w:divsChild>
                                    <w:div w:id="374737166">
                                      <w:marLeft w:val="0"/>
                                      <w:marRight w:val="0"/>
                                      <w:marTop w:val="0"/>
                                      <w:marBottom w:val="0"/>
                                      <w:divBdr>
                                        <w:top w:val="none" w:sz="0" w:space="0" w:color="auto"/>
                                        <w:left w:val="single" w:sz="24" w:space="8" w:color="52CE52"/>
                                        <w:bottom w:val="none" w:sz="0" w:space="0" w:color="auto"/>
                                        <w:right w:val="none" w:sz="0" w:space="0" w:color="auto"/>
                                      </w:divBdr>
                                    </w:div>
                                  </w:divsChild>
                                </w:div>
                                <w:div w:id="1551726244">
                                  <w:marLeft w:val="0"/>
                                  <w:marRight w:val="0"/>
                                  <w:marTop w:val="0"/>
                                  <w:marBottom w:val="0"/>
                                  <w:divBdr>
                                    <w:top w:val="single" w:sz="2" w:space="1" w:color="FFFFFF"/>
                                    <w:left w:val="single" w:sz="2" w:space="11" w:color="FFFFFF"/>
                                    <w:bottom w:val="single" w:sz="2" w:space="1" w:color="FFFFFF"/>
                                    <w:right w:val="single" w:sz="2" w:space="4" w:color="FFFFFF"/>
                                  </w:divBdr>
                                  <w:divsChild>
                                    <w:div w:id="20866471">
                                      <w:marLeft w:val="0"/>
                                      <w:marRight w:val="0"/>
                                      <w:marTop w:val="0"/>
                                      <w:marBottom w:val="0"/>
                                      <w:divBdr>
                                        <w:top w:val="none" w:sz="0" w:space="0" w:color="auto"/>
                                        <w:left w:val="single" w:sz="24" w:space="8" w:color="52CE52"/>
                                        <w:bottom w:val="none" w:sz="0" w:space="0" w:color="auto"/>
                                        <w:right w:val="none" w:sz="0" w:space="0" w:color="auto"/>
                                      </w:divBdr>
                                    </w:div>
                                  </w:divsChild>
                                </w:div>
                                <w:div w:id="975718855">
                                  <w:marLeft w:val="0"/>
                                  <w:marRight w:val="0"/>
                                  <w:marTop w:val="0"/>
                                  <w:marBottom w:val="0"/>
                                  <w:divBdr>
                                    <w:top w:val="single" w:sz="2" w:space="1" w:color="FFFFFF"/>
                                    <w:left w:val="single" w:sz="2" w:space="11" w:color="FFFFFF"/>
                                    <w:bottom w:val="single" w:sz="2" w:space="1" w:color="FFFFFF"/>
                                    <w:right w:val="single" w:sz="2" w:space="4" w:color="FFFFFF"/>
                                  </w:divBdr>
                                  <w:divsChild>
                                    <w:div w:id="434400005">
                                      <w:marLeft w:val="0"/>
                                      <w:marRight w:val="0"/>
                                      <w:marTop w:val="0"/>
                                      <w:marBottom w:val="0"/>
                                      <w:divBdr>
                                        <w:top w:val="none" w:sz="0" w:space="0" w:color="auto"/>
                                        <w:left w:val="single" w:sz="24" w:space="8" w:color="52CE52"/>
                                        <w:bottom w:val="none" w:sz="0" w:space="0" w:color="auto"/>
                                        <w:right w:val="none" w:sz="0" w:space="0" w:color="auto"/>
                                      </w:divBdr>
                                    </w:div>
                                  </w:divsChild>
                                </w:div>
                                <w:div w:id="1917855811">
                                  <w:marLeft w:val="0"/>
                                  <w:marRight w:val="0"/>
                                  <w:marTop w:val="0"/>
                                  <w:marBottom w:val="0"/>
                                  <w:divBdr>
                                    <w:top w:val="single" w:sz="2" w:space="1" w:color="FFFFFF"/>
                                    <w:left w:val="single" w:sz="2" w:space="11" w:color="FFFFFF"/>
                                    <w:bottom w:val="single" w:sz="2" w:space="1" w:color="FFFFFF"/>
                                    <w:right w:val="single" w:sz="2" w:space="4" w:color="FFFFFF"/>
                                  </w:divBdr>
                                  <w:divsChild>
                                    <w:div w:id="2018851020">
                                      <w:marLeft w:val="0"/>
                                      <w:marRight w:val="0"/>
                                      <w:marTop w:val="0"/>
                                      <w:marBottom w:val="0"/>
                                      <w:divBdr>
                                        <w:top w:val="none" w:sz="0" w:space="0" w:color="auto"/>
                                        <w:left w:val="single" w:sz="24" w:space="8" w:color="52CE52"/>
                                        <w:bottom w:val="none" w:sz="0" w:space="0" w:color="auto"/>
                                        <w:right w:val="none" w:sz="0" w:space="0" w:color="auto"/>
                                      </w:divBdr>
                                    </w:div>
                                  </w:divsChild>
                                </w:div>
                                <w:div w:id="1464737105">
                                  <w:marLeft w:val="0"/>
                                  <w:marRight w:val="0"/>
                                  <w:marTop w:val="0"/>
                                  <w:marBottom w:val="0"/>
                                  <w:divBdr>
                                    <w:top w:val="single" w:sz="2" w:space="1" w:color="FFFFFF"/>
                                    <w:left w:val="single" w:sz="2" w:space="11" w:color="FFFFFF"/>
                                    <w:bottom w:val="single" w:sz="2" w:space="1" w:color="FFFFFF"/>
                                    <w:right w:val="single" w:sz="2" w:space="4" w:color="FFFFFF"/>
                                  </w:divBdr>
                                  <w:divsChild>
                                    <w:div w:id="487328117">
                                      <w:marLeft w:val="0"/>
                                      <w:marRight w:val="0"/>
                                      <w:marTop w:val="0"/>
                                      <w:marBottom w:val="0"/>
                                      <w:divBdr>
                                        <w:top w:val="none" w:sz="0" w:space="0" w:color="auto"/>
                                        <w:left w:val="single" w:sz="24" w:space="8" w:color="52CE52"/>
                                        <w:bottom w:val="none" w:sz="0" w:space="0" w:color="auto"/>
                                        <w:right w:val="none" w:sz="0" w:space="0" w:color="auto"/>
                                      </w:divBdr>
                                    </w:div>
                                  </w:divsChild>
                                </w:div>
                                <w:div w:id="727726540">
                                  <w:marLeft w:val="0"/>
                                  <w:marRight w:val="0"/>
                                  <w:marTop w:val="0"/>
                                  <w:marBottom w:val="0"/>
                                  <w:divBdr>
                                    <w:top w:val="single" w:sz="2" w:space="1" w:color="FFFFFF"/>
                                    <w:left w:val="single" w:sz="2" w:space="11" w:color="FFFFFF"/>
                                    <w:bottom w:val="single" w:sz="2" w:space="4" w:color="FFFFFF"/>
                                    <w:right w:val="single" w:sz="2" w:space="4" w:color="FFFFFF"/>
                                  </w:divBdr>
                                  <w:divsChild>
                                    <w:div w:id="80461723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56480592">
                      <w:marLeft w:val="0"/>
                      <w:marRight w:val="0"/>
                      <w:marTop w:val="0"/>
                      <w:marBottom w:val="300"/>
                      <w:divBdr>
                        <w:top w:val="single" w:sz="6" w:space="0" w:color="E8E8E2"/>
                        <w:left w:val="single" w:sz="6" w:space="0" w:color="E8E8E2"/>
                        <w:bottom w:val="single" w:sz="6" w:space="0" w:color="E8E8E2"/>
                        <w:right w:val="single" w:sz="6" w:space="0" w:color="E8E8E2"/>
                      </w:divBdr>
                      <w:divsChild>
                        <w:div w:id="1438140757">
                          <w:marLeft w:val="0"/>
                          <w:marRight w:val="0"/>
                          <w:marTop w:val="0"/>
                          <w:marBottom w:val="0"/>
                          <w:divBdr>
                            <w:top w:val="none" w:sz="0" w:space="0" w:color="auto"/>
                            <w:left w:val="none" w:sz="0" w:space="0" w:color="auto"/>
                            <w:bottom w:val="none" w:sz="0" w:space="0" w:color="auto"/>
                            <w:right w:val="none" w:sz="0" w:space="0" w:color="auto"/>
                          </w:divBdr>
                          <w:divsChild>
                            <w:div w:id="1695035341">
                              <w:marLeft w:val="0"/>
                              <w:marRight w:val="0"/>
                              <w:marTop w:val="0"/>
                              <w:marBottom w:val="0"/>
                              <w:divBdr>
                                <w:top w:val="none" w:sz="0" w:space="0" w:color="auto"/>
                                <w:left w:val="none" w:sz="0" w:space="0" w:color="auto"/>
                                <w:bottom w:val="none" w:sz="0" w:space="0" w:color="auto"/>
                                <w:right w:val="none" w:sz="0" w:space="0" w:color="auto"/>
                              </w:divBdr>
                              <w:divsChild>
                                <w:div w:id="766655006">
                                  <w:marLeft w:val="0"/>
                                  <w:marRight w:val="0"/>
                                  <w:marTop w:val="0"/>
                                  <w:marBottom w:val="0"/>
                                  <w:divBdr>
                                    <w:top w:val="single" w:sz="2" w:space="4" w:color="FFFFFF"/>
                                    <w:left w:val="single" w:sz="2" w:space="11" w:color="3FA03F"/>
                                    <w:bottom w:val="single" w:sz="2" w:space="1" w:color="FFFFFF"/>
                                    <w:right w:val="single" w:sz="2" w:space="4" w:color="FFFFFF"/>
                                  </w:divBdr>
                                  <w:divsChild>
                                    <w:div w:id="296881895">
                                      <w:marLeft w:val="0"/>
                                      <w:marRight w:val="0"/>
                                      <w:marTop w:val="0"/>
                                      <w:marBottom w:val="0"/>
                                      <w:divBdr>
                                        <w:top w:val="none" w:sz="0" w:space="0" w:color="auto"/>
                                        <w:left w:val="single" w:sz="24" w:space="8" w:color="52CE52"/>
                                        <w:bottom w:val="none" w:sz="0" w:space="0" w:color="auto"/>
                                        <w:right w:val="none" w:sz="0" w:space="0" w:color="auto"/>
                                      </w:divBdr>
                                    </w:div>
                                  </w:divsChild>
                                </w:div>
                                <w:div w:id="1275791377">
                                  <w:marLeft w:val="0"/>
                                  <w:marRight w:val="0"/>
                                  <w:marTop w:val="0"/>
                                  <w:marBottom w:val="0"/>
                                  <w:divBdr>
                                    <w:top w:val="single" w:sz="2" w:space="1" w:color="FFFFFF"/>
                                    <w:left w:val="single" w:sz="2" w:space="11" w:color="FFFFFF"/>
                                    <w:bottom w:val="single" w:sz="2" w:space="1" w:color="FFFFFF"/>
                                    <w:right w:val="single" w:sz="2" w:space="4" w:color="FFFFFF"/>
                                  </w:divBdr>
                                  <w:divsChild>
                                    <w:div w:id="896942360">
                                      <w:marLeft w:val="0"/>
                                      <w:marRight w:val="0"/>
                                      <w:marTop w:val="0"/>
                                      <w:marBottom w:val="0"/>
                                      <w:divBdr>
                                        <w:top w:val="none" w:sz="0" w:space="0" w:color="auto"/>
                                        <w:left w:val="single" w:sz="24" w:space="8" w:color="52CE52"/>
                                        <w:bottom w:val="none" w:sz="0" w:space="0" w:color="auto"/>
                                        <w:right w:val="none" w:sz="0" w:space="0" w:color="auto"/>
                                      </w:divBdr>
                                    </w:div>
                                  </w:divsChild>
                                </w:div>
                                <w:div w:id="1079594228">
                                  <w:marLeft w:val="0"/>
                                  <w:marRight w:val="0"/>
                                  <w:marTop w:val="0"/>
                                  <w:marBottom w:val="0"/>
                                  <w:divBdr>
                                    <w:top w:val="single" w:sz="2" w:space="1" w:color="FFFFFF"/>
                                    <w:left w:val="single" w:sz="2" w:space="11" w:color="FFFFFF"/>
                                    <w:bottom w:val="single" w:sz="2" w:space="1" w:color="FFFFFF"/>
                                    <w:right w:val="single" w:sz="2" w:space="4" w:color="FFFFFF"/>
                                  </w:divBdr>
                                  <w:divsChild>
                                    <w:div w:id="2005040665">
                                      <w:marLeft w:val="0"/>
                                      <w:marRight w:val="0"/>
                                      <w:marTop w:val="0"/>
                                      <w:marBottom w:val="0"/>
                                      <w:divBdr>
                                        <w:top w:val="none" w:sz="0" w:space="0" w:color="auto"/>
                                        <w:left w:val="single" w:sz="24" w:space="8" w:color="52CE52"/>
                                        <w:bottom w:val="none" w:sz="0" w:space="0" w:color="auto"/>
                                        <w:right w:val="none" w:sz="0" w:space="0" w:color="auto"/>
                                      </w:divBdr>
                                    </w:div>
                                  </w:divsChild>
                                </w:div>
                                <w:div w:id="113796056">
                                  <w:marLeft w:val="0"/>
                                  <w:marRight w:val="0"/>
                                  <w:marTop w:val="0"/>
                                  <w:marBottom w:val="0"/>
                                  <w:divBdr>
                                    <w:top w:val="single" w:sz="2" w:space="1" w:color="FFFFFF"/>
                                    <w:left w:val="single" w:sz="2" w:space="11" w:color="FFFFFF"/>
                                    <w:bottom w:val="single" w:sz="2" w:space="1" w:color="FFFFFF"/>
                                    <w:right w:val="single" w:sz="2" w:space="4" w:color="FFFFFF"/>
                                  </w:divBdr>
                                  <w:divsChild>
                                    <w:div w:id="1581988004">
                                      <w:marLeft w:val="0"/>
                                      <w:marRight w:val="0"/>
                                      <w:marTop w:val="0"/>
                                      <w:marBottom w:val="0"/>
                                      <w:divBdr>
                                        <w:top w:val="none" w:sz="0" w:space="0" w:color="auto"/>
                                        <w:left w:val="single" w:sz="24" w:space="8" w:color="52CE52"/>
                                        <w:bottom w:val="none" w:sz="0" w:space="0" w:color="auto"/>
                                        <w:right w:val="none" w:sz="0" w:space="0" w:color="auto"/>
                                      </w:divBdr>
                                    </w:div>
                                  </w:divsChild>
                                </w:div>
                                <w:div w:id="2035770394">
                                  <w:marLeft w:val="0"/>
                                  <w:marRight w:val="0"/>
                                  <w:marTop w:val="0"/>
                                  <w:marBottom w:val="0"/>
                                  <w:divBdr>
                                    <w:top w:val="single" w:sz="2" w:space="1" w:color="FFFFFF"/>
                                    <w:left w:val="single" w:sz="2" w:space="11" w:color="FFFFFF"/>
                                    <w:bottom w:val="single" w:sz="2" w:space="1" w:color="FFFFFF"/>
                                    <w:right w:val="single" w:sz="2" w:space="4" w:color="FFFFFF"/>
                                  </w:divBdr>
                                  <w:divsChild>
                                    <w:div w:id="1976640444">
                                      <w:marLeft w:val="0"/>
                                      <w:marRight w:val="0"/>
                                      <w:marTop w:val="0"/>
                                      <w:marBottom w:val="0"/>
                                      <w:divBdr>
                                        <w:top w:val="none" w:sz="0" w:space="0" w:color="auto"/>
                                        <w:left w:val="single" w:sz="24" w:space="8" w:color="52CE52"/>
                                        <w:bottom w:val="none" w:sz="0" w:space="0" w:color="auto"/>
                                        <w:right w:val="none" w:sz="0" w:space="0" w:color="auto"/>
                                      </w:divBdr>
                                    </w:div>
                                  </w:divsChild>
                                </w:div>
                                <w:div w:id="1031296072">
                                  <w:marLeft w:val="0"/>
                                  <w:marRight w:val="0"/>
                                  <w:marTop w:val="0"/>
                                  <w:marBottom w:val="0"/>
                                  <w:divBdr>
                                    <w:top w:val="single" w:sz="2" w:space="1" w:color="FFFFFF"/>
                                    <w:left w:val="single" w:sz="2" w:space="11" w:color="FFFFFF"/>
                                    <w:bottom w:val="single" w:sz="2" w:space="1" w:color="FFFFFF"/>
                                    <w:right w:val="single" w:sz="2" w:space="4" w:color="FFFFFF"/>
                                  </w:divBdr>
                                  <w:divsChild>
                                    <w:div w:id="1893424526">
                                      <w:marLeft w:val="0"/>
                                      <w:marRight w:val="0"/>
                                      <w:marTop w:val="0"/>
                                      <w:marBottom w:val="0"/>
                                      <w:divBdr>
                                        <w:top w:val="none" w:sz="0" w:space="0" w:color="auto"/>
                                        <w:left w:val="single" w:sz="24" w:space="8" w:color="52CE52"/>
                                        <w:bottom w:val="none" w:sz="0" w:space="0" w:color="auto"/>
                                        <w:right w:val="none" w:sz="0" w:space="0" w:color="auto"/>
                                      </w:divBdr>
                                    </w:div>
                                  </w:divsChild>
                                </w:div>
                                <w:div w:id="843015455">
                                  <w:marLeft w:val="0"/>
                                  <w:marRight w:val="0"/>
                                  <w:marTop w:val="0"/>
                                  <w:marBottom w:val="0"/>
                                  <w:divBdr>
                                    <w:top w:val="single" w:sz="2" w:space="1" w:color="FFFFFF"/>
                                    <w:left w:val="single" w:sz="2" w:space="11" w:color="FFFFFF"/>
                                    <w:bottom w:val="single" w:sz="2" w:space="1" w:color="FFFFFF"/>
                                    <w:right w:val="single" w:sz="2" w:space="4" w:color="FFFFFF"/>
                                  </w:divBdr>
                                  <w:divsChild>
                                    <w:div w:id="2096903179">
                                      <w:marLeft w:val="0"/>
                                      <w:marRight w:val="0"/>
                                      <w:marTop w:val="0"/>
                                      <w:marBottom w:val="0"/>
                                      <w:divBdr>
                                        <w:top w:val="none" w:sz="0" w:space="0" w:color="auto"/>
                                        <w:left w:val="single" w:sz="24" w:space="8" w:color="52CE52"/>
                                        <w:bottom w:val="none" w:sz="0" w:space="0" w:color="auto"/>
                                        <w:right w:val="none" w:sz="0" w:space="0" w:color="auto"/>
                                      </w:divBdr>
                                    </w:div>
                                  </w:divsChild>
                                </w:div>
                                <w:div w:id="637298435">
                                  <w:marLeft w:val="0"/>
                                  <w:marRight w:val="0"/>
                                  <w:marTop w:val="0"/>
                                  <w:marBottom w:val="0"/>
                                  <w:divBdr>
                                    <w:top w:val="single" w:sz="2" w:space="1" w:color="FFFFFF"/>
                                    <w:left w:val="single" w:sz="2" w:space="11" w:color="FFFFFF"/>
                                    <w:bottom w:val="single" w:sz="2" w:space="1" w:color="FFFFFF"/>
                                    <w:right w:val="single" w:sz="2" w:space="4" w:color="FFFFFF"/>
                                  </w:divBdr>
                                  <w:divsChild>
                                    <w:div w:id="1805661502">
                                      <w:marLeft w:val="0"/>
                                      <w:marRight w:val="0"/>
                                      <w:marTop w:val="0"/>
                                      <w:marBottom w:val="0"/>
                                      <w:divBdr>
                                        <w:top w:val="none" w:sz="0" w:space="0" w:color="auto"/>
                                        <w:left w:val="single" w:sz="24" w:space="8" w:color="52CE52"/>
                                        <w:bottom w:val="none" w:sz="0" w:space="0" w:color="auto"/>
                                        <w:right w:val="none" w:sz="0" w:space="0" w:color="auto"/>
                                      </w:divBdr>
                                    </w:div>
                                  </w:divsChild>
                                </w:div>
                                <w:div w:id="2002394016">
                                  <w:marLeft w:val="0"/>
                                  <w:marRight w:val="0"/>
                                  <w:marTop w:val="0"/>
                                  <w:marBottom w:val="0"/>
                                  <w:divBdr>
                                    <w:top w:val="single" w:sz="2" w:space="1" w:color="FFFFFF"/>
                                    <w:left w:val="single" w:sz="2" w:space="11" w:color="FFFFFF"/>
                                    <w:bottom w:val="single" w:sz="2" w:space="1" w:color="FFFFFF"/>
                                    <w:right w:val="single" w:sz="2" w:space="4" w:color="FFFFFF"/>
                                  </w:divBdr>
                                  <w:divsChild>
                                    <w:div w:id="3823552">
                                      <w:marLeft w:val="0"/>
                                      <w:marRight w:val="0"/>
                                      <w:marTop w:val="0"/>
                                      <w:marBottom w:val="0"/>
                                      <w:divBdr>
                                        <w:top w:val="none" w:sz="0" w:space="0" w:color="auto"/>
                                        <w:left w:val="single" w:sz="24" w:space="8" w:color="52CE52"/>
                                        <w:bottom w:val="none" w:sz="0" w:space="0" w:color="auto"/>
                                        <w:right w:val="none" w:sz="0" w:space="0" w:color="auto"/>
                                      </w:divBdr>
                                    </w:div>
                                  </w:divsChild>
                                </w:div>
                                <w:div w:id="324361459">
                                  <w:marLeft w:val="0"/>
                                  <w:marRight w:val="0"/>
                                  <w:marTop w:val="0"/>
                                  <w:marBottom w:val="0"/>
                                  <w:divBdr>
                                    <w:top w:val="single" w:sz="2" w:space="1" w:color="FFFFFF"/>
                                    <w:left w:val="single" w:sz="2" w:space="11" w:color="FFFFFF"/>
                                    <w:bottom w:val="single" w:sz="2" w:space="1" w:color="FFFFFF"/>
                                    <w:right w:val="single" w:sz="2" w:space="4" w:color="FFFFFF"/>
                                  </w:divBdr>
                                  <w:divsChild>
                                    <w:div w:id="1551187262">
                                      <w:marLeft w:val="0"/>
                                      <w:marRight w:val="0"/>
                                      <w:marTop w:val="0"/>
                                      <w:marBottom w:val="0"/>
                                      <w:divBdr>
                                        <w:top w:val="none" w:sz="0" w:space="0" w:color="auto"/>
                                        <w:left w:val="single" w:sz="24" w:space="8" w:color="52CE52"/>
                                        <w:bottom w:val="none" w:sz="0" w:space="0" w:color="auto"/>
                                        <w:right w:val="none" w:sz="0" w:space="0" w:color="auto"/>
                                      </w:divBdr>
                                    </w:div>
                                  </w:divsChild>
                                </w:div>
                                <w:div w:id="947784632">
                                  <w:marLeft w:val="0"/>
                                  <w:marRight w:val="0"/>
                                  <w:marTop w:val="0"/>
                                  <w:marBottom w:val="0"/>
                                  <w:divBdr>
                                    <w:top w:val="single" w:sz="2" w:space="1" w:color="FFFFFF"/>
                                    <w:left w:val="single" w:sz="2" w:space="11" w:color="FFFFFF"/>
                                    <w:bottom w:val="single" w:sz="2" w:space="1" w:color="FFFFFF"/>
                                    <w:right w:val="single" w:sz="2" w:space="4" w:color="FFFFFF"/>
                                  </w:divBdr>
                                  <w:divsChild>
                                    <w:div w:id="1740398153">
                                      <w:marLeft w:val="0"/>
                                      <w:marRight w:val="0"/>
                                      <w:marTop w:val="0"/>
                                      <w:marBottom w:val="0"/>
                                      <w:divBdr>
                                        <w:top w:val="none" w:sz="0" w:space="0" w:color="auto"/>
                                        <w:left w:val="single" w:sz="24" w:space="8" w:color="52CE52"/>
                                        <w:bottom w:val="none" w:sz="0" w:space="0" w:color="auto"/>
                                        <w:right w:val="none" w:sz="0" w:space="0" w:color="auto"/>
                                      </w:divBdr>
                                    </w:div>
                                  </w:divsChild>
                                </w:div>
                                <w:div w:id="229853254">
                                  <w:marLeft w:val="0"/>
                                  <w:marRight w:val="0"/>
                                  <w:marTop w:val="0"/>
                                  <w:marBottom w:val="0"/>
                                  <w:divBdr>
                                    <w:top w:val="single" w:sz="2" w:space="1" w:color="FFFFFF"/>
                                    <w:left w:val="single" w:sz="2" w:space="11" w:color="FFFFFF"/>
                                    <w:bottom w:val="single" w:sz="2" w:space="1" w:color="FFFFFF"/>
                                    <w:right w:val="single" w:sz="2" w:space="4" w:color="FFFFFF"/>
                                  </w:divBdr>
                                  <w:divsChild>
                                    <w:div w:id="707728913">
                                      <w:marLeft w:val="0"/>
                                      <w:marRight w:val="0"/>
                                      <w:marTop w:val="0"/>
                                      <w:marBottom w:val="0"/>
                                      <w:divBdr>
                                        <w:top w:val="none" w:sz="0" w:space="0" w:color="auto"/>
                                        <w:left w:val="single" w:sz="24" w:space="8" w:color="52CE52"/>
                                        <w:bottom w:val="none" w:sz="0" w:space="0" w:color="auto"/>
                                        <w:right w:val="none" w:sz="0" w:space="0" w:color="auto"/>
                                      </w:divBdr>
                                    </w:div>
                                  </w:divsChild>
                                </w:div>
                                <w:div w:id="1220480733">
                                  <w:marLeft w:val="0"/>
                                  <w:marRight w:val="0"/>
                                  <w:marTop w:val="0"/>
                                  <w:marBottom w:val="0"/>
                                  <w:divBdr>
                                    <w:top w:val="single" w:sz="2" w:space="1" w:color="FFFFFF"/>
                                    <w:left w:val="single" w:sz="2" w:space="11" w:color="FFFFFF"/>
                                    <w:bottom w:val="single" w:sz="2" w:space="1" w:color="FFFFFF"/>
                                    <w:right w:val="single" w:sz="2" w:space="4" w:color="FFFFFF"/>
                                  </w:divBdr>
                                  <w:divsChild>
                                    <w:div w:id="1428698628">
                                      <w:marLeft w:val="0"/>
                                      <w:marRight w:val="0"/>
                                      <w:marTop w:val="0"/>
                                      <w:marBottom w:val="0"/>
                                      <w:divBdr>
                                        <w:top w:val="none" w:sz="0" w:space="0" w:color="auto"/>
                                        <w:left w:val="single" w:sz="24" w:space="8" w:color="52CE52"/>
                                        <w:bottom w:val="none" w:sz="0" w:space="0" w:color="auto"/>
                                        <w:right w:val="none" w:sz="0" w:space="0" w:color="auto"/>
                                      </w:divBdr>
                                    </w:div>
                                  </w:divsChild>
                                </w:div>
                                <w:div w:id="1421758673">
                                  <w:marLeft w:val="0"/>
                                  <w:marRight w:val="0"/>
                                  <w:marTop w:val="0"/>
                                  <w:marBottom w:val="0"/>
                                  <w:divBdr>
                                    <w:top w:val="single" w:sz="2" w:space="1" w:color="FFFFFF"/>
                                    <w:left w:val="single" w:sz="2" w:space="11" w:color="FFFFFF"/>
                                    <w:bottom w:val="single" w:sz="2" w:space="1" w:color="FFFFFF"/>
                                    <w:right w:val="single" w:sz="2" w:space="4" w:color="FFFFFF"/>
                                  </w:divBdr>
                                  <w:divsChild>
                                    <w:div w:id="945189922">
                                      <w:marLeft w:val="0"/>
                                      <w:marRight w:val="0"/>
                                      <w:marTop w:val="0"/>
                                      <w:marBottom w:val="0"/>
                                      <w:divBdr>
                                        <w:top w:val="none" w:sz="0" w:space="0" w:color="auto"/>
                                        <w:left w:val="single" w:sz="24" w:space="8" w:color="52CE52"/>
                                        <w:bottom w:val="none" w:sz="0" w:space="0" w:color="auto"/>
                                        <w:right w:val="none" w:sz="0" w:space="0" w:color="auto"/>
                                      </w:divBdr>
                                    </w:div>
                                  </w:divsChild>
                                </w:div>
                                <w:div w:id="1157066142">
                                  <w:marLeft w:val="0"/>
                                  <w:marRight w:val="0"/>
                                  <w:marTop w:val="0"/>
                                  <w:marBottom w:val="0"/>
                                  <w:divBdr>
                                    <w:top w:val="single" w:sz="2" w:space="1" w:color="FFFFFF"/>
                                    <w:left w:val="single" w:sz="2" w:space="11" w:color="FFFFFF"/>
                                    <w:bottom w:val="single" w:sz="2" w:space="1" w:color="FFFFFF"/>
                                    <w:right w:val="single" w:sz="2" w:space="4" w:color="FFFFFF"/>
                                  </w:divBdr>
                                  <w:divsChild>
                                    <w:div w:id="86390840">
                                      <w:marLeft w:val="0"/>
                                      <w:marRight w:val="0"/>
                                      <w:marTop w:val="0"/>
                                      <w:marBottom w:val="0"/>
                                      <w:divBdr>
                                        <w:top w:val="none" w:sz="0" w:space="0" w:color="auto"/>
                                        <w:left w:val="single" w:sz="24" w:space="8" w:color="52CE52"/>
                                        <w:bottom w:val="none" w:sz="0" w:space="0" w:color="auto"/>
                                        <w:right w:val="none" w:sz="0" w:space="0" w:color="auto"/>
                                      </w:divBdr>
                                    </w:div>
                                  </w:divsChild>
                                </w:div>
                                <w:div w:id="1912419591">
                                  <w:marLeft w:val="0"/>
                                  <w:marRight w:val="0"/>
                                  <w:marTop w:val="0"/>
                                  <w:marBottom w:val="0"/>
                                  <w:divBdr>
                                    <w:top w:val="single" w:sz="2" w:space="1" w:color="FFFFFF"/>
                                    <w:left w:val="single" w:sz="2" w:space="11" w:color="FFFFFF"/>
                                    <w:bottom w:val="single" w:sz="2" w:space="1" w:color="FFFFFF"/>
                                    <w:right w:val="single" w:sz="2" w:space="4" w:color="FFFFFF"/>
                                  </w:divBdr>
                                  <w:divsChild>
                                    <w:div w:id="1812747573">
                                      <w:marLeft w:val="0"/>
                                      <w:marRight w:val="0"/>
                                      <w:marTop w:val="0"/>
                                      <w:marBottom w:val="0"/>
                                      <w:divBdr>
                                        <w:top w:val="none" w:sz="0" w:space="0" w:color="auto"/>
                                        <w:left w:val="single" w:sz="24" w:space="8" w:color="52CE52"/>
                                        <w:bottom w:val="none" w:sz="0" w:space="0" w:color="auto"/>
                                        <w:right w:val="none" w:sz="0" w:space="0" w:color="auto"/>
                                      </w:divBdr>
                                    </w:div>
                                  </w:divsChild>
                                </w:div>
                                <w:div w:id="94138867">
                                  <w:marLeft w:val="0"/>
                                  <w:marRight w:val="0"/>
                                  <w:marTop w:val="0"/>
                                  <w:marBottom w:val="0"/>
                                  <w:divBdr>
                                    <w:top w:val="single" w:sz="2" w:space="1" w:color="FFFFFF"/>
                                    <w:left w:val="single" w:sz="2" w:space="11" w:color="FFFFFF"/>
                                    <w:bottom w:val="single" w:sz="2" w:space="1" w:color="FFFFFF"/>
                                    <w:right w:val="single" w:sz="2" w:space="4" w:color="FFFFFF"/>
                                  </w:divBdr>
                                  <w:divsChild>
                                    <w:div w:id="1476020409">
                                      <w:marLeft w:val="0"/>
                                      <w:marRight w:val="0"/>
                                      <w:marTop w:val="0"/>
                                      <w:marBottom w:val="0"/>
                                      <w:divBdr>
                                        <w:top w:val="none" w:sz="0" w:space="0" w:color="auto"/>
                                        <w:left w:val="single" w:sz="24" w:space="8" w:color="52CE52"/>
                                        <w:bottom w:val="none" w:sz="0" w:space="0" w:color="auto"/>
                                        <w:right w:val="none" w:sz="0" w:space="0" w:color="auto"/>
                                      </w:divBdr>
                                    </w:div>
                                  </w:divsChild>
                                </w:div>
                                <w:div w:id="1307978290">
                                  <w:marLeft w:val="0"/>
                                  <w:marRight w:val="0"/>
                                  <w:marTop w:val="0"/>
                                  <w:marBottom w:val="0"/>
                                  <w:divBdr>
                                    <w:top w:val="single" w:sz="2" w:space="1" w:color="FFFFFF"/>
                                    <w:left w:val="single" w:sz="2" w:space="11" w:color="FFFFFF"/>
                                    <w:bottom w:val="single" w:sz="2" w:space="1" w:color="FFFFFF"/>
                                    <w:right w:val="single" w:sz="2" w:space="4" w:color="FFFFFF"/>
                                  </w:divBdr>
                                  <w:divsChild>
                                    <w:div w:id="407384012">
                                      <w:marLeft w:val="0"/>
                                      <w:marRight w:val="0"/>
                                      <w:marTop w:val="0"/>
                                      <w:marBottom w:val="0"/>
                                      <w:divBdr>
                                        <w:top w:val="none" w:sz="0" w:space="0" w:color="auto"/>
                                        <w:left w:val="single" w:sz="24" w:space="8" w:color="52CE52"/>
                                        <w:bottom w:val="none" w:sz="0" w:space="0" w:color="auto"/>
                                        <w:right w:val="none" w:sz="0" w:space="0" w:color="auto"/>
                                      </w:divBdr>
                                    </w:div>
                                  </w:divsChild>
                                </w:div>
                                <w:div w:id="795835350">
                                  <w:marLeft w:val="0"/>
                                  <w:marRight w:val="0"/>
                                  <w:marTop w:val="0"/>
                                  <w:marBottom w:val="0"/>
                                  <w:divBdr>
                                    <w:top w:val="single" w:sz="2" w:space="1" w:color="FFFFFF"/>
                                    <w:left w:val="single" w:sz="2" w:space="11" w:color="FFFFFF"/>
                                    <w:bottom w:val="single" w:sz="2" w:space="4" w:color="FFFFFF"/>
                                    <w:right w:val="single" w:sz="2" w:space="4" w:color="FFFFFF"/>
                                  </w:divBdr>
                                  <w:divsChild>
                                    <w:div w:id="168601066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061441801">
                      <w:marLeft w:val="0"/>
                      <w:marRight w:val="0"/>
                      <w:marTop w:val="0"/>
                      <w:marBottom w:val="300"/>
                      <w:divBdr>
                        <w:top w:val="single" w:sz="6" w:space="0" w:color="E8E8E2"/>
                        <w:left w:val="single" w:sz="6" w:space="0" w:color="E8E8E2"/>
                        <w:bottom w:val="single" w:sz="6" w:space="0" w:color="E8E8E2"/>
                        <w:right w:val="single" w:sz="6" w:space="0" w:color="E8E8E2"/>
                      </w:divBdr>
                      <w:divsChild>
                        <w:div w:id="1394045198">
                          <w:marLeft w:val="0"/>
                          <w:marRight w:val="0"/>
                          <w:marTop w:val="0"/>
                          <w:marBottom w:val="0"/>
                          <w:divBdr>
                            <w:top w:val="none" w:sz="0" w:space="0" w:color="auto"/>
                            <w:left w:val="none" w:sz="0" w:space="0" w:color="auto"/>
                            <w:bottom w:val="none" w:sz="0" w:space="0" w:color="auto"/>
                            <w:right w:val="none" w:sz="0" w:space="0" w:color="auto"/>
                          </w:divBdr>
                          <w:divsChild>
                            <w:div w:id="658921850">
                              <w:marLeft w:val="0"/>
                              <w:marRight w:val="0"/>
                              <w:marTop w:val="0"/>
                              <w:marBottom w:val="0"/>
                              <w:divBdr>
                                <w:top w:val="none" w:sz="0" w:space="0" w:color="auto"/>
                                <w:left w:val="none" w:sz="0" w:space="0" w:color="auto"/>
                                <w:bottom w:val="none" w:sz="0" w:space="0" w:color="auto"/>
                                <w:right w:val="none" w:sz="0" w:space="0" w:color="auto"/>
                              </w:divBdr>
                              <w:divsChild>
                                <w:div w:id="1189182546">
                                  <w:marLeft w:val="0"/>
                                  <w:marRight w:val="0"/>
                                  <w:marTop w:val="0"/>
                                  <w:marBottom w:val="0"/>
                                  <w:divBdr>
                                    <w:top w:val="single" w:sz="2" w:space="4" w:color="FFFFFF"/>
                                    <w:left w:val="single" w:sz="2" w:space="11" w:color="3FA03F"/>
                                    <w:bottom w:val="single" w:sz="2" w:space="1" w:color="FFFFFF"/>
                                    <w:right w:val="single" w:sz="2" w:space="4" w:color="FFFFFF"/>
                                  </w:divBdr>
                                  <w:divsChild>
                                    <w:div w:id="100228935">
                                      <w:marLeft w:val="0"/>
                                      <w:marRight w:val="0"/>
                                      <w:marTop w:val="0"/>
                                      <w:marBottom w:val="0"/>
                                      <w:divBdr>
                                        <w:top w:val="none" w:sz="0" w:space="0" w:color="auto"/>
                                        <w:left w:val="single" w:sz="24" w:space="8" w:color="52CE52"/>
                                        <w:bottom w:val="none" w:sz="0" w:space="0" w:color="auto"/>
                                        <w:right w:val="none" w:sz="0" w:space="0" w:color="auto"/>
                                      </w:divBdr>
                                    </w:div>
                                  </w:divsChild>
                                </w:div>
                                <w:div w:id="755638569">
                                  <w:marLeft w:val="0"/>
                                  <w:marRight w:val="0"/>
                                  <w:marTop w:val="0"/>
                                  <w:marBottom w:val="0"/>
                                  <w:divBdr>
                                    <w:top w:val="single" w:sz="2" w:space="1" w:color="FFFFFF"/>
                                    <w:left w:val="single" w:sz="2" w:space="11" w:color="FFFFFF"/>
                                    <w:bottom w:val="single" w:sz="2" w:space="1" w:color="FFFFFF"/>
                                    <w:right w:val="single" w:sz="2" w:space="4" w:color="FFFFFF"/>
                                  </w:divBdr>
                                  <w:divsChild>
                                    <w:div w:id="1894077323">
                                      <w:marLeft w:val="0"/>
                                      <w:marRight w:val="0"/>
                                      <w:marTop w:val="0"/>
                                      <w:marBottom w:val="0"/>
                                      <w:divBdr>
                                        <w:top w:val="none" w:sz="0" w:space="0" w:color="auto"/>
                                        <w:left w:val="single" w:sz="24" w:space="8" w:color="52CE52"/>
                                        <w:bottom w:val="none" w:sz="0" w:space="0" w:color="auto"/>
                                        <w:right w:val="none" w:sz="0" w:space="0" w:color="auto"/>
                                      </w:divBdr>
                                    </w:div>
                                  </w:divsChild>
                                </w:div>
                                <w:div w:id="1486311555">
                                  <w:marLeft w:val="0"/>
                                  <w:marRight w:val="0"/>
                                  <w:marTop w:val="0"/>
                                  <w:marBottom w:val="0"/>
                                  <w:divBdr>
                                    <w:top w:val="single" w:sz="2" w:space="1" w:color="FFFFFF"/>
                                    <w:left w:val="single" w:sz="2" w:space="11" w:color="FFFFFF"/>
                                    <w:bottom w:val="single" w:sz="2" w:space="1" w:color="FFFFFF"/>
                                    <w:right w:val="single" w:sz="2" w:space="4" w:color="FFFFFF"/>
                                  </w:divBdr>
                                  <w:divsChild>
                                    <w:div w:id="562907617">
                                      <w:marLeft w:val="0"/>
                                      <w:marRight w:val="0"/>
                                      <w:marTop w:val="0"/>
                                      <w:marBottom w:val="0"/>
                                      <w:divBdr>
                                        <w:top w:val="none" w:sz="0" w:space="0" w:color="auto"/>
                                        <w:left w:val="single" w:sz="24" w:space="8" w:color="52CE52"/>
                                        <w:bottom w:val="none" w:sz="0" w:space="0" w:color="auto"/>
                                        <w:right w:val="none" w:sz="0" w:space="0" w:color="auto"/>
                                      </w:divBdr>
                                    </w:div>
                                  </w:divsChild>
                                </w:div>
                                <w:div w:id="526799194">
                                  <w:marLeft w:val="0"/>
                                  <w:marRight w:val="0"/>
                                  <w:marTop w:val="0"/>
                                  <w:marBottom w:val="0"/>
                                  <w:divBdr>
                                    <w:top w:val="single" w:sz="2" w:space="1" w:color="FFFFFF"/>
                                    <w:left w:val="single" w:sz="2" w:space="11" w:color="FFFFFF"/>
                                    <w:bottom w:val="single" w:sz="2" w:space="1" w:color="FFFFFF"/>
                                    <w:right w:val="single" w:sz="2" w:space="4" w:color="FFFFFF"/>
                                  </w:divBdr>
                                  <w:divsChild>
                                    <w:div w:id="1283731480">
                                      <w:marLeft w:val="0"/>
                                      <w:marRight w:val="0"/>
                                      <w:marTop w:val="0"/>
                                      <w:marBottom w:val="0"/>
                                      <w:divBdr>
                                        <w:top w:val="none" w:sz="0" w:space="0" w:color="auto"/>
                                        <w:left w:val="single" w:sz="24" w:space="8" w:color="52CE52"/>
                                        <w:bottom w:val="none" w:sz="0" w:space="0" w:color="auto"/>
                                        <w:right w:val="none" w:sz="0" w:space="0" w:color="auto"/>
                                      </w:divBdr>
                                    </w:div>
                                  </w:divsChild>
                                </w:div>
                                <w:div w:id="1092320354">
                                  <w:marLeft w:val="0"/>
                                  <w:marRight w:val="0"/>
                                  <w:marTop w:val="0"/>
                                  <w:marBottom w:val="0"/>
                                  <w:divBdr>
                                    <w:top w:val="single" w:sz="2" w:space="1" w:color="FFFFFF"/>
                                    <w:left w:val="single" w:sz="2" w:space="11" w:color="FFFFFF"/>
                                    <w:bottom w:val="single" w:sz="2" w:space="1" w:color="FFFFFF"/>
                                    <w:right w:val="single" w:sz="2" w:space="4" w:color="FFFFFF"/>
                                  </w:divBdr>
                                  <w:divsChild>
                                    <w:div w:id="144588986">
                                      <w:marLeft w:val="0"/>
                                      <w:marRight w:val="0"/>
                                      <w:marTop w:val="0"/>
                                      <w:marBottom w:val="0"/>
                                      <w:divBdr>
                                        <w:top w:val="none" w:sz="0" w:space="0" w:color="auto"/>
                                        <w:left w:val="single" w:sz="24" w:space="8" w:color="52CE52"/>
                                        <w:bottom w:val="none" w:sz="0" w:space="0" w:color="auto"/>
                                        <w:right w:val="none" w:sz="0" w:space="0" w:color="auto"/>
                                      </w:divBdr>
                                    </w:div>
                                  </w:divsChild>
                                </w:div>
                                <w:div w:id="939996455">
                                  <w:marLeft w:val="0"/>
                                  <w:marRight w:val="0"/>
                                  <w:marTop w:val="0"/>
                                  <w:marBottom w:val="0"/>
                                  <w:divBdr>
                                    <w:top w:val="single" w:sz="2" w:space="1" w:color="FFFFFF"/>
                                    <w:left w:val="single" w:sz="2" w:space="11" w:color="FFFFFF"/>
                                    <w:bottom w:val="single" w:sz="2" w:space="4" w:color="FFFFFF"/>
                                    <w:right w:val="single" w:sz="2" w:space="4" w:color="FFFFFF"/>
                                  </w:divBdr>
                                  <w:divsChild>
                                    <w:div w:id="172250991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65163048">
                      <w:marLeft w:val="0"/>
                      <w:marRight w:val="0"/>
                      <w:marTop w:val="0"/>
                      <w:marBottom w:val="300"/>
                      <w:divBdr>
                        <w:top w:val="single" w:sz="6" w:space="0" w:color="E8E8E2"/>
                        <w:left w:val="single" w:sz="6" w:space="0" w:color="E8E8E2"/>
                        <w:bottom w:val="single" w:sz="6" w:space="0" w:color="E8E8E2"/>
                        <w:right w:val="single" w:sz="6" w:space="0" w:color="E8E8E2"/>
                      </w:divBdr>
                      <w:divsChild>
                        <w:div w:id="1243830912">
                          <w:marLeft w:val="0"/>
                          <w:marRight w:val="0"/>
                          <w:marTop w:val="0"/>
                          <w:marBottom w:val="0"/>
                          <w:divBdr>
                            <w:top w:val="none" w:sz="0" w:space="0" w:color="auto"/>
                            <w:left w:val="none" w:sz="0" w:space="0" w:color="auto"/>
                            <w:bottom w:val="none" w:sz="0" w:space="0" w:color="auto"/>
                            <w:right w:val="none" w:sz="0" w:space="0" w:color="auto"/>
                          </w:divBdr>
                          <w:divsChild>
                            <w:div w:id="978388027">
                              <w:marLeft w:val="0"/>
                              <w:marRight w:val="0"/>
                              <w:marTop w:val="0"/>
                              <w:marBottom w:val="0"/>
                              <w:divBdr>
                                <w:top w:val="none" w:sz="0" w:space="0" w:color="auto"/>
                                <w:left w:val="none" w:sz="0" w:space="0" w:color="auto"/>
                                <w:bottom w:val="none" w:sz="0" w:space="0" w:color="auto"/>
                                <w:right w:val="none" w:sz="0" w:space="0" w:color="auto"/>
                              </w:divBdr>
                              <w:divsChild>
                                <w:div w:id="970209231">
                                  <w:marLeft w:val="0"/>
                                  <w:marRight w:val="0"/>
                                  <w:marTop w:val="0"/>
                                  <w:marBottom w:val="0"/>
                                  <w:divBdr>
                                    <w:top w:val="single" w:sz="2" w:space="4" w:color="FFFFFF"/>
                                    <w:left w:val="single" w:sz="2" w:space="11" w:color="FFFFFF"/>
                                    <w:bottom w:val="single" w:sz="2" w:space="1" w:color="FFFFFF"/>
                                    <w:right w:val="single" w:sz="2" w:space="4" w:color="FFFFFF"/>
                                  </w:divBdr>
                                  <w:divsChild>
                                    <w:div w:id="1920938943">
                                      <w:marLeft w:val="0"/>
                                      <w:marRight w:val="0"/>
                                      <w:marTop w:val="0"/>
                                      <w:marBottom w:val="0"/>
                                      <w:divBdr>
                                        <w:top w:val="none" w:sz="0" w:space="0" w:color="auto"/>
                                        <w:left w:val="single" w:sz="24" w:space="8" w:color="52CE52"/>
                                        <w:bottom w:val="none" w:sz="0" w:space="0" w:color="auto"/>
                                        <w:right w:val="none" w:sz="0" w:space="0" w:color="auto"/>
                                      </w:divBdr>
                                    </w:div>
                                  </w:divsChild>
                                </w:div>
                                <w:div w:id="819804680">
                                  <w:marLeft w:val="0"/>
                                  <w:marRight w:val="0"/>
                                  <w:marTop w:val="0"/>
                                  <w:marBottom w:val="0"/>
                                  <w:divBdr>
                                    <w:top w:val="single" w:sz="2" w:space="1" w:color="FFFFFF"/>
                                    <w:left w:val="single" w:sz="2" w:space="11" w:color="FFFFFF"/>
                                    <w:bottom w:val="single" w:sz="2" w:space="1" w:color="FFFFFF"/>
                                    <w:right w:val="single" w:sz="2" w:space="4" w:color="FFFFFF"/>
                                  </w:divBdr>
                                  <w:divsChild>
                                    <w:div w:id="482046011">
                                      <w:marLeft w:val="0"/>
                                      <w:marRight w:val="0"/>
                                      <w:marTop w:val="0"/>
                                      <w:marBottom w:val="0"/>
                                      <w:divBdr>
                                        <w:top w:val="none" w:sz="0" w:space="0" w:color="auto"/>
                                        <w:left w:val="single" w:sz="24" w:space="8" w:color="52CE52"/>
                                        <w:bottom w:val="none" w:sz="0" w:space="0" w:color="auto"/>
                                        <w:right w:val="none" w:sz="0" w:space="0" w:color="auto"/>
                                      </w:divBdr>
                                    </w:div>
                                  </w:divsChild>
                                </w:div>
                                <w:div w:id="1172138030">
                                  <w:marLeft w:val="0"/>
                                  <w:marRight w:val="0"/>
                                  <w:marTop w:val="0"/>
                                  <w:marBottom w:val="0"/>
                                  <w:divBdr>
                                    <w:top w:val="single" w:sz="2" w:space="1" w:color="FFFFFF"/>
                                    <w:left w:val="single" w:sz="2" w:space="11" w:color="FFFFFF"/>
                                    <w:bottom w:val="single" w:sz="2" w:space="1" w:color="FFFFFF"/>
                                    <w:right w:val="single" w:sz="2" w:space="4" w:color="FFFFFF"/>
                                  </w:divBdr>
                                  <w:divsChild>
                                    <w:div w:id="1431775637">
                                      <w:marLeft w:val="0"/>
                                      <w:marRight w:val="0"/>
                                      <w:marTop w:val="0"/>
                                      <w:marBottom w:val="0"/>
                                      <w:divBdr>
                                        <w:top w:val="none" w:sz="0" w:space="0" w:color="auto"/>
                                        <w:left w:val="single" w:sz="24" w:space="8" w:color="52CE52"/>
                                        <w:bottom w:val="none" w:sz="0" w:space="0" w:color="auto"/>
                                        <w:right w:val="none" w:sz="0" w:space="0" w:color="auto"/>
                                      </w:divBdr>
                                    </w:div>
                                  </w:divsChild>
                                </w:div>
                                <w:div w:id="1449813424">
                                  <w:marLeft w:val="0"/>
                                  <w:marRight w:val="0"/>
                                  <w:marTop w:val="0"/>
                                  <w:marBottom w:val="0"/>
                                  <w:divBdr>
                                    <w:top w:val="single" w:sz="2" w:space="1" w:color="FFFFFF"/>
                                    <w:left w:val="single" w:sz="2" w:space="11" w:color="FFFFFF"/>
                                    <w:bottom w:val="single" w:sz="2" w:space="1" w:color="FFFFFF"/>
                                    <w:right w:val="single" w:sz="2" w:space="4" w:color="FFFFFF"/>
                                  </w:divBdr>
                                  <w:divsChild>
                                    <w:div w:id="1312055578">
                                      <w:marLeft w:val="0"/>
                                      <w:marRight w:val="0"/>
                                      <w:marTop w:val="0"/>
                                      <w:marBottom w:val="0"/>
                                      <w:divBdr>
                                        <w:top w:val="none" w:sz="0" w:space="0" w:color="auto"/>
                                        <w:left w:val="single" w:sz="24" w:space="8" w:color="52CE52"/>
                                        <w:bottom w:val="none" w:sz="0" w:space="0" w:color="auto"/>
                                        <w:right w:val="none" w:sz="0" w:space="0" w:color="auto"/>
                                      </w:divBdr>
                                    </w:div>
                                  </w:divsChild>
                                </w:div>
                                <w:div w:id="1902207729">
                                  <w:marLeft w:val="0"/>
                                  <w:marRight w:val="0"/>
                                  <w:marTop w:val="0"/>
                                  <w:marBottom w:val="0"/>
                                  <w:divBdr>
                                    <w:top w:val="single" w:sz="2" w:space="1" w:color="FFFFFF"/>
                                    <w:left w:val="single" w:sz="2" w:space="11" w:color="FFFFFF"/>
                                    <w:bottom w:val="single" w:sz="2" w:space="1" w:color="FFFFFF"/>
                                    <w:right w:val="single" w:sz="2" w:space="4" w:color="FFFFFF"/>
                                  </w:divBdr>
                                  <w:divsChild>
                                    <w:div w:id="878474161">
                                      <w:marLeft w:val="0"/>
                                      <w:marRight w:val="0"/>
                                      <w:marTop w:val="0"/>
                                      <w:marBottom w:val="0"/>
                                      <w:divBdr>
                                        <w:top w:val="none" w:sz="0" w:space="0" w:color="auto"/>
                                        <w:left w:val="single" w:sz="24" w:space="8" w:color="52CE52"/>
                                        <w:bottom w:val="none" w:sz="0" w:space="0" w:color="auto"/>
                                        <w:right w:val="none" w:sz="0" w:space="0" w:color="auto"/>
                                      </w:divBdr>
                                    </w:div>
                                  </w:divsChild>
                                </w:div>
                                <w:div w:id="2143503181">
                                  <w:marLeft w:val="0"/>
                                  <w:marRight w:val="0"/>
                                  <w:marTop w:val="0"/>
                                  <w:marBottom w:val="0"/>
                                  <w:divBdr>
                                    <w:top w:val="single" w:sz="2" w:space="1" w:color="FFFFFF"/>
                                    <w:left w:val="single" w:sz="2" w:space="11" w:color="FFFFFF"/>
                                    <w:bottom w:val="single" w:sz="2" w:space="1" w:color="FFFFFF"/>
                                    <w:right w:val="single" w:sz="2" w:space="4" w:color="FFFFFF"/>
                                  </w:divBdr>
                                  <w:divsChild>
                                    <w:div w:id="1855145872">
                                      <w:marLeft w:val="0"/>
                                      <w:marRight w:val="0"/>
                                      <w:marTop w:val="0"/>
                                      <w:marBottom w:val="0"/>
                                      <w:divBdr>
                                        <w:top w:val="none" w:sz="0" w:space="0" w:color="auto"/>
                                        <w:left w:val="single" w:sz="24" w:space="8" w:color="52CE52"/>
                                        <w:bottom w:val="none" w:sz="0" w:space="0" w:color="auto"/>
                                        <w:right w:val="none" w:sz="0" w:space="0" w:color="auto"/>
                                      </w:divBdr>
                                    </w:div>
                                  </w:divsChild>
                                </w:div>
                                <w:div w:id="229124158">
                                  <w:marLeft w:val="0"/>
                                  <w:marRight w:val="0"/>
                                  <w:marTop w:val="0"/>
                                  <w:marBottom w:val="0"/>
                                  <w:divBdr>
                                    <w:top w:val="single" w:sz="2" w:space="1" w:color="FFFFFF"/>
                                    <w:left w:val="single" w:sz="2" w:space="11" w:color="FFFFFF"/>
                                    <w:bottom w:val="single" w:sz="2" w:space="1" w:color="FFFFFF"/>
                                    <w:right w:val="single" w:sz="2" w:space="4" w:color="FFFFFF"/>
                                  </w:divBdr>
                                  <w:divsChild>
                                    <w:div w:id="1983922768">
                                      <w:marLeft w:val="0"/>
                                      <w:marRight w:val="0"/>
                                      <w:marTop w:val="0"/>
                                      <w:marBottom w:val="0"/>
                                      <w:divBdr>
                                        <w:top w:val="none" w:sz="0" w:space="0" w:color="auto"/>
                                        <w:left w:val="single" w:sz="24" w:space="8" w:color="52CE52"/>
                                        <w:bottom w:val="none" w:sz="0" w:space="0" w:color="auto"/>
                                        <w:right w:val="none" w:sz="0" w:space="0" w:color="auto"/>
                                      </w:divBdr>
                                    </w:div>
                                  </w:divsChild>
                                </w:div>
                                <w:div w:id="2030570678">
                                  <w:marLeft w:val="0"/>
                                  <w:marRight w:val="0"/>
                                  <w:marTop w:val="0"/>
                                  <w:marBottom w:val="0"/>
                                  <w:divBdr>
                                    <w:top w:val="single" w:sz="2" w:space="1" w:color="FFFFFF"/>
                                    <w:left w:val="single" w:sz="2" w:space="11" w:color="3FA03F"/>
                                    <w:bottom w:val="single" w:sz="2" w:space="4" w:color="FFFFFF"/>
                                    <w:right w:val="single" w:sz="2" w:space="4" w:color="FFFFFF"/>
                                  </w:divBdr>
                                  <w:divsChild>
                                    <w:div w:id="197448495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32618127">
                      <w:marLeft w:val="0"/>
                      <w:marRight w:val="0"/>
                      <w:marTop w:val="0"/>
                      <w:marBottom w:val="300"/>
                      <w:divBdr>
                        <w:top w:val="single" w:sz="6" w:space="0" w:color="E8E8E2"/>
                        <w:left w:val="single" w:sz="6" w:space="0" w:color="E8E8E2"/>
                        <w:bottom w:val="single" w:sz="6" w:space="0" w:color="E8E8E2"/>
                        <w:right w:val="single" w:sz="6" w:space="0" w:color="E8E8E2"/>
                      </w:divBdr>
                      <w:divsChild>
                        <w:div w:id="550196887">
                          <w:marLeft w:val="0"/>
                          <w:marRight w:val="0"/>
                          <w:marTop w:val="0"/>
                          <w:marBottom w:val="0"/>
                          <w:divBdr>
                            <w:top w:val="none" w:sz="0" w:space="0" w:color="auto"/>
                            <w:left w:val="none" w:sz="0" w:space="0" w:color="auto"/>
                            <w:bottom w:val="none" w:sz="0" w:space="0" w:color="auto"/>
                            <w:right w:val="none" w:sz="0" w:space="0" w:color="auto"/>
                          </w:divBdr>
                          <w:divsChild>
                            <w:div w:id="1085031987">
                              <w:marLeft w:val="0"/>
                              <w:marRight w:val="0"/>
                              <w:marTop w:val="0"/>
                              <w:marBottom w:val="0"/>
                              <w:divBdr>
                                <w:top w:val="none" w:sz="0" w:space="0" w:color="auto"/>
                                <w:left w:val="none" w:sz="0" w:space="0" w:color="auto"/>
                                <w:bottom w:val="none" w:sz="0" w:space="0" w:color="auto"/>
                                <w:right w:val="none" w:sz="0" w:space="0" w:color="auto"/>
                              </w:divBdr>
                              <w:divsChild>
                                <w:div w:id="1722048091">
                                  <w:marLeft w:val="0"/>
                                  <w:marRight w:val="0"/>
                                  <w:marTop w:val="0"/>
                                  <w:marBottom w:val="0"/>
                                  <w:divBdr>
                                    <w:top w:val="single" w:sz="2" w:space="4" w:color="FFFFFF"/>
                                    <w:left w:val="single" w:sz="2" w:space="11" w:color="3FA03F"/>
                                    <w:bottom w:val="single" w:sz="2" w:space="1" w:color="FFFFFF"/>
                                    <w:right w:val="single" w:sz="2" w:space="4" w:color="FFFFFF"/>
                                  </w:divBdr>
                                  <w:divsChild>
                                    <w:div w:id="666329821">
                                      <w:marLeft w:val="0"/>
                                      <w:marRight w:val="0"/>
                                      <w:marTop w:val="0"/>
                                      <w:marBottom w:val="0"/>
                                      <w:divBdr>
                                        <w:top w:val="none" w:sz="0" w:space="0" w:color="auto"/>
                                        <w:left w:val="single" w:sz="24" w:space="8" w:color="52CE52"/>
                                        <w:bottom w:val="none" w:sz="0" w:space="0" w:color="auto"/>
                                        <w:right w:val="none" w:sz="0" w:space="0" w:color="auto"/>
                                      </w:divBdr>
                                    </w:div>
                                  </w:divsChild>
                                </w:div>
                                <w:div w:id="1646201141">
                                  <w:marLeft w:val="0"/>
                                  <w:marRight w:val="0"/>
                                  <w:marTop w:val="0"/>
                                  <w:marBottom w:val="0"/>
                                  <w:divBdr>
                                    <w:top w:val="single" w:sz="2" w:space="1" w:color="FFFFFF"/>
                                    <w:left w:val="single" w:sz="2" w:space="11" w:color="FFFFFF"/>
                                    <w:bottom w:val="single" w:sz="2" w:space="1" w:color="FFFFFF"/>
                                    <w:right w:val="single" w:sz="2" w:space="4" w:color="FFFFFF"/>
                                  </w:divBdr>
                                  <w:divsChild>
                                    <w:div w:id="1825318570">
                                      <w:marLeft w:val="0"/>
                                      <w:marRight w:val="0"/>
                                      <w:marTop w:val="0"/>
                                      <w:marBottom w:val="0"/>
                                      <w:divBdr>
                                        <w:top w:val="none" w:sz="0" w:space="0" w:color="auto"/>
                                        <w:left w:val="single" w:sz="24" w:space="8" w:color="52CE52"/>
                                        <w:bottom w:val="none" w:sz="0" w:space="0" w:color="auto"/>
                                        <w:right w:val="none" w:sz="0" w:space="0" w:color="auto"/>
                                      </w:divBdr>
                                    </w:div>
                                  </w:divsChild>
                                </w:div>
                                <w:div w:id="1627589299">
                                  <w:marLeft w:val="0"/>
                                  <w:marRight w:val="0"/>
                                  <w:marTop w:val="0"/>
                                  <w:marBottom w:val="0"/>
                                  <w:divBdr>
                                    <w:top w:val="single" w:sz="2" w:space="1" w:color="FFFFFF"/>
                                    <w:left w:val="single" w:sz="2" w:space="11" w:color="FFFFFF"/>
                                    <w:bottom w:val="single" w:sz="2" w:space="1" w:color="FFFFFF"/>
                                    <w:right w:val="single" w:sz="2" w:space="4" w:color="FFFFFF"/>
                                  </w:divBdr>
                                  <w:divsChild>
                                    <w:div w:id="1221290531">
                                      <w:marLeft w:val="0"/>
                                      <w:marRight w:val="0"/>
                                      <w:marTop w:val="0"/>
                                      <w:marBottom w:val="0"/>
                                      <w:divBdr>
                                        <w:top w:val="none" w:sz="0" w:space="0" w:color="auto"/>
                                        <w:left w:val="single" w:sz="24" w:space="8" w:color="52CE52"/>
                                        <w:bottom w:val="none" w:sz="0" w:space="0" w:color="auto"/>
                                        <w:right w:val="none" w:sz="0" w:space="0" w:color="auto"/>
                                      </w:divBdr>
                                    </w:div>
                                  </w:divsChild>
                                </w:div>
                                <w:div w:id="42827255">
                                  <w:marLeft w:val="0"/>
                                  <w:marRight w:val="0"/>
                                  <w:marTop w:val="0"/>
                                  <w:marBottom w:val="0"/>
                                  <w:divBdr>
                                    <w:top w:val="single" w:sz="2" w:space="1" w:color="FFFFFF"/>
                                    <w:left w:val="single" w:sz="2" w:space="11" w:color="FFFFFF"/>
                                    <w:bottom w:val="single" w:sz="2" w:space="1" w:color="FFFFFF"/>
                                    <w:right w:val="single" w:sz="2" w:space="4" w:color="FFFFFF"/>
                                  </w:divBdr>
                                  <w:divsChild>
                                    <w:div w:id="103430965">
                                      <w:marLeft w:val="0"/>
                                      <w:marRight w:val="0"/>
                                      <w:marTop w:val="0"/>
                                      <w:marBottom w:val="0"/>
                                      <w:divBdr>
                                        <w:top w:val="none" w:sz="0" w:space="0" w:color="auto"/>
                                        <w:left w:val="single" w:sz="24" w:space="8" w:color="52CE52"/>
                                        <w:bottom w:val="none" w:sz="0" w:space="0" w:color="auto"/>
                                        <w:right w:val="none" w:sz="0" w:space="0" w:color="auto"/>
                                      </w:divBdr>
                                    </w:div>
                                  </w:divsChild>
                                </w:div>
                                <w:div w:id="1652176911">
                                  <w:marLeft w:val="0"/>
                                  <w:marRight w:val="0"/>
                                  <w:marTop w:val="0"/>
                                  <w:marBottom w:val="0"/>
                                  <w:divBdr>
                                    <w:top w:val="single" w:sz="2" w:space="1" w:color="FFFFFF"/>
                                    <w:left w:val="single" w:sz="2" w:space="11" w:color="FFFFFF"/>
                                    <w:bottom w:val="single" w:sz="2" w:space="1" w:color="FFFFFF"/>
                                    <w:right w:val="single" w:sz="2" w:space="4" w:color="FFFFFF"/>
                                  </w:divBdr>
                                  <w:divsChild>
                                    <w:div w:id="159850954">
                                      <w:marLeft w:val="0"/>
                                      <w:marRight w:val="0"/>
                                      <w:marTop w:val="0"/>
                                      <w:marBottom w:val="0"/>
                                      <w:divBdr>
                                        <w:top w:val="none" w:sz="0" w:space="0" w:color="auto"/>
                                        <w:left w:val="single" w:sz="24" w:space="8" w:color="52CE52"/>
                                        <w:bottom w:val="none" w:sz="0" w:space="0" w:color="auto"/>
                                        <w:right w:val="none" w:sz="0" w:space="0" w:color="auto"/>
                                      </w:divBdr>
                                    </w:div>
                                  </w:divsChild>
                                </w:div>
                                <w:div w:id="1849716461">
                                  <w:marLeft w:val="0"/>
                                  <w:marRight w:val="0"/>
                                  <w:marTop w:val="0"/>
                                  <w:marBottom w:val="0"/>
                                  <w:divBdr>
                                    <w:top w:val="single" w:sz="2" w:space="1" w:color="FFFFFF"/>
                                    <w:left w:val="single" w:sz="2" w:space="11" w:color="FFFFFF"/>
                                    <w:bottom w:val="single" w:sz="2" w:space="1" w:color="FFFFFF"/>
                                    <w:right w:val="single" w:sz="2" w:space="4" w:color="FFFFFF"/>
                                  </w:divBdr>
                                  <w:divsChild>
                                    <w:div w:id="742680076">
                                      <w:marLeft w:val="0"/>
                                      <w:marRight w:val="0"/>
                                      <w:marTop w:val="0"/>
                                      <w:marBottom w:val="0"/>
                                      <w:divBdr>
                                        <w:top w:val="none" w:sz="0" w:space="0" w:color="auto"/>
                                        <w:left w:val="single" w:sz="24" w:space="8" w:color="52CE52"/>
                                        <w:bottom w:val="none" w:sz="0" w:space="0" w:color="auto"/>
                                        <w:right w:val="none" w:sz="0" w:space="0" w:color="auto"/>
                                      </w:divBdr>
                                    </w:div>
                                  </w:divsChild>
                                </w:div>
                                <w:div w:id="365183129">
                                  <w:marLeft w:val="0"/>
                                  <w:marRight w:val="0"/>
                                  <w:marTop w:val="0"/>
                                  <w:marBottom w:val="0"/>
                                  <w:divBdr>
                                    <w:top w:val="single" w:sz="2" w:space="1" w:color="FFFFFF"/>
                                    <w:left w:val="single" w:sz="2" w:space="11" w:color="FFFFFF"/>
                                    <w:bottom w:val="single" w:sz="2" w:space="4" w:color="FFFFFF"/>
                                    <w:right w:val="single" w:sz="2" w:space="4" w:color="FFFFFF"/>
                                  </w:divBdr>
                                  <w:divsChild>
                                    <w:div w:id="87589415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38085140">
                      <w:marLeft w:val="0"/>
                      <w:marRight w:val="0"/>
                      <w:marTop w:val="0"/>
                      <w:marBottom w:val="300"/>
                      <w:divBdr>
                        <w:top w:val="single" w:sz="6" w:space="0" w:color="E8E8E2"/>
                        <w:left w:val="single" w:sz="6" w:space="0" w:color="E8E8E2"/>
                        <w:bottom w:val="single" w:sz="6" w:space="0" w:color="E8E8E2"/>
                        <w:right w:val="single" w:sz="6" w:space="0" w:color="E8E8E2"/>
                      </w:divBdr>
                      <w:divsChild>
                        <w:div w:id="613368729">
                          <w:marLeft w:val="0"/>
                          <w:marRight w:val="0"/>
                          <w:marTop w:val="0"/>
                          <w:marBottom w:val="0"/>
                          <w:divBdr>
                            <w:top w:val="none" w:sz="0" w:space="0" w:color="auto"/>
                            <w:left w:val="none" w:sz="0" w:space="0" w:color="auto"/>
                            <w:bottom w:val="none" w:sz="0" w:space="0" w:color="auto"/>
                            <w:right w:val="none" w:sz="0" w:space="0" w:color="auto"/>
                          </w:divBdr>
                          <w:divsChild>
                            <w:div w:id="53699275">
                              <w:marLeft w:val="0"/>
                              <w:marRight w:val="0"/>
                              <w:marTop w:val="0"/>
                              <w:marBottom w:val="0"/>
                              <w:divBdr>
                                <w:top w:val="none" w:sz="0" w:space="0" w:color="auto"/>
                                <w:left w:val="none" w:sz="0" w:space="0" w:color="auto"/>
                                <w:bottom w:val="none" w:sz="0" w:space="0" w:color="auto"/>
                                <w:right w:val="none" w:sz="0" w:space="0" w:color="auto"/>
                              </w:divBdr>
                              <w:divsChild>
                                <w:div w:id="1328745442">
                                  <w:marLeft w:val="0"/>
                                  <w:marRight w:val="0"/>
                                  <w:marTop w:val="0"/>
                                  <w:marBottom w:val="0"/>
                                  <w:divBdr>
                                    <w:top w:val="single" w:sz="2" w:space="4" w:color="FFFFFF"/>
                                    <w:left w:val="single" w:sz="2" w:space="11" w:color="FFFFFF"/>
                                    <w:bottom w:val="single" w:sz="2" w:space="1" w:color="FFFFFF"/>
                                    <w:right w:val="single" w:sz="2" w:space="4" w:color="FFFFFF"/>
                                  </w:divBdr>
                                  <w:divsChild>
                                    <w:div w:id="1099183436">
                                      <w:marLeft w:val="0"/>
                                      <w:marRight w:val="0"/>
                                      <w:marTop w:val="0"/>
                                      <w:marBottom w:val="0"/>
                                      <w:divBdr>
                                        <w:top w:val="none" w:sz="0" w:space="0" w:color="auto"/>
                                        <w:left w:val="single" w:sz="24" w:space="8" w:color="52CE52"/>
                                        <w:bottom w:val="none" w:sz="0" w:space="0" w:color="auto"/>
                                        <w:right w:val="none" w:sz="0" w:space="0" w:color="auto"/>
                                      </w:divBdr>
                                    </w:div>
                                  </w:divsChild>
                                </w:div>
                                <w:div w:id="740296968">
                                  <w:marLeft w:val="0"/>
                                  <w:marRight w:val="0"/>
                                  <w:marTop w:val="0"/>
                                  <w:marBottom w:val="0"/>
                                  <w:divBdr>
                                    <w:top w:val="single" w:sz="2" w:space="1" w:color="FFFFFF"/>
                                    <w:left w:val="single" w:sz="2" w:space="11" w:color="FFFFFF"/>
                                    <w:bottom w:val="single" w:sz="2" w:space="1" w:color="FFFFFF"/>
                                    <w:right w:val="single" w:sz="2" w:space="4" w:color="FFFFFF"/>
                                  </w:divBdr>
                                  <w:divsChild>
                                    <w:div w:id="1751928478">
                                      <w:marLeft w:val="0"/>
                                      <w:marRight w:val="0"/>
                                      <w:marTop w:val="0"/>
                                      <w:marBottom w:val="0"/>
                                      <w:divBdr>
                                        <w:top w:val="none" w:sz="0" w:space="0" w:color="auto"/>
                                        <w:left w:val="single" w:sz="24" w:space="8" w:color="52CE52"/>
                                        <w:bottom w:val="none" w:sz="0" w:space="0" w:color="auto"/>
                                        <w:right w:val="none" w:sz="0" w:space="0" w:color="auto"/>
                                      </w:divBdr>
                                    </w:div>
                                  </w:divsChild>
                                </w:div>
                                <w:div w:id="766121382">
                                  <w:marLeft w:val="0"/>
                                  <w:marRight w:val="0"/>
                                  <w:marTop w:val="0"/>
                                  <w:marBottom w:val="0"/>
                                  <w:divBdr>
                                    <w:top w:val="single" w:sz="2" w:space="1" w:color="FFFFFF"/>
                                    <w:left w:val="single" w:sz="2" w:space="11" w:color="FFFFFF"/>
                                    <w:bottom w:val="single" w:sz="2" w:space="4" w:color="FFFFFF"/>
                                    <w:right w:val="single" w:sz="2" w:space="4" w:color="FFFFFF"/>
                                  </w:divBdr>
                                  <w:divsChild>
                                    <w:div w:id="19106764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16061448">
                      <w:marLeft w:val="0"/>
                      <w:marRight w:val="0"/>
                      <w:marTop w:val="0"/>
                      <w:marBottom w:val="300"/>
                      <w:divBdr>
                        <w:top w:val="single" w:sz="6" w:space="0" w:color="E8E8E2"/>
                        <w:left w:val="single" w:sz="6" w:space="0" w:color="E8E8E2"/>
                        <w:bottom w:val="single" w:sz="6" w:space="0" w:color="E8E8E2"/>
                        <w:right w:val="single" w:sz="6" w:space="0" w:color="E8E8E2"/>
                      </w:divBdr>
                      <w:divsChild>
                        <w:div w:id="1981109480">
                          <w:marLeft w:val="0"/>
                          <w:marRight w:val="0"/>
                          <w:marTop w:val="0"/>
                          <w:marBottom w:val="0"/>
                          <w:divBdr>
                            <w:top w:val="none" w:sz="0" w:space="0" w:color="auto"/>
                            <w:left w:val="none" w:sz="0" w:space="0" w:color="auto"/>
                            <w:bottom w:val="none" w:sz="0" w:space="0" w:color="auto"/>
                            <w:right w:val="none" w:sz="0" w:space="0" w:color="auto"/>
                          </w:divBdr>
                          <w:divsChild>
                            <w:div w:id="670138320">
                              <w:marLeft w:val="0"/>
                              <w:marRight w:val="0"/>
                              <w:marTop w:val="0"/>
                              <w:marBottom w:val="0"/>
                              <w:divBdr>
                                <w:top w:val="none" w:sz="0" w:space="0" w:color="auto"/>
                                <w:left w:val="none" w:sz="0" w:space="0" w:color="auto"/>
                                <w:bottom w:val="none" w:sz="0" w:space="0" w:color="auto"/>
                                <w:right w:val="none" w:sz="0" w:space="0" w:color="auto"/>
                              </w:divBdr>
                              <w:divsChild>
                                <w:div w:id="649944273">
                                  <w:marLeft w:val="0"/>
                                  <w:marRight w:val="0"/>
                                  <w:marTop w:val="0"/>
                                  <w:marBottom w:val="0"/>
                                  <w:divBdr>
                                    <w:top w:val="single" w:sz="2" w:space="4" w:color="FFFFFF"/>
                                    <w:left w:val="single" w:sz="2" w:space="11" w:color="3FA03F"/>
                                    <w:bottom w:val="single" w:sz="2" w:space="1" w:color="FFFFFF"/>
                                    <w:right w:val="single" w:sz="2" w:space="4" w:color="FFFFFF"/>
                                  </w:divBdr>
                                  <w:divsChild>
                                    <w:div w:id="1663847454">
                                      <w:marLeft w:val="0"/>
                                      <w:marRight w:val="0"/>
                                      <w:marTop w:val="0"/>
                                      <w:marBottom w:val="0"/>
                                      <w:divBdr>
                                        <w:top w:val="none" w:sz="0" w:space="0" w:color="auto"/>
                                        <w:left w:val="single" w:sz="24" w:space="8" w:color="52CE52"/>
                                        <w:bottom w:val="none" w:sz="0" w:space="0" w:color="auto"/>
                                        <w:right w:val="none" w:sz="0" w:space="0" w:color="auto"/>
                                      </w:divBdr>
                                    </w:div>
                                  </w:divsChild>
                                </w:div>
                                <w:div w:id="866482240">
                                  <w:marLeft w:val="0"/>
                                  <w:marRight w:val="0"/>
                                  <w:marTop w:val="0"/>
                                  <w:marBottom w:val="0"/>
                                  <w:divBdr>
                                    <w:top w:val="single" w:sz="2" w:space="1" w:color="FFFFFF"/>
                                    <w:left w:val="single" w:sz="2" w:space="11" w:color="3FA03F"/>
                                    <w:bottom w:val="single" w:sz="2" w:space="1" w:color="FFFFFF"/>
                                    <w:right w:val="single" w:sz="2" w:space="4" w:color="FFFFFF"/>
                                  </w:divBdr>
                                  <w:divsChild>
                                    <w:div w:id="1588730523">
                                      <w:marLeft w:val="0"/>
                                      <w:marRight w:val="0"/>
                                      <w:marTop w:val="0"/>
                                      <w:marBottom w:val="0"/>
                                      <w:divBdr>
                                        <w:top w:val="none" w:sz="0" w:space="0" w:color="auto"/>
                                        <w:left w:val="single" w:sz="24" w:space="8" w:color="52CE52"/>
                                        <w:bottom w:val="none" w:sz="0" w:space="0" w:color="auto"/>
                                        <w:right w:val="none" w:sz="0" w:space="0" w:color="auto"/>
                                      </w:divBdr>
                                    </w:div>
                                  </w:divsChild>
                                </w:div>
                                <w:div w:id="414790059">
                                  <w:marLeft w:val="0"/>
                                  <w:marRight w:val="0"/>
                                  <w:marTop w:val="0"/>
                                  <w:marBottom w:val="0"/>
                                  <w:divBdr>
                                    <w:top w:val="single" w:sz="2" w:space="1" w:color="FFFFFF"/>
                                    <w:left w:val="single" w:sz="2" w:space="11" w:color="3FA03F"/>
                                    <w:bottom w:val="single" w:sz="2" w:space="1" w:color="FFFFFF"/>
                                    <w:right w:val="single" w:sz="2" w:space="4" w:color="FFFFFF"/>
                                  </w:divBdr>
                                  <w:divsChild>
                                    <w:div w:id="1207835740">
                                      <w:marLeft w:val="0"/>
                                      <w:marRight w:val="0"/>
                                      <w:marTop w:val="0"/>
                                      <w:marBottom w:val="0"/>
                                      <w:divBdr>
                                        <w:top w:val="none" w:sz="0" w:space="0" w:color="auto"/>
                                        <w:left w:val="single" w:sz="24" w:space="8" w:color="52CE52"/>
                                        <w:bottom w:val="none" w:sz="0" w:space="0" w:color="auto"/>
                                        <w:right w:val="none" w:sz="0" w:space="0" w:color="auto"/>
                                      </w:divBdr>
                                    </w:div>
                                  </w:divsChild>
                                </w:div>
                                <w:div w:id="637955748">
                                  <w:marLeft w:val="0"/>
                                  <w:marRight w:val="0"/>
                                  <w:marTop w:val="0"/>
                                  <w:marBottom w:val="0"/>
                                  <w:divBdr>
                                    <w:top w:val="single" w:sz="2" w:space="1" w:color="FFFFFF"/>
                                    <w:left w:val="single" w:sz="2" w:space="11" w:color="3FA03F"/>
                                    <w:bottom w:val="single" w:sz="2" w:space="4" w:color="FFFFFF"/>
                                    <w:right w:val="single" w:sz="2" w:space="4" w:color="FFFFFF"/>
                                  </w:divBdr>
                                  <w:divsChild>
                                    <w:div w:id="13880783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9211548">
                      <w:marLeft w:val="0"/>
                      <w:marRight w:val="0"/>
                      <w:marTop w:val="0"/>
                      <w:marBottom w:val="300"/>
                      <w:divBdr>
                        <w:top w:val="single" w:sz="6" w:space="0" w:color="E8E8E2"/>
                        <w:left w:val="single" w:sz="6" w:space="0" w:color="E8E8E2"/>
                        <w:bottom w:val="single" w:sz="6" w:space="0" w:color="E8E8E2"/>
                        <w:right w:val="single" w:sz="6" w:space="0" w:color="E8E8E2"/>
                      </w:divBdr>
                      <w:divsChild>
                        <w:div w:id="1588689929">
                          <w:marLeft w:val="0"/>
                          <w:marRight w:val="0"/>
                          <w:marTop w:val="0"/>
                          <w:marBottom w:val="0"/>
                          <w:divBdr>
                            <w:top w:val="none" w:sz="0" w:space="0" w:color="auto"/>
                            <w:left w:val="none" w:sz="0" w:space="0" w:color="auto"/>
                            <w:bottom w:val="none" w:sz="0" w:space="0" w:color="auto"/>
                            <w:right w:val="none" w:sz="0" w:space="0" w:color="auto"/>
                          </w:divBdr>
                          <w:divsChild>
                            <w:div w:id="755856751">
                              <w:marLeft w:val="0"/>
                              <w:marRight w:val="0"/>
                              <w:marTop w:val="0"/>
                              <w:marBottom w:val="0"/>
                              <w:divBdr>
                                <w:top w:val="none" w:sz="0" w:space="0" w:color="auto"/>
                                <w:left w:val="none" w:sz="0" w:space="0" w:color="auto"/>
                                <w:bottom w:val="none" w:sz="0" w:space="0" w:color="auto"/>
                                <w:right w:val="none" w:sz="0" w:space="0" w:color="auto"/>
                              </w:divBdr>
                              <w:divsChild>
                                <w:div w:id="1509364482">
                                  <w:marLeft w:val="0"/>
                                  <w:marRight w:val="0"/>
                                  <w:marTop w:val="0"/>
                                  <w:marBottom w:val="0"/>
                                  <w:divBdr>
                                    <w:top w:val="single" w:sz="2" w:space="4" w:color="FFFFFF"/>
                                    <w:left w:val="single" w:sz="2" w:space="11" w:color="3FA03F"/>
                                    <w:bottom w:val="single" w:sz="2" w:space="1" w:color="FFFFFF"/>
                                    <w:right w:val="single" w:sz="2" w:space="4" w:color="FFFFFF"/>
                                  </w:divBdr>
                                  <w:divsChild>
                                    <w:div w:id="1368330417">
                                      <w:marLeft w:val="0"/>
                                      <w:marRight w:val="0"/>
                                      <w:marTop w:val="0"/>
                                      <w:marBottom w:val="0"/>
                                      <w:divBdr>
                                        <w:top w:val="none" w:sz="0" w:space="0" w:color="auto"/>
                                        <w:left w:val="single" w:sz="24" w:space="8" w:color="52CE52"/>
                                        <w:bottom w:val="none" w:sz="0" w:space="0" w:color="auto"/>
                                        <w:right w:val="none" w:sz="0" w:space="0" w:color="auto"/>
                                      </w:divBdr>
                                    </w:div>
                                  </w:divsChild>
                                </w:div>
                                <w:div w:id="1648320196">
                                  <w:marLeft w:val="0"/>
                                  <w:marRight w:val="0"/>
                                  <w:marTop w:val="0"/>
                                  <w:marBottom w:val="0"/>
                                  <w:divBdr>
                                    <w:top w:val="single" w:sz="2" w:space="1" w:color="FFFFFF"/>
                                    <w:left w:val="single" w:sz="2" w:space="11" w:color="3FA03F"/>
                                    <w:bottom w:val="single" w:sz="2" w:space="4" w:color="FFFFFF"/>
                                    <w:right w:val="single" w:sz="2" w:space="4" w:color="FFFFFF"/>
                                  </w:divBdr>
                                  <w:divsChild>
                                    <w:div w:id="11555332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82039646">
                      <w:marLeft w:val="0"/>
                      <w:marRight w:val="0"/>
                      <w:marTop w:val="0"/>
                      <w:marBottom w:val="300"/>
                      <w:divBdr>
                        <w:top w:val="single" w:sz="6" w:space="0" w:color="E8E8E2"/>
                        <w:left w:val="single" w:sz="6" w:space="0" w:color="E8E8E2"/>
                        <w:bottom w:val="single" w:sz="6" w:space="0" w:color="E8E8E2"/>
                        <w:right w:val="single" w:sz="6" w:space="0" w:color="E8E8E2"/>
                      </w:divBdr>
                      <w:divsChild>
                        <w:div w:id="1839268810">
                          <w:marLeft w:val="0"/>
                          <w:marRight w:val="0"/>
                          <w:marTop w:val="0"/>
                          <w:marBottom w:val="0"/>
                          <w:divBdr>
                            <w:top w:val="none" w:sz="0" w:space="0" w:color="auto"/>
                            <w:left w:val="none" w:sz="0" w:space="0" w:color="auto"/>
                            <w:bottom w:val="none" w:sz="0" w:space="0" w:color="auto"/>
                            <w:right w:val="none" w:sz="0" w:space="0" w:color="auto"/>
                          </w:divBdr>
                          <w:divsChild>
                            <w:div w:id="957177038">
                              <w:marLeft w:val="0"/>
                              <w:marRight w:val="0"/>
                              <w:marTop w:val="0"/>
                              <w:marBottom w:val="0"/>
                              <w:divBdr>
                                <w:top w:val="none" w:sz="0" w:space="0" w:color="auto"/>
                                <w:left w:val="none" w:sz="0" w:space="0" w:color="auto"/>
                                <w:bottom w:val="none" w:sz="0" w:space="0" w:color="auto"/>
                                <w:right w:val="none" w:sz="0" w:space="0" w:color="auto"/>
                              </w:divBdr>
                              <w:divsChild>
                                <w:div w:id="2050033392">
                                  <w:marLeft w:val="0"/>
                                  <w:marRight w:val="0"/>
                                  <w:marTop w:val="0"/>
                                  <w:marBottom w:val="0"/>
                                  <w:divBdr>
                                    <w:top w:val="single" w:sz="2" w:space="4" w:color="FFFFFF"/>
                                    <w:left w:val="single" w:sz="2" w:space="11" w:color="3FA03F"/>
                                    <w:bottom w:val="single" w:sz="2" w:space="1" w:color="FFFFFF"/>
                                    <w:right w:val="single" w:sz="2" w:space="4" w:color="FFFFFF"/>
                                  </w:divBdr>
                                  <w:divsChild>
                                    <w:div w:id="305283500">
                                      <w:marLeft w:val="0"/>
                                      <w:marRight w:val="0"/>
                                      <w:marTop w:val="0"/>
                                      <w:marBottom w:val="0"/>
                                      <w:divBdr>
                                        <w:top w:val="none" w:sz="0" w:space="0" w:color="auto"/>
                                        <w:left w:val="single" w:sz="24" w:space="8" w:color="52CE52"/>
                                        <w:bottom w:val="none" w:sz="0" w:space="0" w:color="auto"/>
                                        <w:right w:val="none" w:sz="0" w:space="0" w:color="auto"/>
                                      </w:divBdr>
                                    </w:div>
                                  </w:divsChild>
                                </w:div>
                                <w:div w:id="1465389218">
                                  <w:marLeft w:val="0"/>
                                  <w:marRight w:val="0"/>
                                  <w:marTop w:val="0"/>
                                  <w:marBottom w:val="0"/>
                                  <w:divBdr>
                                    <w:top w:val="single" w:sz="2" w:space="1" w:color="FFFFFF"/>
                                    <w:left w:val="single" w:sz="2" w:space="11" w:color="3FA03F"/>
                                    <w:bottom w:val="single" w:sz="2" w:space="1" w:color="FFFFFF"/>
                                    <w:right w:val="single" w:sz="2" w:space="4" w:color="FFFFFF"/>
                                  </w:divBdr>
                                  <w:divsChild>
                                    <w:div w:id="480124355">
                                      <w:marLeft w:val="0"/>
                                      <w:marRight w:val="0"/>
                                      <w:marTop w:val="0"/>
                                      <w:marBottom w:val="0"/>
                                      <w:divBdr>
                                        <w:top w:val="none" w:sz="0" w:space="0" w:color="auto"/>
                                        <w:left w:val="single" w:sz="24" w:space="8" w:color="52CE52"/>
                                        <w:bottom w:val="none" w:sz="0" w:space="0" w:color="auto"/>
                                        <w:right w:val="none" w:sz="0" w:space="0" w:color="auto"/>
                                      </w:divBdr>
                                    </w:div>
                                  </w:divsChild>
                                </w:div>
                                <w:div w:id="963583343">
                                  <w:marLeft w:val="0"/>
                                  <w:marRight w:val="0"/>
                                  <w:marTop w:val="0"/>
                                  <w:marBottom w:val="0"/>
                                  <w:divBdr>
                                    <w:top w:val="single" w:sz="2" w:space="1" w:color="FFFFFF"/>
                                    <w:left w:val="single" w:sz="2" w:space="11" w:color="3FA03F"/>
                                    <w:bottom w:val="single" w:sz="2" w:space="1" w:color="FFFFFF"/>
                                    <w:right w:val="single" w:sz="2" w:space="4" w:color="FFFFFF"/>
                                  </w:divBdr>
                                  <w:divsChild>
                                    <w:div w:id="907376706">
                                      <w:marLeft w:val="0"/>
                                      <w:marRight w:val="0"/>
                                      <w:marTop w:val="0"/>
                                      <w:marBottom w:val="0"/>
                                      <w:divBdr>
                                        <w:top w:val="none" w:sz="0" w:space="0" w:color="auto"/>
                                        <w:left w:val="single" w:sz="24" w:space="8" w:color="52CE52"/>
                                        <w:bottom w:val="none" w:sz="0" w:space="0" w:color="auto"/>
                                        <w:right w:val="none" w:sz="0" w:space="0" w:color="auto"/>
                                      </w:divBdr>
                                    </w:div>
                                  </w:divsChild>
                                </w:div>
                                <w:div w:id="2040231892">
                                  <w:marLeft w:val="0"/>
                                  <w:marRight w:val="0"/>
                                  <w:marTop w:val="0"/>
                                  <w:marBottom w:val="0"/>
                                  <w:divBdr>
                                    <w:top w:val="single" w:sz="2" w:space="1" w:color="FFFFFF"/>
                                    <w:left w:val="single" w:sz="2" w:space="11" w:color="3FA03F"/>
                                    <w:bottom w:val="single" w:sz="2" w:space="4" w:color="FFFFFF"/>
                                    <w:right w:val="single" w:sz="2" w:space="4" w:color="FFFFFF"/>
                                  </w:divBdr>
                                  <w:divsChild>
                                    <w:div w:id="125089280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4790643">
                      <w:marLeft w:val="0"/>
                      <w:marRight w:val="0"/>
                      <w:marTop w:val="0"/>
                      <w:marBottom w:val="300"/>
                      <w:divBdr>
                        <w:top w:val="single" w:sz="6" w:space="0" w:color="E8E8E2"/>
                        <w:left w:val="single" w:sz="6" w:space="0" w:color="E8E8E2"/>
                        <w:bottom w:val="single" w:sz="6" w:space="0" w:color="E8E8E2"/>
                        <w:right w:val="single" w:sz="6" w:space="0" w:color="E8E8E2"/>
                      </w:divBdr>
                      <w:divsChild>
                        <w:div w:id="1141461074">
                          <w:marLeft w:val="0"/>
                          <w:marRight w:val="0"/>
                          <w:marTop w:val="0"/>
                          <w:marBottom w:val="0"/>
                          <w:divBdr>
                            <w:top w:val="none" w:sz="0" w:space="0" w:color="auto"/>
                            <w:left w:val="none" w:sz="0" w:space="0" w:color="auto"/>
                            <w:bottom w:val="none" w:sz="0" w:space="0" w:color="auto"/>
                            <w:right w:val="none" w:sz="0" w:space="0" w:color="auto"/>
                          </w:divBdr>
                          <w:divsChild>
                            <w:div w:id="405614994">
                              <w:marLeft w:val="0"/>
                              <w:marRight w:val="0"/>
                              <w:marTop w:val="0"/>
                              <w:marBottom w:val="0"/>
                              <w:divBdr>
                                <w:top w:val="none" w:sz="0" w:space="0" w:color="auto"/>
                                <w:left w:val="none" w:sz="0" w:space="0" w:color="auto"/>
                                <w:bottom w:val="none" w:sz="0" w:space="0" w:color="auto"/>
                                <w:right w:val="none" w:sz="0" w:space="0" w:color="auto"/>
                              </w:divBdr>
                              <w:divsChild>
                                <w:div w:id="617296566">
                                  <w:marLeft w:val="0"/>
                                  <w:marRight w:val="0"/>
                                  <w:marTop w:val="0"/>
                                  <w:marBottom w:val="0"/>
                                  <w:divBdr>
                                    <w:top w:val="single" w:sz="2" w:space="4" w:color="FFFFFF"/>
                                    <w:left w:val="single" w:sz="2" w:space="11" w:color="FFFFFF"/>
                                    <w:bottom w:val="single" w:sz="2" w:space="1" w:color="FFFFFF"/>
                                    <w:right w:val="single" w:sz="2" w:space="4" w:color="FFFFFF"/>
                                  </w:divBdr>
                                  <w:divsChild>
                                    <w:div w:id="500702297">
                                      <w:marLeft w:val="0"/>
                                      <w:marRight w:val="0"/>
                                      <w:marTop w:val="0"/>
                                      <w:marBottom w:val="0"/>
                                      <w:divBdr>
                                        <w:top w:val="none" w:sz="0" w:space="0" w:color="auto"/>
                                        <w:left w:val="single" w:sz="24" w:space="8" w:color="52CE52"/>
                                        <w:bottom w:val="none" w:sz="0" w:space="0" w:color="auto"/>
                                        <w:right w:val="none" w:sz="0" w:space="0" w:color="auto"/>
                                      </w:divBdr>
                                    </w:div>
                                  </w:divsChild>
                                </w:div>
                                <w:div w:id="175001711">
                                  <w:marLeft w:val="0"/>
                                  <w:marRight w:val="0"/>
                                  <w:marTop w:val="0"/>
                                  <w:marBottom w:val="0"/>
                                  <w:divBdr>
                                    <w:top w:val="single" w:sz="2" w:space="1" w:color="FFFFFF"/>
                                    <w:left w:val="single" w:sz="2" w:space="11" w:color="FFFFFF"/>
                                    <w:bottom w:val="single" w:sz="2" w:space="1" w:color="FFFFFF"/>
                                    <w:right w:val="single" w:sz="2" w:space="4" w:color="FFFFFF"/>
                                  </w:divBdr>
                                  <w:divsChild>
                                    <w:div w:id="234896695">
                                      <w:marLeft w:val="0"/>
                                      <w:marRight w:val="0"/>
                                      <w:marTop w:val="0"/>
                                      <w:marBottom w:val="0"/>
                                      <w:divBdr>
                                        <w:top w:val="none" w:sz="0" w:space="0" w:color="auto"/>
                                        <w:left w:val="single" w:sz="24" w:space="8" w:color="52CE52"/>
                                        <w:bottom w:val="none" w:sz="0" w:space="0" w:color="auto"/>
                                        <w:right w:val="none" w:sz="0" w:space="0" w:color="auto"/>
                                      </w:divBdr>
                                    </w:div>
                                  </w:divsChild>
                                </w:div>
                                <w:div w:id="787890275">
                                  <w:marLeft w:val="0"/>
                                  <w:marRight w:val="0"/>
                                  <w:marTop w:val="0"/>
                                  <w:marBottom w:val="0"/>
                                  <w:divBdr>
                                    <w:top w:val="single" w:sz="2" w:space="1" w:color="FFFFFF"/>
                                    <w:left w:val="single" w:sz="2" w:space="11" w:color="FFFFFF"/>
                                    <w:bottom w:val="single" w:sz="2" w:space="1" w:color="FFFFFF"/>
                                    <w:right w:val="single" w:sz="2" w:space="4" w:color="FFFFFF"/>
                                  </w:divBdr>
                                  <w:divsChild>
                                    <w:div w:id="1246040049">
                                      <w:marLeft w:val="0"/>
                                      <w:marRight w:val="0"/>
                                      <w:marTop w:val="0"/>
                                      <w:marBottom w:val="0"/>
                                      <w:divBdr>
                                        <w:top w:val="none" w:sz="0" w:space="0" w:color="auto"/>
                                        <w:left w:val="single" w:sz="24" w:space="8" w:color="52CE52"/>
                                        <w:bottom w:val="none" w:sz="0" w:space="0" w:color="auto"/>
                                        <w:right w:val="none" w:sz="0" w:space="0" w:color="auto"/>
                                      </w:divBdr>
                                    </w:div>
                                  </w:divsChild>
                                </w:div>
                                <w:div w:id="639307730">
                                  <w:marLeft w:val="0"/>
                                  <w:marRight w:val="0"/>
                                  <w:marTop w:val="0"/>
                                  <w:marBottom w:val="0"/>
                                  <w:divBdr>
                                    <w:top w:val="single" w:sz="2" w:space="1" w:color="FFFFFF"/>
                                    <w:left w:val="single" w:sz="2" w:space="11" w:color="FFFFFF"/>
                                    <w:bottom w:val="single" w:sz="2" w:space="1" w:color="FFFFFF"/>
                                    <w:right w:val="single" w:sz="2" w:space="4" w:color="FFFFFF"/>
                                  </w:divBdr>
                                  <w:divsChild>
                                    <w:div w:id="950015515">
                                      <w:marLeft w:val="0"/>
                                      <w:marRight w:val="0"/>
                                      <w:marTop w:val="0"/>
                                      <w:marBottom w:val="0"/>
                                      <w:divBdr>
                                        <w:top w:val="none" w:sz="0" w:space="0" w:color="auto"/>
                                        <w:left w:val="single" w:sz="24" w:space="8" w:color="52CE52"/>
                                        <w:bottom w:val="none" w:sz="0" w:space="0" w:color="auto"/>
                                        <w:right w:val="none" w:sz="0" w:space="0" w:color="auto"/>
                                      </w:divBdr>
                                    </w:div>
                                  </w:divsChild>
                                </w:div>
                                <w:div w:id="567769740">
                                  <w:marLeft w:val="0"/>
                                  <w:marRight w:val="0"/>
                                  <w:marTop w:val="0"/>
                                  <w:marBottom w:val="0"/>
                                  <w:divBdr>
                                    <w:top w:val="single" w:sz="2" w:space="1" w:color="FFFFFF"/>
                                    <w:left w:val="single" w:sz="2" w:space="11" w:color="3FA03F"/>
                                    <w:bottom w:val="single" w:sz="2" w:space="1" w:color="FFFFFF"/>
                                    <w:right w:val="single" w:sz="2" w:space="4" w:color="FFFFFF"/>
                                  </w:divBdr>
                                  <w:divsChild>
                                    <w:div w:id="143279877">
                                      <w:marLeft w:val="0"/>
                                      <w:marRight w:val="0"/>
                                      <w:marTop w:val="0"/>
                                      <w:marBottom w:val="0"/>
                                      <w:divBdr>
                                        <w:top w:val="none" w:sz="0" w:space="0" w:color="auto"/>
                                        <w:left w:val="single" w:sz="24" w:space="8" w:color="52CE52"/>
                                        <w:bottom w:val="none" w:sz="0" w:space="0" w:color="auto"/>
                                        <w:right w:val="none" w:sz="0" w:space="0" w:color="auto"/>
                                      </w:divBdr>
                                    </w:div>
                                  </w:divsChild>
                                </w:div>
                                <w:div w:id="2145350288">
                                  <w:marLeft w:val="0"/>
                                  <w:marRight w:val="0"/>
                                  <w:marTop w:val="0"/>
                                  <w:marBottom w:val="0"/>
                                  <w:divBdr>
                                    <w:top w:val="single" w:sz="2" w:space="1" w:color="FFFFFF"/>
                                    <w:left w:val="single" w:sz="2" w:space="11" w:color="3FA03F"/>
                                    <w:bottom w:val="single" w:sz="2" w:space="4" w:color="FFFFFF"/>
                                    <w:right w:val="single" w:sz="2" w:space="4" w:color="FFFFFF"/>
                                  </w:divBdr>
                                  <w:divsChild>
                                    <w:div w:id="21158087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39099984">
                      <w:marLeft w:val="0"/>
                      <w:marRight w:val="0"/>
                      <w:marTop w:val="0"/>
                      <w:marBottom w:val="300"/>
                      <w:divBdr>
                        <w:top w:val="single" w:sz="6" w:space="0" w:color="E8E8E2"/>
                        <w:left w:val="single" w:sz="6" w:space="0" w:color="E8E8E2"/>
                        <w:bottom w:val="single" w:sz="6" w:space="0" w:color="E8E8E2"/>
                        <w:right w:val="single" w:sz="6" w:space="0" w:color="E8E8E2"/>
                      </w:divBdr>
                      <w:divsChild>
                        <w:div w:id="232159677">
                          <w:marLeft w:val="0"/>
                          <w:marRight w:val="0"/>
                          <w:marTop w:val="0"/>
                          <w:marBottom w:val="0"/>
                          <w:divBdr>
                            <w:top w:val="none" w:sz="0" w:space="0" w:color="auto"/>
                            <w:left w:val="none" w:sz="0" w:space="0" w:color="auto"/>
                            <w:bottom w:val="none" w:sz="0" w:space="0" w:color="auto"/>
                            <w:right w:val="none" w:sz="0" w:space="0" w:color="auto"/>
                          </w:divBdr>
                          <w:divsChild>
                            <w:div w:id="1923026205">
                              <w:marLeft w:val="0"/>
                              <w:marRight w:val="0"/>
                              <w:marTop w:val="0"/>
                              <w:marBottom w:val="0"/>
                              <w:divBdr>
                                <w:top w:val="none" w:sz="0" w:space="0" w:color="auto"/>
                                <w:left w:val="none" w:sz="0" w:space="0" w:color="auto"/>
                                <w:bottom w:val="none" w:sz="0" w:space="0" w:color="auto"/>
                                <w:right w:val="none" w:sz="0" w:space="0" w:color="auto"/>
                              </w:divBdr>
                              <w:divsChild>
                                <w:div w:id="192960092">
                                  <w:marLeft w:val="0"/>
                                  <w:marRight w:val="0"/>
                                  <w:marTop w:val="0"/>
                                  <w:marBottom w:val="0"/>
                                  <w:divBdr>
                                    <w:top w:val="single" w:sz="2" w:space="4" w:color="FFFFFF"/>
                                    <w:left w:val="single" w:sz="2" w:space="11" w:color="FFFFFF"/>
                                    <w:bottom w:val="single" w:sz="2" w:space="1" w:color="FFFFFF"/>
                                    <w:right w:val="single" w:sz="2" w:space="4" w:color="FFFFFF"/>
                                  </w:divBdr>
                                  <w:divsChild>
                                    <w:div w:id="1004892985">
                                      <w:marLeft w:val="0"/>
                                      <w:marRight w:val="0"/>
                                      <w:marTop w:val="0"/>
                                      <w:marBottom w:val="0"/>
                                      <w:divBdr>
                                        <w:top w:val="none" w:sz="0" w:space="0" w:color="auto"/>
                                        <w:left w:val="single" w:sz="24" w:space="8" w:color="52CE52"/>
                                        <w:bottom w:val="none" w:sz="0" w:space="0" w:color="auto"/>
                                        <w:right w:val="none" w:sz="0" w:space="0" w:color="auto"/>
                                      </w:divBdr>
                                    </w:div>
                                  </w:divsChild>
                                </w:div>
                                <w:div w:id="637103265">
                                  <w:marLeft w:val="0"/>
                                  <w:marRight w:val="0"/>
                                  <w:marTop w:val="0"/>
                                  <w:marBottom w:val="0"/>
                                  <w:divBdr>
                                    <w:top w:val="single" w:sz="2" w:space="1" w:color="FFFFFF"/>
                                    <w:left w:val="single" w:sz="2" w:space="11" w:color="FFFFFF"/>
                                    <w:bottom w:val="single" w:sz="2" w:space="1" w:color="FFFFFF"/>
                                    <w:right w:val="single" w:sz="2" w:space="4" w:color="FFFFFF"/>
                                  </w:divBdr>
                                  <w:divsChild>
                                    <w:div w:id="841358786">
                                      <w:marLeft w:val="0"/>
                                      <w:marRight w:val="0"/>
                                      <w:marTop w:val="0"/>
                                      <w:marBottom w:val="0"/>
                                      <w:divBdr>
                                        <w:top w:val="none" w:sz="0" w:space="0" w:color="auto"/>
                                        <w:left w:val="single" w:sz="24" w:space="8" w:color="52CE52"/>
                                        <w:bottom w:val="none" w:sz="0" w:space="0" w:color="auto"/>
                                        <w:right w:val="none" w:sz="0" w:space="0" w:color="auto"/>
                                      </w:divBdr>
                                    </w:div>
                                  </w:divsChild>
                                </w:div>
                                <w:div w:id="952322552">
                                  <w:marLeft w:val="0"/>
                                  <w:marRight w:val="0"/>
                                  <w:marTop w:val="0"/>
                                  <w:marBottom w:val="0"/>
                                  <w:divBdr>
                                    <w:top w:val="single" w:sz="2" w:space="1" w:color="FFFFFF"/>
                                    <w:left w:val="single" w:sz="2" w:space="11" w:color="FFFFFF"/>
                                    <w:bottom w:val="single" w:sz="2" w:space="1" w:color="FFFFFF"/>
                                    <w:right w:val="single" w:sz="2" w:space="4" w:color="FFFFFF"/>
                                  </w:divBdr>
                                  <w:divsChild>
                                    <w:div w:id="199589625">
                                      <w:marLeft w:val="0"/>
                                      <w:marRight w:val="0"/>
                                      <w:marTop w:val="0"/>
                                      <w:marBottom w:val="0"/>
                                      <w:divBdr>
                                        <w:top w:val="none" w:sz="0" w:space="0" w:color="auto"/>
                                        <w:left w:val="single" w:sz="24" w:space="8" w:color="52CE52"/>
                                        <w:bottom w:val="none" w:sz="0" w:space="0" w:color="auto"/>
                                        <w:right w:val="none" w:sz="0" w:space="0" w:color="auto"/>
                                      </w:divBdr>
                                    </w:div>
                                  </w:divsChild>
                                </w:div>
                                <w:div w:id="502743816">
                                  <w:marLeft w:val="0"/>
                                  <w:marRight w:val="0"/>
                                  <w:marTop w:val="0"/>
                                  <w:marBottom w:val="0"/>
                                  <w:divBdr>
                                    <w:top w:val="single" w:sz="2" w:space="1" w:color="FFFFFF"/>
                                    <w:left w:val="single" w:sz="2" w:space="11" w:color="FFFFFF"/>
                                    <w:bottom w:val="single" w:sz="2" w:space="1" w:color="FFFFFF"/>
                                    <w:right w:val="single" w:sz="2" w:space="4" w:color="FFFFFF"/>
                                  </w:divBdr>
                                  <w:divsChild>
                                    <w:div w:id="1380279724">
                                      <w:marLeft w:val="0"/>
                                      <w:marRight w:val="0"/>
                                      <w:marTop w:val="0"/>
                                      <w:marBottom w:val="0"/>
                                      <w:divBdr>
                                        <w:top w:val="none" w:sz="0" w:space="0" w:color="auto"/>
                                        <w:left w:val="single" w:sz="24" w:space="8" w:color="52CE52"/>
                                        <w:bottom w:val="none" w:sz="0" w:space="0" w:color="auto"/>
                                        <w:right w:val="none" w:sz="0" w:space="0" w:color="auto"/>
                                      </w:divBdr>
                                    </w:div>
                                  </w:divsChild>
                                </w:div>
                                <w:div w:id="865749229">
                                  <w:marLeft w:val="0"/>
                                  <w:marRight w:val="0"/>
                                  <w:marTop w:val="0"/>
                                  <w:marBottom w:val="0"/>
                                  <w:divBdr>
                                    <w:top w:val="single" w:sz="2" w:space="1" w:color="FFFFFF"/>
                                    <w:left w:val="single" w:sz="2" w:space="11" w:color="FFFFFF"/>
                                    <w:bottom w:val="single" w:sz="2" w:space="1" w:color="FFFFFF"/>
                                    <w:right w:val="single" w:sz="2" w:space="4" w:color="FFFFFF"/>
                                  </w:divBdr>
                                  <w:divsChild>
                                    <w:div w:id="941493527">
                                      <w:marLeft w:val="0"/>
                                      <w:marRight w:val="0"/>
                                      <w:marTop w:val="0"/>
                                      <w:marBottom w:val="0"/>
                                      <w:divBdr>
                                        <w:top w:val="none" w:sz="0" w:space="0" w:color="auto"/>
                                        <w:left w:val="single" w:sz="24" w:space="8" w:color="52CE52"/>
                                        <w:bottom w:val="none" w:sz="0" w:space="0" w:color="auto"/>
                                        <w:right w:val="none" w:sz="0" w:space="0" w:color="auto"/>
                                      </w:divBdr>
                                    </w:div>
                                  </w:divsChild>
                                </w:div>
                                <w:div w:id="939489692">
                                  <w:marLeft w:val="0"/>
                                  <w:marRight w:val="0"/>
                                  <w:marTop w:val="0"/>
                                  <w:marBottom w:val="0"/>
                                  <w:divBdr>
                                    <w:top w:val="single" w:sz="2" w:space="1" w:color="FFFFFF"/>
                                    <w:left w:val="single" w:sz="2" w:space="11" w:color="FFFFFF"/>
                                    <w:bottom w:val="single" w:sz="2" w:space="1" w:color="FFFFFF"/>
                                    <w:right w:val="single" w:sz="2" w:space="4" w:color="FFFFFF"/>
                                  </w:divBdr>
                                  <w:divsChild>
                                    <w:div w:id="921840074">
                                      <w:marLeft w:val="0"/>
                                      <w:marRight w:val="0"/>
                                      <w:marTop w:val="0"/>
                                      <w:marBottom w:val="0"/>
                                      <w:divBdr>
                                        <w:top w:val="none" w:sz="0" w:space="0" w:color="auto"/>
                                        <w:left w:val="single" w:sz="24" w:space="8" w:color="52CE52"/>
                                        <w:bottom w:val="none" w:sz="0" w:space="0" w:color="auto"/>
                                        <w:right w:val="none" w:sz="0" w:space="0" w:color="auto"/>
                                      </w:divBdr>
                                    </w:div>
                                  </w:divsChild>
                                </w:div>
                                <w:div w:id="485516687">
                                  <w:marLeft w:val="0"/>
                                  <w:marRight w:val="0"/>
                                  <w:marTop w:val="0"/>
                                  <w:marBottom w:val="0"/>
                                  <w:divBdr>
                                    <w:top w:val="single" w:sz="2" w:space="1" w:color="FFFFFF"/>
                                    <w:left w:val="single" w:sz="2" w:space="11" w:color="FFFFFF"/>
                                    <w:bottom w:val="single" w:sz="2" w:space="1" w:color="FFFFFF"/>
                                    <w:right w:val="single" w:sz="2" w:space="4" w:color="FFFFFF"/>
                                  </w:divBdr>
                                  <w:divsChild>
                                    <w:div w:id="2142531763">
                                      <w:marLeft w:val="0"/>
                                      <w:marRight w:val="0"/>
                                      <w:marTop w:val="0"/>
                                      <w:marBottom w:val="0"/>
                                      <w:divBdr>
                                        <w:top w:val="none" w:sz="0" w:space="0" w:color="auto"/>
                                        <w:left w:val="single" w:sz="24" w:space="8" w:color="52CE52"/>
                                        <w:bottom w:val="none" w:sz="0" w:space="0" w:color="auto"/>
                                        <w:right w:val="none" w:sz="0" w:space="0" w:color="auto"/>
                                      </w:divBdr>
                                    </w:div>
                                  </w:divsChild>
                                </w:div>
                                <w:div w:id="83845943">
                                  <w:marLeft w:val="0"/>
                                  <w:marRight w:val="0"/>
                                  <w:marTop w:val="0"/>
                                  <w:marBottom w:val="0"/>
                                  <w:divBdr>
                                    <w:top w:val="single" w:sz="2" w:space="1" w:color="FFFFFF"/>
                                    <w:left w:val="single" w:sz="2" w:space="11" w:color="FFFFFF"/>
                                    <w:bottom w:val="single" w:sz="2" w:space="1" w:color="FFFFFF"/>
                                    <w:right w:val="single" w:sz="2" w:space="4" w:color="FFFFFF"/>
                                  </w:divBdr>
                                  <w:divsChild>
                                    <w:div w:id="1188448138">
                                      <w:marLeft w:val="0"/>
                                      <w:marRight w:val="0"/>
                                      <w:marTop w:val="0"/>
                                      <w:marBottom w:val="0"/>
                                      <w:divBdr>
                                        <w:top w:val="none" w:sz="0" w:space="0" w:color="auto"/>
                                        <w:left w:val="single" w:sz="24" w:space="8" w:color="52CE52"/>
                                        <w:bottom w:val="none" w:sz="0" w:space="0" w:color="auto"/>
                                        <w:right w:val="none" w:sz="0" w:space="0" w:color="auto"/>
                                      </w:divBdr>
                                    </w:div>
                                  </w:divsChild>
                                </w:div>
                                <w:div w:id="1276324676">
                                  <w:marLeft w:val="0"/>
                                  <w:marRight w:val="0"/>
                                  <w:marTop w:val="0"/>
                                  <w:marBottom w:val="0"/>
                                  <w:divBdr>
                                    <w:top w:val="single" w:sz="2" w:space="1" w:color="FFFFFF"/>
                                    <w:left w:val="single" w:sz="2" w:space="11" w:color="FFFFFF"/>
                                    <w:bottom w:val="single" w:sz="2" w:space="1" w:color="FFFFFF"/>
                                    <w:right w:val="single" w:sz="2" w:space="4" w:color="FFFFFF"/>
                                  </w:divBdr>
                                  <w:divsChild>
                                    <w:div w:id="1554534581">
                                      <w:marLeft w:val="0"/>
                                      <w:marRight w:val="0"/>
                                      <w:marTop w:val="0"/>
                                      <w:marBottom w:val="0"/>
                                      <w:divBdr>
                                        <w:top w:val="none" w:sz="0" w:space="0" w:color="auto"/>
                                        <w:left w:val="single" w:sz="24" w:space="8" w:color="52CE52"/>
                                        <w:bottom w:val="none" w:sz="0" w:space="0" w:color="auto"/>
                                        <w:right w:val="none" w:sz="0" w:space="0" w:color="auto"/>
                                      </w:divBdr>
                                    </w:div>
                                  </w:divsChild>
                                </w:div>
                                <w:div w:id="264385762">
                                  <w:marLeft w:val="0"/>
                                  <w:marRight w:val="0"/>
                                  <w:marTop w:val="0"/>
                                  <w:marBottom w:val="0"/>
                                  <w:divBdr>
                                    <w:top w:val="single" w:sz="2" w:space="1" w:color="FFFFFF"/>
                                    <w:left w:val="single" w:sz="2" w:space="11" w:color="FFFFFF"/>
                                    <w:bottom w:val="single" w:sz="2" w:space="1" w:color="FFFFFF"/>
                                    <w:right w:val="single" w:sz="2" w:space="4" w:color="FFFFFF"/>
                                  </w:divBdr>
                                  <w:divsChild>
                                    <w:div w:id="1990792707">
                                      <w:marLeft w:val="0"/>
                                      <w:marRight w:val="0"/>
                                      <w:marTop w:val="0"/>
                                      <w:marBottom w:val="0"/>
                                      <w:divBdr>
                                        <w:top w:val="none" w:sz="0" w:space="0" w:color="auto"/>
                                        <w:left w:val="single" w:sz="24" w:space="8" w:color="52CE52"/>
                                        <w:bottom w:val="none" w:sz="0" w:space="0" w:color="auto"/>
                                        <w:right w:val="none" w:sz="0" w:space="0" w:color="auto"/>
                                      </w:divBdr>
                                    </w:div>
                                  </w:divsChild>
                                </w:div>
                                <w:div w:id="1979799689">
                                  <w:marLeft w:val="0"/>
                                  <w:marRight w:val="0"/>
                                  <w:marTop w:val="0"/>
                                  <w:marBottom w:val="0"/>
                                  <w:divBdr>
                                    <w:top w:val="single" w:sz="2" w:space="1" w:color="FFFFFF"/>
                                    <w:left w:val="single" w:sz="2" w:space="11" w:color="FFFFFF"/>
                                    <w:bottom w:val="single" w:sz="2" w:space="1" w:color="FFFFFF"/>
                                    <w:right w:val="single" w:sz="2" w:space="4" w:color="FFFFFF"/>
                                  </w:divBdr>
                                  <w:divsChild>
                                    <w:div w:id="1353916438">
                                      <w:marLeft w:val="0"/>
                                      <w:marRight w:val="0"/>
                                      <w:marTop w:val="0"/>
                                      <w:marBottom w:val="0"/>
                                      <w:divBdr>
                                        <w:top w:val="none" w:sz="0" w:space="0" w:color="auto"/>
                                        <w:left w:val="single" w:sz="24" w:space="8" w:color="52CE52"/>
                                        <w:bottom w:val="none" w:sz="0" w:space="0" w:color="auto"/>
                                        <w:right w:val="none" w:sz="0" w:space="0" w:color="auto"/>
                                      </w:divBdr>
                                    </w:div>
                                  </w:divsChild>
                                </w:div>
                                <w:div w:id="1507790924">
                                  <w:marLeft w:val="0"/>
                                  <w:marRight w:val="0"/>
                                  <w:marTop w:val="0"/>
                                  <w:marBottom w:val="0"/>
                                  <w:divBdr>
                                    <w:top w:val="single" w:sz="2" w:space="1" w:color="FFFFFF"/>
                                    <w:left w:val="single" w:sz="2" w:space="11" w:color="FFFFFF"/>
                                    <w:bottom w:val="single" w:sz="2" w:space="1" w:color="FFFFFF"/>
                                    <w:right w:val="single" w:sz="2" w:space="4" w:color="FFFFFF"/>
                                  </w:divBdr>
                                  <w:divsChild>
                                    <w:div w:id="826091769">
                                      <w:marLeft w:val="0"/>
                                      <w:marRight w:val="0"/>
                                      <w:marTop w:val="0"/>
                                      <w:marBottom w:val="0"/>
                                      <w:divBdr>
                                        <w:top w:val="none" w:sz="0" w:space="0" w:color="auto"/>
                                        <w:left w:val="single" w:sz="24" w:space="8" w:color="52CE52"/>
                                        <w:bottom w:val="none" w:sz="0" w:space="0" w:color="auto"/>
                                        <w:right w:val="none" w:sz="0" w:space="0" w:color="auto"/>
                                      </w:divBdr>
                                    </w:div>
                                  </w:divsChild>
                                </w:div>
                                <w:div w:id="81294787">
                                  <w:marLeft w:val="0"/>
                                  <w:marRight w:val="0"/>
                                  <w:marTop w:val="0"/>
                                  <w:marBottom w:val="0"/>
                                  <w:divBdr>
                                    <w:top w:val="single" w:sz="2" w:space="1" w:color="FFFFFF"/>
                                    <w:left w:val="single" w:sz="2" w:space="11" w:color="FFFFFF"/>
                                    <w:bottom w:val="single" w:sz="2" w:space="1" w:color="FFFFFF"/>
                                    <w:right w:val="single" w:sz="2" w:space="4" w:color="FFFFFF"/>
                                  </w:divBdr>
                                  <w:divsChild>
                                    <w:div w:id="788819886">
                                      <w:marLeft w:val="0"/>
                                      <w:marRight w:val="0"/>
                                      <w:marTop w:val="0"/>
                                      <w:marBottom w:val="0"/>
                                      <w:divBdr>
                                        <w:top w:val="none" w:sz="0" w:space="0" w:color="auto"/>
                                        <w:left w:val="single" w:sz="24" w:space="8" w:color="52CE52"/>
                                        <w:bottom w:val="none" w:sz="0" w:space="0" w:color="auto"/>
                                        <w:right w:val="none" w:sz="0" w:space="0" w:color="auto"/>
                                      </w:divBdr>
                                    </w:div>
                                  </w:divsChild>
                                </w:div>
                                <w:div w:id="2072266471">
                                  <w:marLeft w:val="0"/>
                                  <w:marRight w:val="0"/>
                                  <w:marTop w:val="0"/>
                                  <w:marBottom w:val="0"/>
                                  <w:divBdr>
                                    <w:top w:val="single" w:sz="2" w:space="1" w:color="FFFFFF"/>
                                    <w:left w:val="single" w:sz="2" w:space="11" w:color="FFFFFF"/>
                                    <w:bottom w:val="single" w:sz="2" w:space="1" w:color="FFFFFF"/>
                                    <w:right w:val="single" w:sz="2" w:space="4" w:color="FFFFFF"/>
                                  </w:divBdr>
                                  <w:divsChild>
                                    <w:div w:id="1588003860">
                                      <w:marLeft w:val="0"/>
                                      <w:marRight w:val="0"/>
                                      <w:marTop w:val="0"/>
                                      <w:marBottom w:val="0"/>
                                      <w:divBdr>
                                        <w:top w:val="none" w:sz="0" w:space="0" w:color="auto"/>
                                        <w:left w:val="single" w:sz="24" w:space="8" w:color="52CE52"/>
                                        <w:bottom w:val="none" w:sz="0" w:space="0" w:color="auto"/>
                                        <w:right w:val="none" w:sz="0" w:space="0" w:color="auto"/>
                                      </w:divBdr>
                                    </w:div>
                                  </w:divsChild>
                                </w:div>
                                <w:div w:id="1709836526">
                                  <w:marLeft w:val="0"/>
                                  <w:marRight w:val="0"/>
                                  <w:marTop w:val="0"/>
                                  <w:marBottom w:val="0"/>
                                  <w:divBdr>
                                    <w:top w:val="single" w:sz="2" w:space="1" w:color="FFFFFF"/>
                                    <w:left w:val="single" w:sz="2" w:space="11" w:color="FFFFFF"/>
                                    <w:bottom w:val="single" w:sz="2" w:space="1" w:color="FFFFFF"/>
                                    <w:right w:val="single" w:sz="2" w:space="4" w:color="FFFFFF"/>
                                  </w:divBdr>
                                  <w:divsChild>
                                    <w:div w:id="700979124">
                                      <w:marLeft w:val="0"/>
                                      <w:marRight w:val="0"/>
                                      <w:marTop w:val="0"/>
                                      <w:marBottom w:val="0"/>
                                      <w:divBdr>
                                        <w:top w:val="none" w:sz="0" w:space="0" w:color="auto"/>
                                        <w:left w:val="single" w:sz="24" w:space="8" w:color="52CE52"/>
                                        <w:bottom w:val="none" w:sz="0" w:space="0" w:color="auto"/>
                                        <w:right w:val="none" w:sz="0" w:space="0" w:color="auto"/>
                                      </w:divBdr>
                                    </w:div>
                                  </w:divsChild>
                                </w:div>
                                <w:div w:id="2067145180">
                                  <w:marLeft w:val="0"/>
                                  <w:marRight w:val="0"/>
                                  <w:marTop w:val="0"/>
                                  <w:marBottom w:val="0"/>
                                  <w:divBdr>
                                    <w:top w:val="single" w:sz="2" w:space="1" w:color="FFFFFF"/>
                                    <w:left w:val="single" w:sz="2" w:space="11" w:color="FFFFFF"/>
                                    <w:bottom w:val="single" w:sz="2" w:space="1" w:color="FFFFFF"/>
                                    <w:right w:val="single" w:sz="2" w:space="4" w:color="FFFFFF"/>
                                  </w:divBdr>
                                  <w:divsChild>
                                    <w:div w:id="339893931">
                                      <w:marLeft w:val="0"/>
                                      <w:marRight w:val="0"/>
                                      <w:marTop w:val="0"/>
                                      <w:marBottom w:val="0"/>
                                      <w:divBdr>
                                        <w:top w:val="none" w:sz="0" w:space="0" w:color="auto"/>
                                        <w:left w:val="single" w:sz="24" w:space="8" w:color="52CE52"/>
                                        <w:bottom w:val="none" w:sz="0" w:space="0" w:color="auto"/>
                                        <w:right w:val="none" w:sz="0" w:space="0" w:color="auto"/>
                                      </w:divBdr>
                                    </w:div>
                                  </w:divsChild>
                                </w:div>
                                <w:div w:id="1822843948">
                                  <w:marLeft w:val="0"/>
                                  <w:marRight w:val="0"/>
                                  <w:marTop w:val="0"/>
                                  <w:marBottom w:val="0"/>
                                  <w:divBdr>
                                    <w:top w:val="single" w:sz="2" w:space="1" w:color="FFFFFF"/>
                                    <w:left w:val="single" w:sz="2" w:space="11" w:color="FFFFFF"/>
                                    <w:bottom w:val="single" w:sz="2" w:space="1" w:color="FFFFFF"/>
                                    <w:right w:val="single" w:sz="2" w:space="4" w:color="FFFFFF"/>
                                  </w:divBdr>
                                  <w:divsChild>
                                    <w:div w:id="100690894">
                                      <w:marLeft w:val="0"/>
                                      <w:marRight w:val="0"/>
                                      <w:marTop w:val="0"/>
                                      <w:marBottom w:val="0"/>
                                      <w:divBdr>
                                        <w:top w:val="none" w:sz="0" w:space="0" w:color="auto"/>
                                        <w:left w:val="single" w:sz="24" w:space="8" w:color="52CE52"/>
                                        <w:bottom w:val="none" w:sz="0" w:space="0" w:color="auto"/>
                                        <w:right w:val="none" w:sz="0" w:space="0" w:color="auto"/>
                                      </w:divBdr>
                                    </w:div>
                                  </w:divsChild>
                                </w:div>
                                <w:div w:id="804740515">
                                  <w:marLeft w:val="0"/>
                                  <w:marRight w:val="0"/>
                                  <w:marTop w:val="0"/>
                                  <w:marBottom w:val="0"/>
                                  <w:divBdr>
                                    <w:top w:val="single" w:sz="2" w:space="1" w:color="FFFFFF"/>
                                    <w:left w:val="single" w:sz="2" w:space="11" w:color="FFFFFF"/>
                                    <w:bottom w:val="single" w:sz="2" w:space="1" w:color="FFFFFF"/>
                                    <w:right w:val="single" w:sz="2" w:space="4" w:color="FFFFFF"/>
                                  </w:divBdr>
                                  <w:divsChild>
                                    <w:div w:id="463275990">
                                      <w:marLeft w:val="0"/>
                                      <w:marRight w:val="0"/>
                                      <w:marTop w:val="0"/>
                                      <w:marBottom w:val="0"/>
                                      <w:divBdr>
                                        <w:top w:val="none" w:sz="0" w:space="0" w:color="auto"/>
                                        <w:left w:val="single" w:sz="24" w:space="8" w:color="52CE52"/>
                                        <w:bottom w:val="none" w:sz="0" w:space="0" w:color="auto"/>
                                        <w:right w:val="none" w:sz="0" w:space="0" w:color="auto"/>
                                      </w:divBdr>
                                    </w:div>
                                  </w:divsChild>
                                </w:div>
                                <w:div w:id="374351938">
                                  <w:marLeft w:val="0"/>
                                  <w:marRight w:val="0"/>
                                  <w:marTop w:val="0"/>
                                  <w:marBottom w:val="0"/>
                                  <w:divBdr>
                                    <w:top w:val="single" w:sz="2" w:space="1" w:color="FFFFFF"/>
                                    <w:left w:val="single" w:sz="2" w:space="11" w:color="FFFFFF"/>
                                    <w:bottom w:val="single" w:sz="2" w:space="1" w:color="FFFFFF"/>
                                    <w:right w:val="single" w:sz="2" w:space="4" w:color="FFFFFF"/>
                                  </w:divBdr>
                                  <w:divsChild>
                                    <w:div w:id="1385520338">
                                      <w:marLeft w:val="0"/>
                                      <w:marRight w:val="0"/>
                                      <w:marTop w:val="0"/>
                                      <w:marBottom w:val="0"/>
                                      <w:divBdr>
                                        <w:top w:val="none" w:sz="0" w:space="0" w:color="auto"/>
                                        <w:left w:val="single" w:sz="24" w:space="8" w:color="52CE52"/>
                                        <w:bottom w:val="none" w:sz="0" w:space="0" w:color="auto"/>
                                        <w:right w:val="none" w:sz="0" w:space="0" w:color="auto"/>
                                      </w:divBdr>
                                    </w:div>
                                  </w:divsChild>
                                </w:div>
                                <w:div w:id="1515805021">
                                  <w:marLeft w:val="0"/>
                                  <w:marRight w:val="0"/>
                                  <w:marTop w:val="0"/>
                                  <w:marBottom w:val="0"/>
                                  <w:divBdr>
                                    <w:top w:val="single" w:sz="2" w:space="1" w:color="FFFFFF"/>
                                    <w:left w:val="single" w:sz="2" w:space="11" w:color="FFFFFF"/>
                                    <w:bottom w:val="single" w:sz="2" w:space="4" w:color="FFFFFF"/>
                                    <w:right w:val="single" w:sz="2" w:space="4" w:color="FFFFFF"/>
                                  </w:divBdr>
                                  <w:divsChild>
                                    <w:div w:id="25822052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31007180">
                      <w:marLeft w:val="0"/>
                      <w:marRight w:val="0"/>
                      <w:marTop w:val="0"/>
                      <w:marBottom w:val="300"/>
                      <w:divBdr>
                        <w:top w:val="single" w:sz="6" w:space="0" w:color="E8E8E2"/>
                        <w:left w:val="single" w:sz="6" w:space="0" w:color="E8E8E2"/>
                        <w:bottom w:val="single" w:sz="6" w:space="0" w:color="E8E8E2"/>
                        <w:right w:val="single" w:sz="6" w:space="0" w:color="E8E8E2"/>
                      </w:divBdr>
                      <w:divsChild>
                        <w:div w:id="795874474">
                          <w:marLeft w:val="0"/>
                          <w:marRight w:val="0"/>
                          <w:marTop w:val="0"/>
                          <w:marBottom w:val="0"/>
                          <w:divBdr>
                            <w:top w:val="none" w:sz="0" w:space="0" w:color="auto"/>
                            <w:left w:val="none" w:sz="0" w:space="0" w:color="auto"/>
                            <w:bottom w:val="none" w:sz="0" w:space="0" w:color="auto"/>
                            <w:right w:val="none" w:sz="0" w:space="0" w:color="auto"/>
                          </w:divBdr>
                          <w:divsChild>
                            <w:div w:id="879828421">
                              <w:marLeft w:val="0"/>
                              <w:marRight w:val="0"/>
                              <w:marTop w:val="0"/>
                              <w:marBottom w:val="0"/>
                              <w:divBdr>
                                <w:top w:val="none" w:sz="0" w:space="0" w:color="auto"/>
                                <w:left w:val="none" w:sz="0" w:space="0" w:color="auto"/>
                                <w:bottom w:val="none" w:sz="0" w:space="0" w:color="auto"/>
                                <w:right w:val="none" w:sz="0" w:space="0" w:color="auto"/>
                              </w:divBdr>
                              <w:divsChild>
                                <w:div w:id="923877277">
                                  <w:marLeft w:val="0"/>
                                  <w:marRight w:val="0"/>
                                  <w:marTop w:val="0"/>
                                  <w:marBottom w:val="0"/>
                                  <w:divBdr>
                                    <w:top w:val="single" w:sz="2" w:space="4" w:color="FFFFFF"/>
                                    <w:left w:val="single" w:sz="2" w:space="11" w:color="FFFFFF"/>
                                    <w:bottom w:val="single" w:sz="2" w:space="1" w:color="FFFFFF"/>
                                    <w:right w:val="single" w:sz="2" w:space="4" w:color="FFFFFF"/>
                                  </w:divBdr>
                                  <w:divsChild>
                                    <w:div w:id="6835644">
                                      <w:marLeft w:val="0"/>
                                      <w:marRight w:val="0"/>
                                      <w:marTop w:val="0"/>
                                      <w:marBottom w:val="0"/>
                                      <w:divBdr>
                                        <w:top w:val="none" w:sz="0" w:space="0" w:color="auto"/>
                                        <w:left w:val="single" w:sz="24" w:space="8" w:color="52CE52"/>
                                        <w:bottom w:val="none" w:sz="0" w:space="0" w:color="auto"/>
                                        <w:right w:val="none" w:sz="0" w:space="0" w:color="auto"/>
                                      </w:divBdr>
                                    </w:div>
                                  </w:divsChild>
                                </w:div>
                                <w:div w:id="192502731">
                                  <w:marLeft w:val="0"/>
                                  <w:marRight w:val="0"/>
                                  <w:marTop w:val="0"/>
                                  <w:marBottom w:val="0"/>
                                  <w:divBdr>
                                    <w:top w:val="single" w:sz="2" w:space="1" w:color="FFFFFF"/>
                                    <w:left w:val="single" w:sz="2" w:space="11" w:color="FFFFFF"/>
                                    <w:bottom w:val="single" w:sz="2" w:space="1" w:color="FFFFFF"/>
                                    <w:right w:val="single" w:sz="2" w:space="4" w:color="FFFFFF"/>
                                  </w:divBdr>
                                  <w:divsChild>
                                    <w:div w:id="2111657994">
                                      <w:marLeft w:val="0"/>
                                      <w:marRight w:val="0"/>
                                      <w:marTop w:val="0"/>
                                      <w:marBottom w:val="0"/>
                                      <w:divBdr>
                                        <w:top w:val="none" w:sz="0" w:space="0" w:color="auto"/>
                                        <w:left w:val="single" w:sz="24" w:space="8" w:color="52CE52"/>
                                        <w:bottom w:val="none" w:sz="0" w:space="0" w:color="auto"/>
                                        <w:right w:val="none" w:sz="0" w:space="0" w:color="auto"/>
                                      </w:divBdr>
                                    </w:div>
                                  </w:divsChild>
                                </w:div>
                                <w:div w:id="644629698">
                                  <w:marLeft w:val="0"/>
                                  <w:marRight w:val="0"/>
                                  <w:marTop w:val="0"/>
                                  <w:marBottom w:val="0"/>
                                  <w:divBdr>
                                    <w:top w:val="single" w:sz="2" w:space="1" w:color="FFFFFF"/>
                                    <w:left w:val="single" w:sz="2" w:space="11" w:color="FFFFFF"/>
                                    <w:bottom w:val="single" w:sz="2" w:space="1" w:color="FFFFFF"/>
                                    <w:right w:val="single" w:sz="2" w:space="4" w:color="FFFFFF"/>
                                  </w:divBdr>
                                  <w:divsChild>
                                    <w:div w:id="603852648">
                                      <w:marLeft w:val="0"/>
                                      <w:marRight w:val="0"/>
                                      <w:marTop w:val="0"/>
                                      <w:marBottom w:val="0"/>
                                      <w:divBdr>
                                        <w:top w:val="none" w:sz="0" w:space="0" w:color="auto"/>
                                        <w:left w:val="single" w:sz="24" w:space="8" w:color="52CE52"/>
                                        <w:bottom w:val="none" w:sz="0" w:space="0" w:color="auto"/>
                                        <w:right w:val="none" w:sz="0" w:space="0" w:color="auto"/>
                                      </w:divBdr>
                                    </w:div>
                                  </w:divsChild>
                                </w:div>
                                <w:div w:id="828600752">
                                  <w:marLeft w:val="0"/>
                                  <w:marRight w:val="0"/>
                                  <w:marTop w:val="0"/>
                                  <w:marBottom w:val="0"/>
                                  <w:divBdr>
                                    <w:top w:val="single" w:sz="2" w:space="1" w:color="FFFFFF"/>
                                    <w:left w:val="single" w:sz="2" w:space="11" w:color="FFFFFF"/>
                                    <w:bottom w:val="single" w:sz="2" w:space="1" w:color="FFFFFF"/>
                                    <w:right w:val="single" w:sz="2" w:space="4" w:color="FFFFFF"/>
                                  </w:divBdr>
                                  <w:divsChild>
                                    <w:div w:id="1492722538">
                                      <w:marLeft w:val="0"/>
                                      <w:marRight w:val="0"/>
                                      <w:marTop w:val="0"/>
                                      <w:marBottom w:val="0"/>
                                      <w:divBdr>
                                        <w:top w:val="none" w:sz="0" w:space="0" w:color="auto"/>
                                        <w:left w:val="single" w:sz="24" w:space="8" w:color="52CE52"/>
                                        <w:bottom w:val="none" w:sz="0" w:space="0" w:color="auto"/>
                                        <w:right w:val="none" w:sz="0" w:space="0" w:color="auto"/>
                                      </w:divBdr>
                                    </w:div>
                                  </w:divsChild>
                                </w:div>
                                <w:div w:id="985664395">
                                  <w:marLeft w:val="0"/>
                                  <w:marRight w:val="0"/>
                                  <w:marTop w:val="0"/>
                                  <w:marBottom w:val="0"/>
                                  <w:divBdr>
                                    <w:top w:val="single" w:sz="2" w:space="1" w:color="FFFFFF"/>
                                    <w:left w:val="single" w:sz="2" w:space="11" w:color="FFFFFF"/>
                                    <w:bottom w:val="single" w:sz="2" w:space="1" w:color="FFFFFF"/>
                                    <w:right w:val="single" w:sz="2" w:space="4" w:color="FFFFFF"/>
                                  </w:divBdr>
                                  <w:divsChild>
                                    <w:div w:id="646470070">
                                      <w:marLeft w:val="0"/>
                                      <w:marRight w:val="0"/>
                                      <w:marTop w:val="0"/>
                                      <w:marBottom w:val="0"/>
                                      <w:divBdr>
                                        <w:top w:val="none" w:sz="0" w:space="0" w:color="auto"/>
                                        <w:left w:val="single" w:sz="24" w:space="8" w:color="52CE52"/>
                                        <w:bottom w:val="none" w:sz="0" w:space="0" w:color="auto"/>
                                        <w:right w:val="none" w:sz="0" w:space="0" w:color="auto"/>
                                      </w:divBdr>
                                    </w:div>
                                  </w:divsChild>
                                </w:div>
                                <w:div w:id="1093281833">
                                  <w:marLeft w:val="0"/>
                                  <w:marRight w:val="0"/>
                                  <w:marTop w:val="0"/>
                                  <w:marBottom w:val="0"/>
                                  <w:divBdr>
                                    <w:top w:val="single" w:sz="2" w:space="1" w:color="FFFFFF"/>
                                    <w:left w:val="single" w:sz="2" w:space="11" w:color="FFFFFF"/>
                                    <w:bottom w:val="single" w:sz="2" w:space="1" w:color="FFFFFF"/>
                                    <w:right w:val="single" w:sz="2" w:space="4" w:color="FFFFFF"/>
                                  </w:divBdr>
                                  <w:divsChild>
                                    <w:div w:id="1714427227">
                                      <w:marLeft w:val="0"/>
                                      <w:marRight w:val="0"/>
                                      <w:marTop w:val="0"/>
                                      <w:marBottom w:val="0"/>
                                      <w:divBdr>
                                        <w:top w:val="none" w:sz="0" w:space="0" w:color="auto"/>
                                        <w:left w:val="single" w:sz="24" w:space="8" w:color="52CE52"/>
                                        <w:bottom w:val="none" w:sz="0" w:space="0" w:color="auto"/>
                                        <w:right w:val="none" w:sz="0" w:space="0" w:color="auto"/>
                                      </w:divBdr>
                                    </w:div>
                                  </w:divsChild>
                                </w:div>
                                <w:div w:id="1104038273">
                                  <w:marLeft w:val="0"/>
                                  <w:marRight w:val="0"/>
                                  <w:marTop w:val="0"/>
                                  <w:marBottom w:val="0"/>
                                  <w:divBdr>
                                    <w:top w:val="single" w:sz="2" w:space="1" w:color="FFFFFF"/>
                                    <w:left w:val="single" w:sz="2" w:space="11" w:color="FFFFFF"/>
                                    <w:bottom w:val="single" w:sz="2" w:space="1" w:color="FFFFFF"/>
                                    <w:right w:val="single" w:sz="2" w:space="4" w:color="FFFFFF"/>
                                  </w:divBdr>
                                  <w:divsChild>
                                    <w:div w:id="1084692343">
                                      <w:marLeft w:val="0"/>
                                      <w:marRight w:val="0"/>
                                      <w:marTop w:val="0"/>
                                      <w:marBottom w:val="0"/>
                                      <w:divBdr>
                                        <w:top w:val="none" w:sz="0" w:space="0" w:color="auto"/>
                                        <w:left w:val="single" w:sz="24" w:space="8" w:color="52CE52"/>
                                        <w:bottom w:val="none" w:sz="0" w:space="0" w:color="auto"/>
                                        <w:right w:val="none" w:sz="0" w:space="0" w:color="auto"/>
                                      </w:divBdr>
                                    </w:div>
                                  </w:divsChild>
                                </w:div>
                                <w:div w:id="139350610">
                                  <w:marLeft w:val="0"/>
                                  <w:marRight w:val="0"/>
                                  <w:marTop w:val="0"/>
                                  <w:marBottom w:val="0"/>
                                  <w:divBdr>
                                    <w:top w:val="single" w:sz="2" w:space="1" w:color="FFFFFF"/>
                                    <w:left w:val="single" w:sz="2" w:space="11" w:color="FFFFFF"/>
                                    <w:bottom w:val="single" w:sz="2" w:space="1" w:color="FFFFFF"/>
                                    <w:right w:val="single" w:sz="2" w:space="4" w:color="FFFFFF"/>
                                  </w:divBdr>
                                  <w:divsChild>
                                    <w:div w:id="119806050">
                                      <w:marLeft w:val="0"/>
                                      <w:marRight w:val="0"/>
                                      <w:marTop w:val="0"/>
                                      <w:marBottom w:val="0"/>
                                      <w:divBdr>
                                        <w:top w:val="none" w:sz="0" w:space="0" w:color="auto"/>
                                        <w:left w:val="single" w:sz="24" w:space="8" w:color="52CE52"/>
                                        <w:bottom w:val="none" w:sz="0" w:space="0" w:color="auto"/>
                                        <w:right w:val="none" w:sz="0" w:space="0" w:color="auto"/>
                                      </w:divBdr>
                                    </w:div>
                                  </w:divsChild>
                                </w:div>
                                <w:div w:id="1646592935">
                                  <w:marLeft w:val="0"/>
                                  <w:marRight w:val="0"/>
                                  <w:marTop w:val="0"/>
                                  <w:marBottom w:val="0"/>
                                  <w:divBdr>
                                    <w:top w:val="single" w:sz="2" w:space="1" w:color="FFFFFF"/>
                                    <w:left w:val="single" w:sz="2" w:space="11" w:color="FFFFFF"/>
                                    <w:bottom w:val="single" w:sz="2" w:space="1" w:color="FFFFFF"/>
                                    <w:right w:val="single" w:sz="2" w:space="4" w:color="FFFFFF"/>
                                  </w:divBdr>
                                  <w:divsChild>
                                    <w:div w:id="837887211">
                                      <w:marLeft w:val="0"/>
                                      <w:marRight w:val="0"/>
                                      <w:marTop w:val="0"/>
                                      <w:marBottom w:val="0"/>
                                      <w:divBdr>
                                        <w:top w:val="none" w:sz="0" w:space="0" w:color="auto"/>
                                        <w:left w:val="single" w:sz="24" w:space="8" w:color="52CE52"/>
                                        <w:bottom w:val="none" w:sz="0" w:space="0" w:color="auto"/>
                                        <w:right w:val="none" w:sz="0" w:space="0" w:color="auto"/>
                                      </w:divBdr>
                                    </w:div>
                                  </w:divsChild>
                                </w:div>
                                <w:div w:id="1658144302">
                                  <w:marLeft w:val="0"/>
                                  <w:marRight w:val="0"/>
                                  <w:marTop w:val="0"/>
                                  <w:marBottom w:val="0"/>
                                  <w:divBdr>
                                    <w:top w:val="single" w:sz="2" w:space="1" w:color="FFFFFF"/>
                                    <w:left w:val="single" w:sz="2" w:space="11" w:color="FFFFFF"/>
                                    <w:bottom w:val="single" w:sz="2" w:space="1" w:color="FFFFFF"/>
                                    <w:right w:val="single" w:sz="2" w:space="4" w:color="FFFFFF"/>
                                  </w:divBdr>
                                  <w:divsChild>
                                    <w:div w:id="585499130">
                                      <w:marLeft w:val="0"/>
                                      <w:marRight w:val="0"/>
                                      <w:marTop w:val="0"/>
                                      <w:marBottom w:val="0"/>
                                      <w:divBdr>
                                        <w:top w:val="none" w:sz="0" w:space="0" w:color="auto"/>
                                        <w:left w:val="single" w:sz="24" w:space="8" w:color="52CE52"/>
                                        <w:bottom w:val="none" w:sz="0" w:space="0" w:color="auto"/>
                                        <w:right w:val="none" w:sz="0" w:space="0" w:color="auto"/>
                                      </w:divBdr>
                                    </w:div>
                                  </w:divsChild>
                                </w:div>
                                <w:div w:id="38170037">
                                  <w:marLeft w:val="0"/>
                                  <w:marRight w:val="0"/>
                                  <w:marTop w:val="0"/>
                                  <w:marBottom w:val="0"/>
                                  <w:divBdr>
                                    <w:top w:val="single" w:sz="2" w:space="1" w:color="FFFFFF"/>
                                    <w:left w:val="single" w:sz="2" w:space="11" w:color="FFFFFF"/>
                                    <w:bottom w:val="single" w:sz="2" w:space="1" w:color="FFFFFF"/>
                                    <w:right w:val="single" w:sz="2" w:space="4" w:color="FFFFFF"/>
                                  </w:divBdr>
                                  <w:divsChild>
                                    <w:div w:id="1717241423">
                                      <w:marLeft w:val="0"/>
                                      <w:marRight w:val="0"/>
                                      <w:marTop w:val="0"/>
                                      <w:marBottom w:val="0"/>
                                      <w:divBdr>
                                        <w:top w:val="none" w:sz="0" w:space="0" w:color="auto"/>
                                        <w:left w:val="single" w:sz="24" w:space="8" w:color="52CE52"/>
                                        <w:bottom w:val="none" w:sz="0" w:space="0" w:color="auto"/>
                                        <w:right w:val="none" w:sz="0" w:space="0" w:color="auto"/>
                                      </w:divBdr>
                                    </w:div>
                                  </w:divsChild>
                                </w:div>
                                <w:div w:id="1057779761">
                                  <w:marLeft w:val="0"/>
                                  <w:marRight w:val="0"/>
                                  <w:marTop w:val="0"/>
                                  <w:marBottom w:val="0"/>
                                  <w:divBdr>
                                    <w:top w:val="single" w:sz="2" w:space="1" w:color="FFFFFF"/>
                                    <w:left w:val="single" w:sz="2" w:space="11" w:color="FFFFFF"/>
                                    <w:bottom w:val="single" w:sz="2" w:space="1" w:color="FFFFFF"/>
                                    <w:right w:val="single" w:sz="2" w:space="4" w:color="FFFFFF"/>
                                  </w:divBdr>
                                  <w:divsChild>
                                    <w:div w:id="1565946449">
                                      <w:marLeft w:val="0"/>
                                      <w:marRight w:val="0"/>
                                      <w:marTop w:val="0"/>
                                      <w:marBottom w:val="0"/>
                                      <w:divBdr>
                                        <w:top w:val="none" w:sz="0" w:space="0" w:color="auto"/>
                                        <w:left w:val="single" w:sz="24" w:space="8" w:color="52CE52"/>
                                        <w:bottom w:val="none" w:sz="0" w:space="0" w:color="auto"/>
                                        <w:right w:val="none" w:sz="0" w:space="0" w:color="auto"/>
                                      </w:divBdr>
                                    </w:div>
                                  </w:divsChild>
                                </w:div>
                                <w:div w:id="1144152529">
                                  <w:marLeft w:val="0"/>
                                  <w:marRight w:val="0"/>
                                  <w:marTop w:val="0"/>
                                  <w:marBottom w:val="0"/>
                                  <w:divBdr>
                                    <w:top w:val="single" w:sz="2" w:space="1" w:color="FFFFFF"/>
                                    <w:left w:val="single" w:sz="2" w:space="11" w:color="FFFFFF"/>
                                    <w:bottom w:val="single" w:sz="2" w:space="4" w:color="FFFFFF"/>
                                    <w:right w:val="single" w:sz="2" w:space="4" w:color="FFFFFF"/>
                                  </w:divBdr>
                                  <w:divsChild>
                                    <w:div w:id="73770254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05443550">
                      <w:marLeft w:val="0"/>
                      <w:marRight w:val="0"/>
                      <w:marTop w:val="0"/>
                      <w:marBottom w:val="300"/>
                      <w:divBdr>
                        <w:top w:val="single" w:sz="6" w:space="0" w:color="E8E8E2"/>
                        <w:left w:val="single" w:sz="6" w:space="0" w:color="E8E8E2"/>
                        <w:bottom w:val="single" w:sz="6" w:space="0" w:color="E8E8E2"/>
                        <w:right w:val="single" w:sz="6" w:space="0" w:color="E8E8E2"/>
                      </w:divBdr>
                      <w:divsChild>
                        <w:div w:id="1613394928">
                          <w:marLeft w:val="0"/>
                          <w:marRight w:val="0"/>
                          <w:marTop w:val="0"/>
                          <w:marBottom w:val="0"/>
                          <w:divBdr>
                            <w:top w:val="none" w:sz="0" w:space="0" w:color="auto"/>
                            <w:left w:val="none" w:sz="0" w:space="0" w:color="auto"/>
                            <w:bottom w:val="none" w:sz="0" w:space="0" w:color="auto"/>
                            <w:right w:val="none" w:sz="0" w:space="0" w:color="auto"/>
                          </w:divBdr>
                          <w:divsChild>
                            <w:div w:id="1642075987">
                              <w:marLeft w:val="0"/>
                              <w:marRight w:val="0"/>
                              <w:marTop w:val="0"/>
                              <w:marBottom w:val="0"/>
                              <w:divBdr>
                                <w:top w:val="none" w:sz="0" w:space="0" w:color="auto"/>
                                <w:left w:val="none" w:sz="0" w:space="0" w:color="auto"/>
                                <w:bottom w:val="none" w:sz="0" w:space="0" w:color="auto"/>
                                <w:right w:val="none" w:sz="0" w:space="0" w:color="auto"/>
                              </w:divBdr>
                              <w:divsChild>
                                <w:div w:id="1982030749">
                                  <w:marLeft w:val="0"/>
                                  <w:marRight w:val="0"/>
                                  <w:marTop w:val="0"/>
                                  <w:marBottom w:val="0"/>
                                  <w:divBdr>
                                    <w:top w:val="single" w:sz="2" w:space="4" w:color="FFFFFF"/>
                                    <w:left w:val="single" w:sz="2" w:space="11" w:color="FFFFFF"/>
                                    <w:bottom w:val="single" w:sz="2" w:space="1" w:color="FFFFFF"/>
                                    <w:right w:val="single" w:sz="2" w:space="4" w:color="FFFFFF"/>
                                  </w:divBdr>
                                  <w:divsChild>
                                    <w:div w:id="441341030">
                                      <w:marLeft w:val="0"/>
                                      <w:marRight w:val="0"/>
                                      <w:marTop w:val="0"/>
                                      <w:marBottom w:val="0"/>
                                      <w:divBdr>
                                        <w:top w:val="none" w:sz="0" w:space="0" w:color="auto"/>
                                        <w:left w:val="single" w:sz="24" w:space="8" w:color="52CE52"/>
                                        <w:bottom w:val="none" w:sz="0" w:space="0" w:color="auto"/>
                                        <w:right w:val="none" w:sz="0" w:space="0" w:color="auto"/>
                                      </w:divBdr>
                                    </w:div>
                                  </w:divsChild>
                                </w:div>
                                <w:div w:id="108089555">
                                  <w:marLeft w:val="0"/>
                                  <w:marRight w:val="0"/>
                                  <w:marTop w:val="0"/>
                                  <w:marBottom w:val="0"/>
                                  <w:divBdr>
                                    <w:top w:val="single" w:sz="2" w:space="1" w:color="FFFFFF"/>
                                    <w:left w:val="single" w:sz="2" w:space="11" w:color="FFFFFF"/>
                                    <w:bottom w:val="single" w:sz="2" w:space="1" w:color="FFFFFF"/>
                                    <w:right w:val="single" w:sz="2" w:space="4" w:color="FFFFFF"/>
                                  </w:divBdr>
                                  <w:divsChild>
                                    <w:div w:id="736131644">
                                      <w:marLeft w:val="0"/>
                                      <w:marRight w:val="0"/>
                                      <w:marTop w:val="0"/>
                                      <w:marBottom w:val="0"/>
                                      <w:divBdr>
                                        <w:top w:val="none" w:sz="0" w:space="0" w:color="auto"/>
                                        <w:left w:val="single" w:sz="24" w:space="8" w:color="52CE52"/>
                                        <w:bottom w:val="none" w:sz="0" w:space="0" w:color="auto"/>
                                        <w:right w:val="none" w:sz="0" w:space="0" w:color="auto"/>
                                      </w:divBdr>
                                    </w:div>
                                  </w:divsChild>
                                </w:div>
                                <w:div w:id="1481071517">
                                  <w:marLeft w:val="0"/>
                                  <w:marRight w:val="0"/>
                                  <w:marTop w:val="0"/>
                                  <w:marBottom w:val="0"/>
                                  <w:divBdr>
                                    <w:top w:val="single" w:sz="2" w:space="1" w:color="FFFFFF"/>
                                    <w:left w:val="single" w:sz="2" w:space="11" w:color="FFFFFF"/>
                                    <w:bottom w:val="single" w:sz="2" w:space="1" w:color="FFFFFF"/>
                                    <w:right w:val="single" w:sz="2" w:space="4" w:color="FFFFFF"/>
                                  </w:divBdr>
                                  <w:divsChild>
                                    <w:div w:id="1281495924">
                                      <w:marLeft w:val="0"/>
                                      <w:marRight w:val="0"/>
                                      <w:marTop w:val="0"/>
                                      <w:marBottom w:val="0"/>
                                      <w:divBdr>
                                        <w:top w:val="none" w:sz="0" w:space="0" w:color="auto"/>
                                        <w:left w:val="single" w:sz="24" w:space="8" w:color="52CE52"/>
                                        <w:bottom w:val="none" w:sz="0" w:space="0" w:color="auto"/>
                                        <w:right w:val="none" w:sz="0" w:space="0" w:color="auto"/>
                                      </w:divBdr>
                                    </w:div>
                                  </w:divsChild>
                                </w:div>
                                <w:div w:id="239608971">
                                  <w:marLeft w:val="0"/>
                                  <w:marRight w:val="0"/>
                                  <w:marTop w:val="0"/>
                                  <w:marBottom w:val="0"/>
                                  <w:divBdr>
                                    <w:top w:val="single" w:sz="2" w:space="1" w:color="FFFFFF"/>
                                    <w:left w:val="single" w:sz="2" w:space="11" w:color="FFFFFF"/>
                                    <w:bottom w:val="single" w:sz="2" w:space="1" w:color="FFFFFF"/>
                                    <w:right w:val="single" w:sz="2" w:space="4" w:color="FFFFFF"/>
                                  </w:divBdr>
                                  <w:divsChild>
                                    <w:div w:id="900286199">
                                      <w:marLeft w:val="0"/>
                                      <w:marRight w:val="0"/>
                                      <w:marTop w:val="0"/>
                                      <w:marBottom w:val="0"/>
                                      <w:divBdr>
                                        <w:top w:val="none" w:sz="0" w:space="0" w:color="auto"/>
                                        <w:left w:val="single" w:sz="24" w:space="8" w:color="52CE52"/>
                                        <w:bottom w:val="none" w:sz="0" w:space="0" w:color="auto"/>
                                        <w:right w:val="none" w:sz="0" w:space="0" w:color="auto"/>
                                      </w:divBdr>
                                    </w:div>
                                  </w:divsChild>
                                </w:div>
                                <w:div w:id="350764715">
                                  <w:marLeft w:val="0"/>
                                  <w:marRight w:val="0"/>
                                  <w:marTop w:val="0"/>
                                  <w:marBottom w:val="0"/>
                                  <w:divBdr>
                                    <w:top w:val="single" w:sz="2" w:space="1" w:color="FFFFFF"/>
                                    <w:left w:val="single" w:sz="2" w:space="11" w:color="FFFFFF"/>
                                    <w:bottom w:val="single" w:sz="2" w:space="1" w:color="FFFFFF"/>
                                    <w:right w:val="single" w:sz="2" w:space="4" w:color="FFFFFF"/>
                                  </w:divBdr>
                                  <w:divsChild>
                                    <w:div w:id="1786004141">
                                      <w:marLeft w:val="0"/>
                                      <w:marRight w:val="0"/>
                                      <w:marTop w:val="0"/>
                                      <w:marBottom w:val="0"/>
                                      <w:divBdr>
                                        <w:top w:val="none" w:sz="0" w:space="0" w:color="auto"/>
                                        <w:left w:val="single" w:sz="24" w:space="8" w:color="52CE52"/>
                                        <w:bottom w:val="none" w:sz="0" w:space="0" w:color="auto"/>
                                        <w:right w:val="none" w:sz="0" w:space="0" w:color="auto"/>
                                      </w:divBdr>
                                    </w:div>
                                  </w:divsChild>
                                </w:div>
                                <w:div w:id="2055438">
                                  <w:marLeft w:val="0"/>
                                  <w:marRight w:val="0"/>
                                  <w:marTop w:val="0"/>
                                  <w:marBottom w:val="0"/>
                                  <w:divBdr>
                                    <w:top w:val="single" w:sz="2" w:space="1" w:color="FFFFFF"/>
                                    <w:left w:val="single" w:sz="2" w:space="11" w:color="FFFFFF"/>
                                    <w:bottom w:val="single" w:sz="2" w:space="1" w:color="FFFFFF"/>
                                    <w:right w:val="single" w:sz="2" w:space="4" w:color="FFFFFF"/>
                                  </w:divBdr>
                                  <w:divsChild>
                                    <w:div w:id="813331437">
                                      <w:marLeft w:val="0"/>
                                      <w:marRight w:val="0"/>
                                      <w:marTop w:val="0"/>
                                      <w:marBottom w:val="0"/>
                                      <w:divBdr>
                                        <w:top w:val="none" w:sz="0" w:space="0" w:color="auto"/>
                                        <w:left w:val="single" w:sz="24" w:space="8" w:color="52CE52"/>
                                        <w:bottom w:val="none" w:sz="0" w:space="0" w:color="auto"/>
                                        <w:right w:val="none" w:sz="0" w:space="0" w:color="auto"/>
                                      </w:divBdr>
                                    </w:div>
                                  </w:divsChild>
                                </w:div>
                                <w:div w:id="582762342">
                                  <w:marLeft w:val="0"/>
                                  <w:marRight w:val="0"/>
                                  <w:marTop w:val="0"/>
                                  <w:marBottom w:val="0"/>
                                  <w:divBdr>
                                    <w:top w:val="single" w:sz="2" w:space="1" w:color="FFFFFF"/>
                                    <w:left w:val="single" w:sz="2" w:space="11" w:color="FFFFFF"/>
                                    <w:bottom w:val="single" w:sz="2" w:space="1" w:color="FFFFFF"/>
                                    <w:right w:val="single" w:sz="2" w:space="4" w:color="FFFFFF"/>
                                  </w:divBdr>
                                  <w:divsChild>
                                    <w:div w:id="307126373">
                                      <w:marLeft w:val="0"/>
                                      <w:marRight w:val="0"/>
                                      <w:marTop w:val="0"/>
                                      <w:marBottom w:val="0"/>
                                      <w:divBdr>
                                        <w:top w:val="none" w:sz="0" w:space="0" w:color="auto"/>
                                        <w:left w:val="single" w:sz="24" w:space="8" w:color="52CE52"/>
                                        <w:bottom w:val="none" w:sz="0" w:space="0" w:color="auto"/>
                                        <w:right w:val="none" w:sz="0" w:space="0" w:color="auto"/>
                                      </w:divBdr>
                                    </w:div>
                                  </w:divsChild>
                                </w:div>
                                <w:div w:id="799539995">
                                  <w:marLeft w:val="0"/>
                                  <w:marRight w:val="0"/>
                                  <w:marTop w:val="0"/>
                                  <w:marBottom w:val="0"/>
                                  <w:divBdr>
                                    <w:top w:val="single" w:sz="2" w:space="1" w:color="FFFFFF"/>
                                    <w:left w:val="single" w:sz="2" w:space="11" w:color="FFFFFF"/>
                                    <w:bottom w:val="single" w:sz="2" w:space="1" w:color="FFFFFF"/>
                                    <w:right w:val="single" w:sz="2" w:space="4" w:color="FFFFFF"/>
                                  </w:divBdr>
                                  <w:divsChild>
                                    <w:div w:id="1394887957">
                                      <w:marLeft w:val="0"/>
                                      <w:marRight w:val="0"/>
                                      <w:marTop w:val="0"/>
                                      <w:marBottom w:val="0"/>
                                      <w:divBdr>
                                        <w:top w:val="none" w:sz="0" w:space="0" w:color="auto"/>
                                        <w:left w:val="single" w:sz="24" w:space="8" w:color="52CE52"/>
                                        <w:bottom w:val="none" w:sz="0" w:space="0" w:color="auto"/>
                                        <w:right w:val="none" w:sz="0" w:space="0" w:color="auto"/>
                                      </w:divBdr>
                                    </w:div>
                                  </w:divsChild>
                                </w:div>
                                <w:div w:id="504593040">
                                  <w:marLeft w:val="0"/>
                                  <w:marRight w:val="0"/>
                                  <w:marTop w:val="0"/>
                                  <w:marBottom w:val="0"/>
                                  <w:divBdr>
                                    <w:top w:val="single" w:sz="2" w:space="1" w:color="FFFFFF"/>
                                    <w:left w:val="single" w:sz="2" w:space="11" w:color="FFFFFF"/>
                                    <w:bottom w:val="single" w:sz="2" w:space="1" w:color="FFFFFF"/>
                                    <w:right w:val="single" w:sz="2" w:space="4" w:color="FFFFFF"/>
                                  </w:divBdr>
                                  <w:divsChild>
                                    <w:div w:id="452947753">
                                      <w:marLeft w:val="0"/>
                                      <w:marRight w:val="0"/>
                                      <w:marTop w:val="0"/>
                                      <w:marBottom w:val="0"/>
                                      <w:divBdr>
                                        <w:top w:val="none" w:sz="0" w:space="0" w:color="auto"/>
                                        <w:left w:val="single" w:sz="24" w:space="8" w:color="52CE52"/>
                                        <w:bottom w:val="none" w:sz="0" w:space="0" w:color="auto"/>
                                        <w:right w:val="none" w:sz="0" w:space="0" w:color="auto"/>
                                      </w:divBdr>
                                    </w:div>
                                  </w:divsChild>
                                </w:div>
                                <w:div w:id="420175649">
                                  <w:marLeft w:val="0"/>
                                  <w:marRight w:val="0"/>
                                  <w:marTop w:val="0"/>
                                  <w:marBottom w:val="0"/>
                                  <w:divBdr>
                                    <w:top w:val="single" w:sz="2" w:space="1" w:color="FFFFFF"/>
                                    <w:left w:val="single" w:sz="2" w:space="11" w:color="FFFFFF"/>
                                    <w:bottom w:val="single" w:sz="2" w:space="1" w:color="FFFFFF"/>
                                    <w:right w:val="single" w:sz="2" w:space="4" w:color="FFFFFF"/>
                                  </w:divBdr>
                                  <w:divsChild>
                                    <w:div w:id="206528863">
                                      <w:marLeft w:val="0"/>
                                      <w:marRight w:val="0"/>
                                      <w:marTop w:val="0"/>
                                      <w:marBottom w:val="0"/>
                                      <w:divBdr>
                                        <w:top w:val="none" w:sz="0" w:space="0" w:color="auto"/>
                                        <w:left w:val="single" w:sz="24" w:space="8" w:color="52CE52"/>
                                        <w:bottom w:val="none" w:sz="0" w:space="0" w:color="auto"/>
                                        <w:right w:val="none" w:sz="0" w:space="0" w:color="auto"/>
                                      </w:divBdr>
                                    </w:div>
                                  </w:divsChild>
                                </w:div>
                                <w:div w:id="1490902561">
                                  <w:marLeft w:val="0"/>
                                  <w:marRight w:val="0"/>
                                  <w:marTop w:val="0"/>
                                  <w:marBottom w:val="0"/>
                                  <w:divBdr>
                                    <w:top w:val="single" w:sz="2" w:space="1" w:color="FFFFFF"/>
                                    <w:left w:val="single" w:sz="2" w:space="11" w:color="FFFFFF"/>
                                    <w:bottom w:val="single" w:sz="2" w:space="1" w:color="FFFFFF"/>
                                    <w:right w:val="single" w:sz="2" w:space="4" w:color="FFFFFF"/>
                                  </w:divBdr>
                                  <w:divsChild>
                                    <w:div w:id="663318288">
                                      <w:marLeft w:val="0"/>
                                      <w:marRight w:val="0"/>
                                      <w:marTop w:val="0"/>
                                      <w:marBottom w:val="0"/>
                                      <w:divBdr>
                                        <w:top w:val="none" w:sz="0" w:space="0" w:color="auto"/>
                                        <w:left w:val="single" w:sz="24" w:space="8" w:color="52CE52"/>
                                        <w:bottom w:val="none" w:sz="0" w:space="0" w:color="auto"/>
                                        <w:right w:val="none" w:sz="0" w:space="0" w:color="auto"/>
                                      </w:divBdr>
                                    </w:div>
                                  </w:divsChild>
                                </w:div>
                                <w:div w:id="1217737996">
                                  <w:marLeft w:val="0"/>
                                  <w:marRight w:val="0"/>
                                  <w:marTop w:val="0"/>
                                  <w:marBottom w:val="0"/>
                                  <w:divBdr>
                                    <w:top w:val="single" w:sz="2" w:space="1" w:color="FFFFFF"/>
                                    <w:left w:val="single" w:sz="2" w:space="11" w:color="FFFFFF"/>
                                    <w:bottom w:val="single" w:sz="2" w:space="1" w:color="FFFFFF"/>
                                    <w:right w:val="single" w:sz="2" w:space="4" w:color="FFFFFF"/>
                                  </w:divBdr>
                                  <w:divsChild>
                                    <w:div w:id="823550604">
                                      <w:marLeft w:val="0"/>
                                      <w:marRight w:val="0"/>
                                      <w:marTop w:val="0"/>
                                      <w:marBottom w:val="0"/>
                                      <w:divBdr>
                                        <w:top w:val="none" w:sz="0" w:space="0" w:color="auto"/>
                                        <w:left w:val="single" w:sz="24" w:space="8" w:color="52CE52"/>
                                        <w:bottom w:val="none" w:sz="0" w:space="0" w:color="auto"/>
                                        <w:right w:val="none" w:sz="0" w:space="0" w:color="auto"/>
                                      </w:divBdr>
                                    </w:div>
                                  </w:divsChild>
                                </w:div>
                                <w:div w:id="565839116">
                                  <w:marLeft w:val="0"/>
                                  <w:marRight w:val="0"/>
                                  <w:marTop w:val="0"/>
                                  <w:marBottom w:val="0"/>
                                  <w:divBdr>
                                    <w:top w:val="single" w:sz="2" w:space="1" w:color="FFFFFF"/>
                                    <w:left w:val="single" w:sz="2" w:space="11" w:color="FFFFFF"/>
                                    <w:bottom w:val="single" w:sz="2" w:space="1" w:color="FFFFFF"/>
                                    <w:right w:val="single" w:sz="2" w:space="4" w:color="FFFFFF"/>
                                  </w:divBdr>
                                  <w:divsChild>
                                    <w:div w:id="522018730">
                                      <w:marLeft w:val="0"/>
                                      <w:marRight w:val="0"/>
                                      <w:marTop w:val="0"/>
                                      <w:marBottom w:val="0"/>
                                      <w:divBdr>
                                        <w:top w:val="none" w:sz="0" w:space="0" w:color="auto"/>
                                        <w:left w:val="single" w:sz="24" w:space="8" w:color="52CE52"/>
                                        <w:bottom w:val="none" w:sz="0" w:space="0" w:color="auto"/>
                                        <w:right w:val="none" w:sz="0" w:space="0" w:color="auto"/>
                                      </w:divBdr>
                                    </w:div>
                                  </w:divsChild>
                                </w:div>
                                <w:div w:id="377780505">
                                  <w:marLeft w:val="0"/>
                                  <w:marRight w:val="0"/>
                                  <w:marTop w:val="0"/>
                                  <w:marBottom w:val="0"/>
                                  <w:divBdr>
                                    <w:top w:val="single" w:sz="2" w:space="1" w:color="FFFFFF"/>
                                    <w:left w:val="single" w:sz="2" w:space="11" w:color="FFFFFF"/>
                                    <w:bottom w:val="single" w:sz="2" w:space="1" w:color="FFFFFF"/>
                                    <w:right w:val="single" w:sz="2" w:space="4" w:color="FFFFFF"/>
                                  </w:divBdr>
                                  <w:divsChild>
                                    <w:div w:id="355499728">
                                      <w:marLeft w:val="0"/>
                                      <w:marRight w:val="0"/>
                                      <w:marTop w:val="0"/>
                                      <w:marBottom w:val="0"/>
                                      <w:divBdr>
                                        <w:top w:val="none" w:sz="0" w:space="0" w:color="auto"/>
                                        <w:left w:val="single" w:sz="24" w:space="8" w:color="52CE52"/>
                                        <w:bottom w:val="none" w:sz="0" w:space="0" w:color="auto"/>
                                        <w:right w:val="none" w:sz="0" w:space="0" w:color="auto"/>
                                      </w:divBdr>
                                    </w:div>
                                  </w:divsChild>
                                </w:div>
                                <w:div w:id="393087193">
                                  <w:marLeft w:val="0"/>
                                  <w:marRight w:val="0"/>
                                  <w:marTop w:val="0"/>
                                  <w:marBottom w:val="0"/>
                                  <w:divBdr>
                                    <w:top w:val="single" w:sz="2" w:space="1" w:color="FFFFFF"/>
                                    <w:left w:val="single" w:sz="2" w:space="11" w:color="FFFFFF"/>
                                    <w:bottom w:val="single" w:sz="2" w:space="1" w:color="FFFFFF"/>
                                    <w:right w:val="single" w:sz="2" w:space="4" w:color="FFFFFF"/>
                                  </w:divBdr>
                                  <w:divsChild>
                                    <w:div w:id="1331323958">
                                      <w:marLeft w:val="0"/>
                                      <w:marRight w:val="0"/>
                                      <w:marTop w:val="0"/>
                                      <w:marBottom w:val="0"/>
                                      <w:divBdr>
                                        <w:top w:val="none" w:sz="0" w:space="0" w:color="auto"/>
                                        <w:left w:val="single" w:sz="24" w:space="8" w:color="52CE52"/>
                                        <w:bottom w:val="none" w:sz="0" w:space="0" w:color="auto"/>
                                        <w:right w:val="none" w:sz="0" w:space="0" w:color="auto"/>
                                      </w:divBdr>
                                    </w:div>
                                  </w:divsChild>
                                </w:div>
                                <w:div w:id="1197232445">
                                  <w:marLeft w:val="0"/>
                                  <w:marRight w:val="0"/>
                                  <w:marTop w:val="0"/>
                                  <w:marBottom w:val="0"/>
                                  <w:divBdr>
                                    <w:top w:val="single" w:sz="2" w:space="1" w:color="FFFFFF"/>
                                    <w:left w:val="single" w:sz="2" w:space="11" w:color="FFFFFF"/>
                                    <w:bottom w:val="single" w:sz="2" w:space="1" w:color="FFFFFF"/>
                                    <w:right w:val="single" w:sz="2" w:space="4" w:color="FFFFFF"/>
                                  </w:divBdr>
                                  <w:divsChild>
                                    <w:div w:id="1935092157">
                                      <w:marLeft w:val="0"/>
                                      <w:marRight w:val="0"/>
                                      <w:marTop w:val="0"/>
                                      <w:marBottom w:val="0"/>
                                      <w:divBdr>
                                        <w:top w:val="none" w:sz="0" w:space="0" w:color="auto"/>
                                        <w:left w:val="single" w:sz="24" w:space="8" w:color="52CE52"/>
                                        <w:bottom w:val="none" w:sz="0" w:space="0" w:color="auto"/>
                                        <w:right w:val="none" w:sz="0" w:space="0" w:color="auto"/>
                                      </w:divBdr>
                                    </w:div>
                                  </w:divsChild>
                                </w:div>
                                <w:div w:id="1554776207">
                                  <w:marLeft w:val="0"/>
                                  <w:marRight w:val="0"/>
                                  <w:marTop w:val="0"/>
                                  <w:marBottom w:val="0"/>
                                  <w:divBdr>
                                    <w:top w:val="single" w:sz="2" w:space="1" w:color="FFFFFF"/>
                                    <w:left w:val="single" w:sz="2" w:space="11" w:color="FFFFFF"/>
                                    <w:bottom w:val="single" w:sz="2" w:space="1" w:color="FFFFFF"/>
                                    <w:right w:val="single" w:sz="2" w:space="4" w:color="FFFFFF"/>
                                  </w:divBdr>
                                  <w:divsChild>
                                    <w:div w:id="958025369">
                                      <w:marLeft w:val="0"/>
                                      <w:marRight w:val="0"/>
                                      <w:marTop w:val="0"/>
                                      <w:marBottom w:val="0"/>
                                      <w:divBdr>
                                        <w:top w:val="none" w:sz="0" w:space="0" w:color="auto"/>
                                        <w:left w:val="single" w:sz="24" w:space="8" w:color="52CE52"/>
                                        <w:bottom w:val="none" w:sz="0" w:space="0" w:color="auto"/>
                                        <w:right w:val="none" w:sz="0" w:space="0" w:color="auto"/>
                                      </w:divBdr>
                                    </w:div>
                                  </w:divsChild>
                                </w:div>
                                <w:div w:id="1538464817">
                                  <w:marLeft w:val="0"/>
                                  <w:marRight w:val="0"/>
                                  <w:marTop w:val="0"/>
                                  <w:marBottom w:val="0"/>
                                  <w:divBdr>
                                    <w:top w:val="single" w:sz="2" w:space="1" w:color="FFFFFF"/>
                                    <w:left w:val="single" w:sz="2" w:space="11" w:color="FFFFFF"/>
                                    <w:bottom w:val="single" w:sz="2" w:space="1" w:color="FFFFFF"/>
                                    <w:right w:val="single" w:sz="2" w:space="4" w:color="FFFFFF"/>
                                  </w:divBdr>
                                  <w:divsChild>
                                    <w:div w:id="1012977">
                                      <w:marLeft w:val="0"/>
                                      <w:marRight w:val="0"/>
                                      <w:marTop w:val="0"/>
                                      <w:marBottom w:val="0"/>
                                      <w:divBdr>
                                        <w:top w:val="none" w:sz="0" w:space="0" w:color="auto"/>
                                        <w:left w:val="single" w:sz="24" w:space="8" w:color="52CE52"/>
                                        <w:bottom w:val="none" w:sz="0" w:space="0" w:color="auto"/>
                                        <w:right w:val="none" w:sz="0" w:space="0" w:color="auto"/>
                                      </w:divBdr>
                                    </w:div>
                                  </w:divsChild>
                                </w:div>
                                <w:div w:id="1671133707">
                                  <w:marLeft w:val="0"/>
                                  <w:marRight w:val="0"/>
                                  <w:marTop w:val="0"/>
                                  <w:marBottom w:val="0"/>
                                  <w:divBdr>
                                    <w:top w:val="single" w:sz="2" w:space="1" w:color="FFFFFF"/>
                                    <w:left w:val="single" w:sz="2" w:space="11" w:color="FFFFFF"/>
                                    <w:bottom w:val="single" w:sz="2" w:space="1" w:color="FFFFFF"/>
                                    <w:right w:val="single" w:sz="2" w:space="4" w:color="FFFFFF"/>
                                  </w:divBdr>
                                  <w:divsChild>
                                    <w:div w:id="292028655">
                                      <w:marLeft w:val="0"/>
                                      <w:marRight w:val="0"/>
                                      <w:marTop w:val="0"/>
                                      <w:marBottom w:val="0"/>
                                      <w:divBdr>
                                        <w:top w:val="none" w:sz="0" w:space="0" w:color="auto"/>
                                        <w:left w:val="single" w:sz="24" w:space="8" w:color="52CE52"/>
                                        <w:bottom w:val="none" w:sz="0" w:space="0" w:color="auto"/>
                                        <w:right w:val="none" w:sz="0" w:space="0" w:color="auto"/>
                                      </w:divBdr>
                                    </w:div>
                                  </w:divsChild>
                                </w:div>
                                <w:div w:id="11959907">
                                  <w:marLeft w:val="0"/>
                                  <w:marRight w:val="0"/>
                                  <w:marTop w:val="0"/>
                                  <w:marBottom w:val="0"/>
                                  <w:divBdr>
                                    <w:top w:val="single" w:sz="2" w:space="1" w:color="FFFFFF"/>
                                    <w:left w:val="single" w:sz="2" w:space="11" w:color="FFFFFF"/>
                                    <w:bottom w:val="single" w:sz="2" w:space="1" w:color="FFFFFF"/>
                                    <w:right w:val="single" w:sz="2" w:space="4" w:color="FFFFFF"/>
                                  </w:divBdr>
                                  <w:divsChild>
                                    <w:div w:id="393314239">
                                      <w:marLeft w:val="0"/>
                                      <w:marRight w:val="0"/>
                                      <w:marTop w:val="0"/>
                                      <w:marBottom w:val="0"/>
                                      <w:divBdr>
                                        <w:top w:val="none" w:sz="0" w:space="0" w:color="auto"/>
                                        <w:left w:val="single" w:sz="24" w:space="8" w:color="52CE52"/>
                                        <w:bottom w:val="none" w:sz="0" w:space="0" w:color="auto"/>
                                        <w:right w:val="none" w:sz="0" w:space="0" w:color="auto"/>
                                      </w:divBdr>
                                    </w:div>
                                  </w:divsChild>
                                </w:div>
                                <w:div w:id="1282151898">
                                  <w:marLeft w:val="0"/>
                                  <w:marRight w:val="0"/>
                                  <w:marTop w:val="0"/>
                                  <w:marBottom w:val="0"/>
                                  <w:divBdr>
                                    <w:top w:val="single" w:sz="2" w:space="1" w:color="FFFFFF"/>
                                    <w:left w:val="single" w:sz="2" w:space="11" w:color="FFFFFF"/>
                                    <w:bottom w:val="single" w:sz="2" w:space="1" w:color="FFFFFF"/>
                                    <w:right w:val="single" w:sz="2" w:space="4" w:color="FFFFFF"/>
                                  </w:divBdr>
                                  <w:divsChild>
                                    <w:div w:id="1525050628">
                                      <w:marLeft w:val="0"/>
                                      <w:marRight w:val="0"/>
                                      <w:marTop w:val="0"/>
                                      <w:marBottom w:val="0"/>
                                      <w:divBdr>
                                        <w:top w:val="none" w:sz="0" w:space="0" w:color="auto"/>
                                        <w:left w:val="single" w:sz="24" w:space="8" w:color="52CE52"/>
                                        <w:bottom w:val="none" w:sz="0" w:space="0" w:color="auto"/>
                                        <w:right w:val="none" w:sz="0" w:space="0" w:color="auto"/>
                                      </w:divBdr>
                                    </w:div>
                                  </w:divsChild>
                                </w:div>
                                <w:div w:id="159199949">
                                  <w:marLeft w:val="0"/>
                                  <w:marRight w:val="0"/>
                                  <w:marTop w:val="0"/>
                                  <w:marBottom w:val="0"/>
                                  <w:divBdr>
                                    <w:top w:val="single" w:sz="2" w:space="1" w:color="FFFFFF"/>
                                    <w:left w:val="single" w:sz="2" w:space="11" w:color="FFFFFF"/>
                                    <w:bottom w:val="single" w:sz="2" w:space="1" w:color="FFFFFF"/>
                                    <w:right w:val="single" w:sz="2" w:space="4" w:color="FFFFFF"/>
                                  </w:divBdr>
                                  <w:divsChild>
                                    <w:div w:id="1216741379">
                                      <w:marLeft w:val="0"/>
                                      <w:marRight w:val="0"/>
                                      <w:marTop w:val="0"/>
                                      <w:marBottom w:val="0"/>
                                      <w:divBdr>
                                        <w:top w:val="none" w:sz="0" w:space="0" w:color="auto"/>
                                        <w:left w:val="single" w:sz="24" w:space="8" w:color="52CE52"/>
                                        <w:bottom w:val="none" w:sz="0" w:space="0" w:color="auto"/>
                                        <w:right w:val="none" w:sz="0" w:space="0" w:color="auto"/>
                                      </w:divBdr>
                                    </w:div>
                                  </w:divsChild>
                                </w:div>
                                <w:div w:id="31616000">
                                  <w:marLeft w:val="0"/>
                                  <w:marRight w:val="0"/>
                                  <w:marTop w:val="0"/>
                                  <w:marBottom w:val="0"/>
                                  <w:divBdr>
                                    <w:top w:val="single" w:sz="2" w:space="1" w:color="FFFFFF"/>
                                    <w:left w:val="single" w:sz="2" w:space="11" w:color="FFFFFF"/>
                                    <w:bottom w:val="single" w:sz="2" w:space="4" w:color="FFFFFF"/>
                                    <w:right w:val="single" w:sz="2" w:space="4" w:color="FFFFFF"/>
                                  </w:divBdr>
                                  <w:divsChild>
                                    <w:div w:id="2163733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65244332">
                      <w:marLeft w:val="0"/>
                      <w:marRight w:val="0"/>
                      <w:marTop w:val="0"/>
                      <w:marBottom w:val="300"/>
                      <w:divBdr>
                        <w:top w:val="single" w:sz="6" w:space="0" w:color="E8E8E2"/>
                        <w:left w:val="single" w:sz="6" w:space="0" w:color="E8E8E2"/>
                        <w:bottom w:val="single" w:sz="6" w:space="0" w:color="E8E8E2"/>
                        <w:right w:val="single" w:sz="6" w:space="0" w:color="E8E8E2"/>
                      </w:divBdr>
                      <w:divsChild>
                        <w:div w:id="768741854">
                          <w:marLeft w:val="0"/>
                          <w:marRight w:val="0"/>
                          <w:marTop w:val="0"/>
                          <w:marBottom w:val="0"/>
                          <w:divBdr>
                            <w:top w:val="none" w:sz="0" w:space="0" w:color="auto"/>
                            <w:left w:val="none" w:sz="0" w:space="0" w:color="auto"/>
                            <w:bottom w:val="none" w:sz="0" w:space="0" w:color="auto"/>
                            <w:right w:val="none" w:sz="0" w:space="0" w:color="auto"/>
                          </w:divBdr>
                          <w:divsChild>
                            <w:div w:id="2122530998">
                              <w:marLeft w:val="0"/>
                              <w:marRight w:val="0"/>
                              <w:marTop w:val="0"/>
                              <w:marBottom w:val="0"/>
                              <w:divBdr>
                                <w:top w:val="none" w:sz="0" w:space="0" w:color="auto"/>
                                <w:left w:val="none" w:sz="0" w:space="0" w:color="auto"/>
                                <w:bottom w:val="none" w:sz="0" w:space="0" w:color="auto"/>
                                <w:right w:val="none" w:sz="0" w:space="0" w:color="auto"/>
                              </w:divBdr>
                              <w:divsChild>
                                <w:div w:id="1280992186">
                                  <w:marLeft w:val="0"/>
                                  <w:marRight w:val="0"/>
                                  <w:marTop w:val="0"/>
                                  <w:marBottom w:val="0"/>
                                  <w:divBdr>
                                    <w:top w:val="single" w:sz="2" w:space="4" w:color="FFFFFF"/>
                                    <w:left w:val="single" w:sz="2" w:space="11" w:color="FFFFFF"/>
                                    <w:bottom w:val="single" w:sz="2" w:space="1" w:color="FFFFFF"/>
                                    <w:right w:val="single" w:sz="2" w:space="4" w:color="FFFFFF"/>
                                  </w:divBdr>
                                  <w:divsChild>
                                    <w:div w:id="1251037402">
                                      <w:marLeft w:val="0"/>
                                      <w:marRight w:val="0"/>
                                      <w:marTop w:val="0"/>
                                      <w:marBottom w:val="0"/>
                                      <w:divBdr>
                                        <w:top w:val="none" w:sz="0" w:space="0" w:color="auto"/>
                                        <w:left w:val="single" w:sz="24" w:space="8" w:color="52CE52"/>
                                        <w:bottom w:val="none" w:sz="0" w:space="0" w:color="auto"/>
                                        <w:right w:val="none" w:sz="0" w:space="0" w:color="auto"/>
                                      </w:divBdr>
                                    </w:div>
                                  </w:divsChild>
                                </w:div>
                                <w:div w:id="1626158773">
                                  <w:marLeft w:val="0"/>
                                  <w:marRight w:val="0"/>
                                  <w:marTop w:val="0"/>
                                  <w:marBottom w:val="0"/>
                                  <w:divBdr>
                                    <w:top w:val="single" w:sz="2" w:space="1" w:color="FFFFFF"/>
                                    <w:left w:val="single" w:sz="2" w:space="11" w:color="FFFFFF"/>
                                    <w:bottom w:val="single" w:sz="2" w:space="1" w:color="FFFFFF"/>
                                    <w:right w:val="single" w:sz="2" w:space="4" w:color="FFFFFF"/>
                                  </w:divBdr>
                                  <w:divsChild>
                                    <w:div w:id="177239651">
                                      <w:marLeft w:val="0"/>
                                      <w:marRight w:val="0"/>
                                      <w:marTop w:val="0"/>
                                      <w:marBottom w:val="0"/>
                                      <w:divBdr>
                                        <w:top w:val="none" w:sz="0" w:space="0" w:color="auto"/>
                                        <w:left w:val="single" w:sz="24" w:space="8" w:color="52CE52"/>
                                        <w:bottom w:val="none" w:sz="0" w:space="0" w:color="auto"/>
                                        <w:right w:val="none" w:sz="0" w:space="0" w:color="auto"/>
                                      </w:divBdr>
                                    </w:div>
                                  </w:divsChild>
                                </w:div>
                                <w:div w:id="1623421608">
                                  <w:marLeft w:val="0"/>
                                  <w:marRight w:val="0"/>
                                  <w:marTop w:val="0"/>
                                  <w:marBottom w:val="0"/>
                                  <w:divBdr>
                                    <w:top w:val="single" w:sz="2" w:space="1" w:color="FFFFFF"/>
                                    <w:left w:val="single" w:sz="2" w:space="11" w:color="FFFFFF"/>
                                    <w:bottom w:val="single" w:sz="2" w:space="1" w:color="FFFFFF"/>
                                    <w:right w:val="single" w:sz="2" w:space="4" w:color="FFFFFF"/>
                                  </w:divBdr>
                                  <w:divsChild>
                                    <w:div w:id="1602421245">
                                      <w:marLeft w:val="0"/>
                                      <w:marRight w:val="0"/>
                                      <w:marTop w:val="0"/>
                                      <w:marBottom w:val="0"/>
                                      <w:divBdr>
                                        <w:top w:val="none" w:sz="0" w:space="0" w:color="auto"/>
                                        <w:left w:val="single" w:sz="24" w:space="8" w:color="52CE52"/>
                                        <w:bottom w:val="none" w:sz="0" w:space="0" w:color="auto"/>
                                        <w:right w:val="none" w:sz="0" w:space="0" w:color="auto"/>
                                      </w:divBdr>
                                    </w:div>
                                  </w:divsChild>
                                </w:div>
                                <w:div w:id="1014649301">
                                  <w:marLeft w:val="0"/>
                                  <w:marRight w:val="0"/>
                                  <w:marTop w:val="0"/>
                                  <w:marBottom w:val="0"/>
                                  <w:divBdr>
                                    <w:top w:val="single" w:sz="2" w:space="1" w:color="FFFFFF"/>
                                    <w:left w:val="single" w:sz="2" w:space="11" w:color="FFFFFF"/>
                                    <w:bottom w:val="single" w:sz="2" w:space="1" w:color="FFFFFF"/>
                                    <w:right w:val="single" w:sz="2" w:space="4" w:color="FFFFFF"/>
                                  </w:divBdr>
                                  <w:divsChild>
                                    <w:div w:id="1029793354">
                                      <w:marLeft w:val="0"/>
                                      <w:marRight w:val="0"/>
                                      <w:marTop w:val="0"/>
                                      <w:marBottom w:val="0"/>
                                      <w:divBdr>
                                        <w:top w:val="none" w:sz="0" w:space="0" w:color="auto"/>
                                        <w:left w:val="single" w:sz="24" w:space="8" w:color="52CE52"/>
                                        <w:bottom w:val="none" w:sz="0" w:space="0" w:color="auto"/>
                                        <w:right w:val="none" w:sz="0" w:space="0" w:color="auto"/>
                                      </w:divBdr>
                                    </w:div>
                                  </w:divsChild>
                                </w:div>
                                <w:div w:id="1020283661">
                                  <w:marLeft w:val="0"/>
                                  <w:marRight w:val="0"/>
                                  <w:marTop w:val="0"/>
                                  <w:marBottom w:val="0"/>
                                  <w:divBdr>
                                    <w:top w:val="single" w:sz="2" w:space="1" w:color="FFFFFF"/>
                                    <w:left w:val="single" w:sz="2" w:space="11" w:color="FFFFFF"/>
                                    <w:bottom w:val="single" w:sz="2" w:space="1" w:color="FFFFFF"/>
                                    <w:right w:val="single" w:sz="2" w:space="4" w:color="FFFFFF"/>
                                  </w:divBdr>
                                  <w:divsChild>
                                    <w:div w:id="1739135279">
                                      <w:marLeft w:val="0"/>
                                      <w:marRight w:val="0"/>
                                      <w:marTop w:val="0"/>
                                      <w:marBottom w:val="0"/>
                                      <w:divBdr>
                                        <w:top w:val="none" w:sz="0" w:space="0" w:color="auto"/>
                                        <w:left w:val="single" w:sz="24" w:space="8" w:color="52CE52"/>
                                        <w:bottom w:val="none" w:sz="0" w:space="0" w:color="auto"/>
                                        <w:right w:val="none" w:sz="0" w:space="0" w:color="auto"/>
                                      </w:divBdr>
                                    </w:div>
                                  </w:divsChild>
                                </w:div>
                                <w:div w:id="1356543331">
                                  <w:marLeft w:val="0"/>
                                  <w:marRight w:val="0"/>
                                  <w:marTop w:val="0"/>
                                  <w:marBottom w:val="0"/>
                                  <w:divBdr>
                                    <w:top w:val="single" w:sz="2" w:space="1" w:color="FFFFFF"/>
                                    <w:left w:val="single" w:sz="2" w:space="11" w:color="FFFFFF"/>
                                    <w:bottom w:val="single" w:sz="2" w:space="1" w:color="FFFFFF"/>
                                    <w:right w:val="single" w:sz="2" w:space="4" w:color="FFFFFF"/>
                                  </w:divBdr>
                                  <w:divsChild>
                                    <w:div w:id="1332219046">
                                      <w:marLeft w:val="0"/>
                                      <w:marRight w:val="0"/>
                                      <w:marTop w:val="0"/>
                                      <w:marBottom w:val="0"/>
                                      <w:divBdr>
                                        <w:top w:val="none" w:sz="0" w:space="0" w:color="auto"/>
                                        <w:left w:val="single" w:sz="24" w:space="8" w:color="52CE52"/>
                                        <w:bottom w:val="none" w:sz="0" w:space="0" w:color="auto"/>
                                        <w:right w:val="none" w:sz="0" w:space="0" w:color="auto"/>
                                      </w:divBdr>
                                    </w:div>
                                  </w:divsChild>
                                </w:div>
                                <w:div w:id="352461009">
                                  <w:marLeft w:val="0"/>
                                  <w:marRight w:val="0"/>
                                  <w:marTop w:val="0"/>
                                  <w:marBottom w:val="0"/>
                                  <w:divBdr>
                                    <w:top w:val="single" w:sz="2" w:space="1" w:color="FFFFFF"/>
                                    <w:left w:val="single" w:sz="2" w:space="11" w:color="FFFFFF"/>
                                    <w:bottom w:val="single" w:sz="2" w:space="1" w:color="FFFFFF"/>
                                    <w:right w:val="single" w:sz="2" w:space="4" w:color="FFFFFF"/>
                                  </w:divBdr>
                                  <w:divsChild>
                                    <w:div w:id="993296237">
                                      <w:marLeft w:val="0"/>
                                      <w:marRight w:val="0"/>
                                      <w:marTop w:val="0"/>
                                      <w:marBottom w:val="0"/>
                                      <w:divBdr>
                                        <w:top w:val="none" w:sz="0" w:space="0" w:color="auto"/>
                                        <w:left w:val="single" w:sz="24" w:space="8" w:color="52CE52"/>
                                        <w:bottom w:val="none" w:sz="0" w:space="0" w:color="auto"/>
                                        <w:right w:val="none" w:sz="0" w:space="0" w:color="auto"/>
                                      </w:divBdr>
                                    </w:div>
                                  </w:divsChild>
                                </w:div>
                                <w:div w:id="121310133">
                                  <w:marLeft w:val="0"/>
                                  <w:marRight w:val="0"/>
                                  <w:marTop w:val="0"/>
                                  <w:marBottom w:val="0"/>
                                  <w:divBdr>
                                    <w:top w:val="single" w:sz="2" w:space="1" w:color="FFFFFF"/>
                                    <w:left w:val="single" w:sz="2" w:space="11" w:color="FFFFFF"/>
                                    <w:bottom w:val="single" w:sz="2" w:space="1" w:color="FFFFFF"/>
                                    <w:right w:val="single" w:sz="2" w:space="4" w:color="FFFFFF"/>
                                  </w:divBdr>
                                  <w:divsChild>
                                    <w:div w:id="2050178800">
                                      <w:marLeft w:val="0"/>
                                      <w:marRight w:val="0"/>
                                      <w:marTop w:val="0"/>
                                      <w:marBottom w:val="0"/>
                                      <w:divBdr>
                                        <w:top w:val="none" w:sz="0" w:space="0" w:color="auto"/>
                                        <w:left w:val="single" w:sz="24" w:space="8" w:color="52CE52"/>
                                        <w:bottom w:val="none" w:sz="0" w:space="0" w:color="auto"/>
                                        <w:right w:val="none" w:sz="0" w:space="0" w:color="auto"/>
                                      </w:divBdr>
                                    </w:div>
                                  </w:divsChild>
                                </w:div>
                                <w:div w:id="1173758886">
                                  <w:marLeft w:val="0"/>
                                  <w:marRight w:val="0"/>
                                  <w:marTop w:val="0"/>
                                  <w:marBottom w:val="0"/>
                                  <w:divBdr>
                                    <w:top w:val="single" w:sz="2" w:space="1" w:color="FFFFFF"/>
                                    <w:left w:val="single" w:sz="2" w:space="11" w:color="FFFFFF"/>
                                    <w:bottom w:val="single" w:sz="2" w:space="1" w:color="FFFFFF"/>
                                    <w:right w:val="single" w:sz="2" w:space="4" w:color="FFFFFF"/>
                                  </w:divBdr>
                                  <w:divsChild>
                                    <w:div w:id="780957656">
                                      <w:marLeft w:val="0"/>
                                      <w:marRight w:val="0"/>
                                      <w:marTop w:val="0"/>
                                      <w:marBottom w:val="0"/>
                                      <w:divBdr>
                                        <w:top w:val="none" w:sz="0" w:space="0" w:color="auto"/>
                                        <w:left w:val="single" w:sz="24" w:space="8" w:color="52CE52"/>
                                        <w:bottom w:val="none" w:sz="0" w:space="0" w:color="auto"/>
                                        <w:right w:val="none" w:sz="0" w:space="0" w:color="auto"/>
                                      </w:divBdr>
                                    </w:div>
                                  </w:divsChild>
                                </w:div>
                                <w:div w:id="480736497">
                                  <w:marLeft w:val="0"/>
                                  <w:marRight w:val="0"/>
                                  <w:marTop w:val="0"/>
                                  <w:marBottom w:val="0"/>
                                  <w:divBdr>
                                    <w:top w:val="single" w:sz="2" w:space="1" w:color="FFFFFF"/>
                                    <w:left w:val="single" w:sz="2" w:space="11" w:color="FFFFFF"/>
                                    <w:bottom w:val="single" w:sz="2" w:space="4" w:color="FFFFFF"/>
                                    <w:right w:val="single" w:sz="2" w:space="4" w:color="FFFFFF"/>
                                  </w:divBdr>
                                  <w:divsChild>
                                    <w:div w:id="91810118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39255189">
                      <w:marLeft w:val="0"/>
                      <w:marRight w:val="0"/>
                      <w:marTop w:val="0"/>
                      <w:marBottom w:val="300"/>
                      <w:divBdr>
                        <w:top w:val="single" w:sz="6" w:space="0" w:color="E8E8E2"/>
                        <w:left w:val="single" w:sz="6" w:space="0" w:color="E8E8E2"/>
                        <w:bottom w:val="single" w:sz="6" w:space="0" w:color="E8E8E2"/>
                        <w:right w:val="single" w:sz="6" w:space="0" w:color="E8E8E2"/>
                      </w:divBdr>
                      <w:divsChild>
                        <w:div w:id="1462764517">
                          <w:marLeft w:val="0"/>
                          <w:marRight w:val="0"/>
                          <w:marTop w:val="0"/>
                          <w:marBottom w:val="0"/>
                          <w:divBdr>
                            <w:top w:val="none" w:sz="0" w:space="0" w:color="auto"/>
                            <w:left w:val="none" w:sz="0" w:space="0" w:color="auto"/>
                            <w:bottom w:val="none" w:sz="0" w:space="0" w:color="auto"/>
                            <w:right w:val="none" w:sz="0" w:space="0" w:color="auto"/>
                          </w:divBdr>
                          <w:divsChild>
                            <w:div w:id="1932203872">
                              <w:marLeft w:val="0"/>
                              <w:marRight w:val="0"/>
                              <w:marTop w:val="0"/>
                              <w:marBottom w:val="0"/>
                              <w:divBdr>
                                <w:top w:val="none" w:sz="0" w:space="0" w:color="auto"/>
                                <w:left w:val="none" w:sz="0" w:space="0" w:color="auto"/>
                                <w:bottom w:val="none" w:sz="0" w:space="0" w:color="auto"/>
                                <w:right w:val="none" w:sz="0" w:space="0" w:color="auto"/>
                              </w:divBdr>
                              <w:divsChild>
                                <w:div w:id="637958145">
                                  <w:marLeft w:val="0"/>
                                  <w:marRight w:val="0"/>
                                  <w:marTop w:val="0"/>
                                  <w:marBottom w:val="0"/>
                                  <w:divBdr>
                                    <w:top w:val="single" w:sz="2" w:space="4" w:color="FFFFFF"/>
                                    <w:left w:val="single" w:sz="2" w:space="11" w:color="3FA03F"/>
                                    <w:bottom w:val="single" w:sz="2" w:space="4" w:color="FFFFFF"/>
                                    <w:right w:val="single" w:sz="2" w:space="4" w:color="FFFFFF"/>
                                  </w:divBdr>
                                  <w:divsChild>
                                    <w:div w:id="19407606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70629510">
                      <w:marLeft w:val="0"/>
                      <w:marRight w:val="0"/>
                      <w:marTop w:val="0"/>
                      <w:marBottom w:val="300"/>
                      <w:divBdr>
                        <w:top w:val="single" w:sz="6" w:space="0" w:color="E8E8E2"/>
                        <w:left w:val="single" w:sz="6" w:space="0" w:color="E8E8E2"/>
                        <w:bottom w:val="single" w:sz="6" w:space="0" w:color="E8E8E2"/>
                        <w:right w:val="single" w:sz="6" w:space="0" w:color="E8E8E2"/>
                      </w:divBdr>
                      <w:divsChild>
                        <w:div w:id="93477344">
                          <w:marLeft w:val="0"/>
                          <w:marRight w:val="0"/>
                          <w:marTop w:val="0"/>
                          <w:marBottom w:val="0"/>
                          <w:divBdr>
                            <w:top w:val="none" w:sz="0" w:space="0" w:color="auto"/>
                            <w:left w:val="none" w:sz="0" w:space="0" w:color="auto"/>
                            <w:bottom w:val="none" w:sz="0" w:space="0" w:color="auto"/>
                            <w:right w:val="none" w:sz="0" w:space="0" w:color="auto"/>
                          </w:divBdr>
                          <w:divsChild>
                            <w:div w:id="682130117">
                              <w:marLeft w:val="0"/>
                              <w:marRight w:val="0"/>
                              <w:marTop w:val="0"/>
                              <w:marBottom w:val="0"/>
                              <w:divBdr>
                                <w:top w:val="none" w:sz="0" w:space="0" w:color="auto"/>
                                <w:left w:val="none" w:sz="0" w:space="0" w:color="auto"/>
                                <w:bottom w:val="none" w:sz="0" w:space="0" w:color="auto"/>
                                <w:right w:val="none" w:sz="0" w:space="0" w:color="auto"/>
                              </w:divBdr>
                              <w:divsChild>
                                <w:div w:id="283773591">
                                  <w:marLeft w:val="0"/>
                                  <w:marRight w:val="0"/>
                                  <w:marTop w:val="0"/>
                                  <w:marBottom w:val="0"/>
                                  <w:divBdr>
                                    <w:top w:val="single" w:sz="2" w:space="4" w:color="FFFFFF"/>
                                    <w:left w:val="single" w:sz="2" w:space="11" w:color="FFFFFF"/>
                                    <w:bottom w:val="single" w:sz="2" w:space="1" w:color="FFFFFF"/>
                                    <w:right w:val="single" w:sz="2" w:space="4" w:color="FFFFFF"/>
                                  </w:divBdr>
                                  <w:divsChild>
                                    <w:div w:id="181207634">
                                      <w:marLeft w:val="0"/>
                                      <w:marRight w:val="0"/>
                                      <w:marTop w:val="0"/>
                                      <w:marBottom w:val="0"/>
                                      <w:divBdr>
                                        <w:top w:val="none" w:sz="0" w:space="0" w:color="auto"/>
                                        <w:left w:val="single" w:sz="24" w:space="8" w:color="52CE52"/>
                                        <w:bottom w:val="none" w:sz="0" w:space="0" w:color="auto"/>
                                        <w:right w:val="none" w:sz="0" w:space="0" w:color="auto"/>
                                      </w:divBdr>
                                    </w:div>
                                  </w:divsChild>
                                </w:div>
                                <w:div w:id="1663193795">
                                  <w:marLeft w:val="0"/>
                                  <w:marRight w:val="0"/>
                                  <w:marTop w:val="0"/>
                                  <w:marBottom w:val="0"/>
                                  <w:divBdr>
                                    <w:top w:val="single" w:sz="2" w:space="1" w:color="FFFFFF"/>
                                    <w:left w:val="single" w:sz="2" w:space="11" w:color="FFFFFF"/>
                                    <w:bottom w:val="single" w:sz="2" w:space="1" w:color="FFFFFF"/>
                                    <w:right w:val="single" w:sz="2" w:space="4" w:color="FFFFFF"/>
                                  </w:divBdr>
                                  <w:divsChild>
                                    <w:div w:id="1097628590">
                                      <w:marLeft w:val="0"/>
                                      <w:marRight w:val="0"/>
                                      <w:marTop w:val="0"/>
                                      <w:marBottom w:val="0"/>
                                      <w:divBdr>
                                        <w:top w:val="none" w:sz="0" w:space="0" w:color="auto"/>
                                        <w:left w:val="single" w:sz="24" w:space="8" w:color="52CE52"/>
                                        <w:bottom w:val="none" w:sz="0" w:space="0" w:color="auto"/>
                                        <w:right w:val="none" w:sz="0" w:space="0" w:color="auto"/>
                                      </w:divBdr>
                                    </w:div>
                                  </w:divsChild>
                                </w:div>
                                <w:div w:id="972251193">
                                  <w:marLeft w:val="0"/>
                                  <w:marRight w:val="0"/>
                                  <w:marTop w:val="0"/>
                                  <w:marBottom w:val="0"/>
                                  <w:divBdr>
                                    <w:top w:val="single" w:sz="2" w:space="1" w:color="FFFFFF"/>
                                    <w:left w:val="single" w:sz="2" w:space="11" w:color="FFFFFF"/>
                                    <w:bottom w:val="single" w:sz="2" w:space="1" w:color="FFFFFF"/>
                                    <w:right w:val="single" w:sz="2" w:space="4" w:color="FFFFFF"/>
                                  </w:divBdr>
                                  <w:divsChild>
                                    <w:div w:id="421951638">
                                      <w:marLeft w:val="0"/>
                                      <w:marRight w:val="0"/>
                                      <w:marTop w:val="0"/>
                                      <w:marBottom w:val="0"/>
                                      <w:divBdr>
                                        <w:top w:val="none" w:sz="0" w:space="0" w:color="auto"/>
                                        <w:left w:val="single" w:sz="24" w:space="8" w:color="52CE52"/>
                                        <w:bottom w:val="none" w:sz="0" w:space="0" w:color="auto"/>
                                        <w:right w:val="none" w:sz="0" w:space="0" w:color="auto"/>
                                      </w:divBdr>
                                    </w:div>
                                  </w:divsChild>
                                </w:div>
                                <w:div w:id="254437151">
                                  <w:marLeft w:val="0"/>
                                  <w:marRight w:val="0"/>
                                  <w:marTop w:val="0"/>
                                  <w:marBottom w:val="0"/>
                                  <w:divBdr>
                                    <w:top w:val="single" w:sz="2" w:space="1" w:color="FFFFFF"/>
                                    <w:left w:val="single" w:sz="2" w:space="11" w:color="FFFFFF"/>
                                    <w:bottom w:val="single" w:sz="2" w:space="4" w:color="FFFFFF"/>
                                    <w:right w:val="single" w:sz="2" w:space="4" w:color="FFFFFF"/>
                                  </w:divBdr>
                                  <w:divsChild>
                                    <w:div w:id="27193506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25343945">
                      <w:marLeft w:val="0"/>
                      <w:marRight w:val="0"/>
                      <w:marTop w:val="0"/>
                      <w:marBottom w:val="300"/>
                      <w:divBdr>
                        <w:top w:val="single" w:sz="6" w:space="0" w:color="E8E8E2"/>
                        <w:left w:val="single" w:sz="6" w:space="0" w:color="E8E8E2"/>
                        <w:bottom w:val="single" w:sz="6" w:space="0" w:color="E8E8E2"/>
                        <w:right w:val="single" w:sz="6" w:space="0" w:color="E8E8E2"/>
                      </w:divBdr>
                      <w:divsChild>
                        <w:div w:id="956570408">
                          <w:marLeft w:val="0"/>
                          <w:marRight w:val="0"/>
                          <w:marTop w:val="0"/>
                          <w:marBottom w:val="0"/>
                          <w:divBdr>
                            <w:top w:val="none" w:sz="0" w:space="0" w:color="auto"/>
                            <w:left w:val="none" w:sz="0" w:space="0" w:color="auto"/>
                            <w:bottom w:val="none" w:sz="0" w:space="0" w:color="auto"/>
                            <w:right w:val="none" w:sz="0" w:space="0" w:color="auto"/>
                          </w:divBdr>
                          <w:divsChild>
                            <w:div w:id="750468232">
                              <w:marLeft w:val="0"/>
                              <w:marRight w:val="0"/>
                              <w:marTop w:val="0"/>
                              <w:marBottom w:val="0"/>
                              <w:divBdr>
                                <w:top w:val="none" w:sz="0" w:space="0" w:color="auto"/>
                                <w:left w:val="none" w:sz="0" w:space="0" w:color="auto"/>
                                <w:bottom w:val="none" w:sz="0" w:space="0" w:color="auto"/>
                                <w:right w:val="none" w:sz="0" w:space="0" w:color="auto"/>
                              </w:divBdr>
                              <w:divsChild>
                                <w:div w:id="236597060">
                                  <w:marLeft w:val="0"/>
                                  <w:marRight w:val="0"/>
                                  <w:marTop w:val="0"/>
                                  <w:marBottom w:val="0"/>
                                  <w:divBdr>
                                    <w:top w:val="single" w:sz="2" w:space="4" w:color="FFFFFF"/>
                                    <w:left w:val="single" w:sz="2" w:space="11" w:color="3FA03F"/>
                                    <w:bottom w:val="single" w:sz="2" w:space="1" w:color="FFFFFF"/>
                                    <w:right w:val="single" w:sz="2" w:space="4" w:color="FFFFFF"/>
                                  </w:divBdr>
                                  <w:divsChild>
                                    <w:div w:id="199585486">
                                      <w:marLeft w:val="0"/>
                                      <w:marRight w:val="0"/>
                                      <w:marTop w:val="0"/>
                                      <w:marBottom w:val="0"/>
                                      <w:divBdr>
                                        <w:top w:val="none" w:sz="0" w:space="0" w:color="auto"/>
                                        <w:left w:val="single" w:sz="24" w:space="8" w:color="52CE52"/>
                                        <w:bottom w:val="none" w:sz="0" w:space="0" w:color="auto"/>
                                        <w:right w:val="none" w:sz="0" w:space="0" w:color="auto"/>
                                      </w:divBdr>
                                    </w:div>
                                  </w:divsChild>
                                </w:div>
                                <w:div w:id="1845976085">
                                  <w:marLeft w:val="0"/>
                                  <w:marRight w:val="0"/>
                                  <w:marTop w:val="0"/>
                                  <w:marBottom w:val="0"/>
                                  <w:divBdr>
                                    <w:top w:val="single" w:sz="2" w:space="1" w:color="FFFFFF"/>
                                    <w:left w:val="single" w:sz="2" w:space="11" w:color="FFFFFF"/>
                                    <w:bottom w:val="single" w:sz="2" w:space="1" w:color="FFFFFF"/>
                                    <w:right w:val="single" w:sz="2" w:space="4" w:color="FFFFFF"/>
                                  </w:divBdr>
                                  <w:divsChild>
                                    <w:div w:id="1622029372">
                                      <w:marLeft w:val="0"/>
                                      <w:marRight w:val="0"/>
                                      <w:marTop w:val="0"/>
                                      <w:marBottom w:val="0"/>
                                      <w:divBdr>
                                        <w:top w:val="none" w:sz="0" w:space="0" w:color="auto"/>
                                        <w:left w:val="single" w:sz="24" w:space="8" w:color="52CE52"/>
                                        <w:bottom w:val="none" w:sz="0" w:space="0" w:color="auto"/>
                                        <w:right w:val="none" w:sz="0" w:space="0" w:color="auto"/>
                                      </w:divBdr>
                                    </w:div>
                                  </w:divsChild>
                                </w:div>
                                <w:div w:id="2083791570">
                                  <w:marLeft w:val="0"/>
                                  <w:marRight w:val="0"/>
                                  <w:marTop w:val="0"/>
                                  <w:marBottom w:val="0"/>
                                  <w:divBdr>
                                    <w:top w:val="single" w:sz="2" w:space="1" w:color="FFFFFF"/>
                                    <w:left w:val="single" w:sz="2" w:space="11" w:color="FFFFFF"/>
                                    <w:bottom w:val="single" w:sz="2" w:space="1" w:color="FFFFFF"/>
                                    <w:right w:val="single" w:sz="2" w:space="4" w:color="FFFFFF"/>
                                  </w:divBdr>
                                  <w:divsChild>
                                    <w:div w:id="1137381547">
                                      <w:marLeft w:val="0"/>
                                      <w:marRight w:val="0"/>
                                      <w:marTop w:val="0"/>
                                      <w:marBottom w:val="0"/>
                                      <w:divBdr>
                                        <w:top w:val="none" w:sz="0" w:space="0" w:color="auto"/>
                                        <w:left w:val="single" w:sz="24" w:space="8" w:color="52CE52"/>
                                        <w:bottom w:val="none" w:sz="0" w:space="0" w:color="auto"/>
                                        <w:right w:val="none" w:sz="0" w:space="0" w:color="auto"/>
                                      </w:divBdr>
                                    </w:div>
                                  </w:divsChild>
                                </w:div>
                                <w:div w:id="908854313">
                                  <w:marLeft w:val="0"/>
                                  <w:marRight w:val="0"/>
                                  <w:marTop w:val="0"/>
                                  <w:marBottom w:val="0"/>
                                  <w:divBdr>
                                    <w:top w:val="single" w:sz="2" w:space="1" w:color="FFFFFF"/>
                                    <w:left w:val="single" w:sz="2" w:space="11" w:color="FFFFFF"/>
                                    <w:bottom w:val="single" w:sz="2" w:space="1" w:color="FFFFFF"/>
                                    <w:right w:val="single" w:sz="2" w:space="4" w:color="FFFFFF"/>
                                  </w:divBdr>
                                  <w:divsChild>
                                    <w:div w:id="1948807044">
                                      <w:marLeft w:val="0"/>
                                      <w:marRight w:val="0"/>
                                      <w:marTop w:val="0"/>
                                      <w:marBottom w:val="0"/>
                                      <w:divBdr>
                                        <w:top w:val="none" w:sz="0" w:space="0" w:color="auto"/>
                                        <w:left w:val="single" w:sz="24" w:space="8" w:color="52CE52"/>
                                        <w:bottom w:val="none" w:sz="0" w:space="0" w:color="auto"/>
                                        <w:right w:val="none" w:sz="0" w:space="0" w:color="auto"/>
                                      </w:divBdr>
                                    </w:div>
                                  </w:divsChild>
                                </w:div>
                                <w:div w:id="1288048122">
                                  <w:marLeft w:val="0"/>
                                  <w:marRight w:val="0"/>
                                  <w:marTop w:val="0"/>
                                  <w:marBottom w:val="0"/>
                                  <w:divBdr>
                                    <w:top w:val="single" w:sz="2" w:space="1" w:color="FFFFFF"/>
                                    <w:left w:val="single" w:sz="2" w:space="11" w:color="FFFFFF"/>
                                    <w:bottom w:val="single" w:sz="2" w:space="1" w:color="FFFFFF"/>
                                    <w:right w:val="single" w:sz="2" w:space="4" w:color="FFFFFF"/>
                                  </w:divBdr>
                                  <w:divsChild>
                                    <w:div w:id="289213626">
                                      <w:marLeft w:val="0"/>
                                      <w:marRight w:val="0"/>
                                      <w:marTop w:val="0"/>
                                      <w:marBottom w:val="0"/>
                                      <w:divBdr>
                                        <w:top w:val="none" w:sz="0" w:space="0" w:color="auto"/>
                                        <w:left w:val="single" w:sz="24" w:space="8" w:color="52CE52"/>
                                        <w:bottom w:val="none" w:sz="0" w:space="0" w:color="auto"/>
                                        <w:right w:val="none" w:sz="0" w:space="0" w:color="auto"/>
                                      </w:divBdr>
                                    </w:div>
                                  </w:divsChild>
                                </w:div>
                                <w:div w:id="1500802974">
                                  <w:marLeft w:val="0"/>
                                  <w:marRight w:val="0"/>
                                  <w:marTop w:val="0"/>
                                  <w:marBottom w:val="0"/>
                                  <w:divBdr>
                                    <w:top w:val="single" w:sz="2" w:space="1" w:color="FFFFFF"/>
                                    <w:left w:val="single" w:sz="2" w:space="11" w:color="FFFFFF"/>
                                    <w:bottom w:val="single" w:sz="2" w:space="1" w:color="FFFFFF"/>
                                    <w:right w:val="single" w:sz="2" w:space="4" w:color="FFFFFF"/>
                                  </w:divBdr>
                                  <w:divsChild>
                                    <w:div w:id="1119449769">
                                      <w:marLeft w:val="0"/>
                                      <w:marRight w:val="0"/>
                                      <w:marTop w:val="0"/>
                                      <w:marBottom w:val="0"/>
                                      <w:divBdr>
                                        <w:top w:val="none" w:sz="0" w:space="0" w:color="auto"/>
                                        <w:left w:val="single" w:sz="24" w:space="8" w:color="52CE52"/>
                                        <w:bottom w:val="none" w:sz="0" w:space="0" w:color="auto"/>
                                        <w:right w:val="none" w:sz="0" w:space="0" w:color="auto"/>
                                      </w:divBdr>
                                    </w:div>
                                  </w:divsChild>
                                </w:div>
                                <w:div w:id="512040070">
                                  <w:marLeft w:val="0"/>
                                  <w:marRight w:val="0"/>
                                  <w:marTop w:val="0"/>
                                  <w:marBottom w:val="0"/>
                                  <w:divBdr>
                                    <w:top w:val="single" w:sz="2" w:space="1" w:color="FFFFFF"/>
                                    <w:left w:val="single" w:sz="2" w:space="11" w:color="FFFFFF"/>
                                    <w:bottom w:val="single" w:sz="2" w:space="1" w:color="FFFFFF"/>
                                    <w:right w:val="single" w:sz="2" w:space="4" w:color="FFFFFF"/>
                                  </w:divBdr>
                                  <w:divsChild>
                                    <w:div w:id="690374622">
                                      <w:marLeft w:val="0"/>
                                      <w:marRight w:val="0"/>
                                      <w:marTop w:val="0"/>
                                      <w:marBottom w:val="0"/>
                                      <w:divBdr>
                                        <w:top w:val="none" w:sz="0" w:space="0" w:color="auto"/>
                                        <w:left w:val="single" w:sz="24" w:space="8" w:color="52CE52"/>
                                        <w:bottom w:val="none" w:sz="0" w:space="0" w:color="auto"/>
                                        <w:right w:val="none" w:sz="0" w:space="0" w:color="auto"/>
                                      </w:divBdr>
                                    </w:div>
                                  </w:divsChild>
                                </w:div>
                                <w:div w:id="1553930116">
                                  <w:marLeft w:val="0"/>
                                  <w:marRight w:val="0"/>
                                  <w:marTop w:val="0"/>
                                  <w:marBottom w:val="0"/>
                                  <w:divBdr>
                                    <w:top w:val="single" w:sz="2" w:space="1" w:color="FFFFFF"/>
                                    <w:left w:val="single" w:sz="2" w:space="11" w:color="FFFFFF"/>
                                    <w:bottom w:val="single" w:sz="2" w:space="1" w:color="FFFFFF"/>
                                    <w:right w:val="single" w:sz="2" w:space="4" w:color="FFFFFF"/>
                                  </w:divBdr>
                                  <w:divsChild>
                                    <w:div w:id="1448620848">
                                      <w:marLeft w:val="0"/>
                                      <w:marRight w:val="0"/>
                                      <w:marTop w:val="0"/>
                                      <w:marBottom w:val="0"/>
                                      <w:divBdr>
                                        <w:top w:val="none" w:sz="0" w:space="0" w:color="auto"/>
                                        <w:left w:val="single" w:sz="24" w:space="8" w:color="52CE52"/>
                                        <w:bottom w:val="none" w:sz="0" w:space="0" w:color="auto"/>
                                        <w:right w:val="none" w:sz="0" w:space="0" w:color="auto"/>
                                      </w:divBdr>
                                    </w:div>
                                  </w:divsChild>
                                </w:div>
                                <w:div w:id="131797103">
                                  <w:marLeft w:val="0"/>
                                  <w:marRight w:val="0"/>
                                  <w:marTop w:val="0"/>
                                  <w:marBottom w:val="0"/>
                                  <w:divBdr>
                                    <w:top w:val="single" w:sz="2" w:space="1" w:color="FFFFFF"/>
                                    <w:left w:val="single" w:sz="2" w:space="11" w:color="FFFFFF"/>
                                    <w:bottom w:val="single" w:sz="2" w:space="1" w:color="FFFFFF"/>
                                    <w:right w:val="single" w:sz="2" w:space="4" w:color="FFFFFF"/>
                                  </w:divBdr>
                                  <w:divsChild>
                                    <w:div w:id="801995528">
                                      <w:marLeft w:val="0"/>
                                      <w:marRight w:val="0"/>
                                      <w:marTop w:val="0"/>
                                      <w:marBottom w:val="0"/>
                                      <w:divBdr>
                                        <w:top w:val="none" w:sz="0" w:space="0" w:color="auto"/>
                                        <w:left w:val="single" w:sz="24" w:space="8" w:color="52CE52"/>
                                        <w:bottom w:val="none" w:sz="0" w:space="0" w:color="auto"/>
                                        <w:right w:val="none" w:sz="0" w:space="0" w:color="auto"/>
                                      </w:divBdr>
                                    </w:div>
                                  </w:divsChild>
                                </w:div>
                                <w:div w:id="711686744">
                                  <w:marLeft w:val="0"/>
                                  <w:marRight w:val="0"/>
                                  <w:marTop w:val="0"/>
                                  <w:marBottom w:val="0"/>
                                  <w:divBdr>
                                    <w:top w:val="single" w:sz="2" w:space="1" w:color="FFFFFF"/>
                                    <w:left w:val="single" w:sz="2" w:space="11" w:color="FFFFFF"/>
                                    <w:bottom w:val="single" w:sz="2" w:space="1" w:color="FFFFFF"/>
                                    <w:right w:val="single" w:sz="2" w:space="4" w:color="FFFFFF"/>
                                  </w:divBdr>
                                  <w:divsChild>
                                    <w:div w:id="2110999902">
                                      <w:marLeft w:val="0"/>
                                      <w:marRight w:val="0"/>
                                      <w:marTop w:val="0"/>
                                      <w:marBottom w:val="0"/>
                                      <w:divBdr>
                                        <w:top w:val="none" w:sz="0" w:space="0" w:color="auto"/>
                                        <w:left w:val="single" w:sz="24" w:space="8" w:color="52CE52"/>
                                        <w:bottom w:val="none" w:sz="0" w:space="0" w:color="auto"/>
                                        <w:right w:val="none" w:sz="0" w:space="0" w:color="auto"/>
                                      </w:divBdr>
                                    </w:div>
                                  </w:divsChild>
                                </w:div>
                                <w:div w:id="2089376291">
                                  <w:marLeft w:val="0"/>
                                  <w:marRight w:val="0"/>
                                  <w:marTop w:val="0"/>
                                  <w:marBottom w:val="0"/>
                                  <w:divBdr>
                                    <w:top w:val="single" w:sz="2" w:space="1" w:color="FFFFFF"/>
                                    <w:left w:val="single" w:sz="2" w:space="11" w:color="FFFFFF"/>
                                    <w:bottom w:val="single" w:sz="2" w:space="1" w:color="FFFFFF"/>
                                    <w:right w:val="single" w:sz="2" w:space="4" w:color="FFFFFF"/>
                                  </w:divBdr>
                                  <w:divsChild>
                                    <w:div w:id="994144968">
                                      <w:marLeft w:val="0"/>
                                      <w:marRight w:val="0"/>
                                      <w:marTop w:val="0"/>
                                      <w:marBottom w:val="0"/>
                                      <w:divBdr>
                                        <w:top w:val="none" w:sz="0" w:space="0" w:color="auto"/>
                                        <w:left w:val="single" w:sz="24" w:space="8" w:color="52CE52"/>
                                        <w:bottom w:val="none" w:sz="0" w:space="0" w:color="auto"/>
                                        <w:right w:val="none" w:sz="0" w:space="0" w:color="auto"/>
                                      </w:divBdr>
                                    </w:div>
                                  </w:divsChild>
                                </w:div>
                                <w:div w:id="1421562113">
                                  <w:marLeft w:val="0"/>
                                  <w:marRight w:val="0"/>
                                  <w:marTop w:val="0"/>
                                  <w:marBottom w:val="0"/>
                                  <w:divBdr>
                                    <w:top w:val="single" w:sz="2" w:space="1" w:color="FFFFFF"/>
                                    <w:left w:val="single" w:sz="2" w:space="11" w:color="FFFFFF"/>
                                    <w:bottom w:val="single" w:sz="2" w:space="4" w:color="FFFFFF"/>
                                    <w:right w:val="single" w:sz="2" w:space="4" w:color="FFFFFF"/>
                                  </w:divBdr>
                                  <w:divsChild>
                                    <w:div w:id="25416887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01200659">
                      <w:marLeft w:val="0"/>
                      <w:marRight w:val="0"/>
                      <w:marTop w:val="0"/>
                      <w:marBottom w:val="300"/>
                      <w:divBdr>
                        <w:top w:val="single" w:sz="6" w:space="0" w:color="E8E8E2"/>
                        <w:left w:val="single" w:sz="6" w:space="0" w:color="E8E8E2"/>
                        <w:bottom w:val="single" w:sz="6" w:space="0" w:color="E8E8E2"/>
                        <w:right w:val="single" w:sz="6" w:space="0" w:color="E8E8E2"/>
                      </w:divBdr>
                      <w:divsChild>
                        <w:div w:id="1403524816">
                          <w:marLeft w:val="0"/>
                          <w:marRight w:val="0"/>
                          <w:marTop w:val="0"/>
                          <w:marBottom w:val="0"/>
                          <w:divBdr>
                            <w:top w:val="none" w:sz="0" w:space="0" w:color="auto"/>
                            <w:left w:val="none" w:sz="0" w:space="0" w:color="auto"/>
                            <w:bottom w:val="none" w:sz="0" w:space="0" w:color="auto"/>
                            <w:right w:val="none" w:sz="0" w:space="0" w:color="auto"/>
                          </w:divBdr>
                          <w:divsChild>
                            <w:div w:id="1438064154">
                              <w:marLeft w:val="0"/>
                              <w:marRight w:val="0"/>
                              <w:marTop w:val="0"/>
                              <w:marBottom w:val="0"/>
                              <w:divBdr>
                                <w:top w:val="none" w:sz="0" w:space="0" w:color="auto"/>
                                <w:left w:val="none" w:sz="0" w:space="0" w:color="auto"/>
                                <w:bottom w:val="none" w:sz="0" w:space="0" w:color="auto"/>
                                <w:right w:val="none" w:sz="0" w:space="0" w:color="auto"/>
                              </w:divBdr>
                              <w:divsChild>
                                <w:div w:id="749736977">
                                  <w:marLeft w:val="0"/>
                                  <w:marRight w:val="0"/>
                                  <w:marTop w:val="0"/>
                                  <w:marBottom w:val="0"/>
                                  <w:divBdr>
                                    <w:top w:val="single" w:sz="2" w:space="4" w:color="FFFFFF"/>
                                    <w:left w:val="single" w:sz="2" w:space="11" w:color="FFFFFF"/>
                                    <w:bottom w:val="single" w:sz="2" w:space="4" w:color="FFFFFF"/>
                                    <w:right w:val="single" w:sz="2" w:space="4" w:color="FFFFFF"/>
                                  </w:divBdr>
                                  <w:divsChild>
                                    <w:div w:id="994192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70815837">
                      <w:marLeft w:val="0"/>
                      <w:marRight w:val="0"/>
                      <w:marTop w:val="0"/>
                      <w:marBottom w:val="300"/>
                      <w:divBdr>
                        <w:top w:val="single" w:sz="6" w:space="0" w:color="E8E8E2"/>
                        <w:left w:val="single" w:sz="6" w:space="0" w:color="E8E8E2"/>
                        <w:bottom w:val="single" w:sz="6" w:space="0" w:color="E8E8E2"/>
                        <w:right w:val="single" w:sz="6" w:space="0" w:color="E8E8E2"/>
                      </w:divBdr>
                      <w:divsChild>
                        <w:div w:id="878274099">
                          <w:marLeft w:val="0"/>
                          <w:marRight w:val="0"/>
                          <w:marTop w:val="0"/>
                          <w:marBottom w:val="0"/>
                          <w:divBdr>
                            <w:top w:val="none" w:sz="0" w:space="0" w:color="auto"/>
                            <w:left w:val="none" w:sz="0" w:space="0" w:color="auto"/>
                            <w:bottom w:val="none" w:sz="0" w:space="0" w:color="auto"/>
                            <w:right w:val="none" w:sz="0" w:space="0" w:color="auto"/>
                          </w:divBdr>
                          <w:divsChild>
                            <w:div w:id="382023812">
                              <w:marLeft w:val="0"/>
                              <w:marRight w:val="0"/>
                              <w:marTop w:val="0"/>
                              <w:marBottom w:val="0"/>
                              <w:divBdr>
                                <w:top w:val="none" w:sz="0" w:space="0" w:color="auto"/>
                                <w:left w:val="none" w:sz="0" w:space="0" w:color="auto"/>
                                <w:bottom w:val="none" w:sz="0" w:space="0" w:color="auto"/>
                                <w:right w:val="none" w:sz="0" w:space="0" w:color="auto"/>
                              </w:divBdr>
                              <w:divsChild>
                                <w:div w:id="279528817">
                                  <w:marLeft w:val="0"/>
                                  <w:marRight w:val="0"/>
                                  <w:marTop w:val="0"/>
                                  <w:marBottom w:val="0"/>
                                  <w:divBdr>
                                    <w:top w:val="single" w:sz="2" w:space="4" w:color="FFFFFF"/>
                                    <w:left w:val="single" w:sz="2" w:space="11" w:color="FFFFFF"/>
                                    <w:bottom w:val="single" w:sz="2" w:space="4" w:color="FFFFFF"/>
                                    <w:right w:val="single" w:sz="2" w:space="4" w:color="FFFFFF"/>
                                  </w:divBdr>
                                  <w:divsChild>
                                    <w:div w:id="204991379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71159670">
                      <w:marLeft w:val="0"/>
                      <w:marRight w:val="0"/>
                      <w:marTop w:val="0"/>
                      <w:marBottom w:val="300"/>
                      <w:divBdr>
                        <w:top w:val="single" w:sz="6" w:space="0" w:color="E8E8E2"/>
                        <w:left w:val="single" w:sz="6" w:space="0" w:color="E8E8E2"/>
                        <w:bottom w:val="single" w:sz="6" w:space="0" w:color="E8E8E2"/>
                        <w:right w:val="single" w:sz="6" w:space="0" w:color="E8E8E2"/>
                      </w:divBdr>
                      <w:divsChild>
                        <w:div w:id="383675897">
                          <w:marLeft w:val="0"/>
                          <w:marRight w:val="0"/>
                          <w:marTop w:val="0"/>
                          <w:marBottom w:val="0"/>
                          <w:divBdr>
                            <w:top w:val="none" w:sz="0" w:space="0" w:color="auto"/>
                            <w:left w:val="none" w:sz="0" w:space="0" w:color="auto"/>
                            <w:bottom w:val="none" w:sz="0" w:space="0" w:color="auto"/>
                            <w:right w:val="none" w:sz="0" w:space="0" w:color="auto"/>
                          </w:divBdr>
                          <w:divsChild>
                            <w:div w:id="1765300514">
                              <w:marLeft w:val="0"/>
                              <w:marRight w:val="0"/>
                              <w:marTop w:val="0"/>
                              <w:marBottom w:val="0"/>
                              <w:divBdr>
                                <w:top w:val="none" w:sz="0" w:space="0" w:color="auto"/>
                                <w:left w:val="none" w:sz="0" w:space="0" w:color="auto"/>
                                <w:bottom w:val="none" w:sz="0" w:space="0" w:color="auto"/>
                                <w:right w:val="none" w:sz="0" w:space="0" w:color="auto"/>
                              </w:divBdr>
                              <w:divsChild>
                                <w:div w:id="1783843282">
                                  <w:marLeft w:val="0"/>
                                  <w:marRight w:val="0"/>
                                  <w:marTop w:val="0"/>
                                  <w:marBottom w:val="0"/>
                                  <w:divBdr>
                                    <w:top w:val="single" w:sz="2" w:space="4" w:color="FFFFFF"/>
                                    <w:left w:val="single" w:sz="2" w:space="11" w:color="FFFFFF"/>
                                    <w:bottom w:val="single" w:sz="2" w:space="1" w:color="FFFFFF"/>
                                    <w:right w:val="single" w:sz="2" w:space="4" w:color="FFFFFF"/>
                                  </w:divBdr>
                                  <w:divsChild>
                                    <w:div w:id="458769469">
                                      <w:marLeft w:val="0"/>
                                      <w:marRight w:val="0"/>
                                      <w:marTop w:val="0"/>
                                      <w:marBottom w:val="0"/>
                                      <w:divBdr>
                                        <w:top w:val="none" w:sz="0" w:space="0" w:color="auto"/>
                                        <w:left w:val="single" w:sz="24" w:space="8" w:color="52CE52"/>
                                        <w:bottom w:val="none" w:sz="0" w:space="0" w:color="auto"/>
                                        <w:right w:val="none" w:sz="0" w:space="0" w:color="auto"/>
                                      </w:divBdr>
                                    </w:div>
                                  </w:divsChild>
                                </w:div>
                                <w:div w:id="705831057">
                                  <w:marLeft w:val="0"/>
                                  <w:marRight w:val="0"/>
                                  <w:marTop w:val="0"/>
                                  <w:marBottom w:val="0"/>
                                  <w:divBdr>
                                    <w:top w:val="single" w:sz="2" w:space="1" w:color="FFFFFF"/>
                                    <w:left w:val="single" w:sz="2" w:space="11" w:color="FFFFFF"/>
                                    <w:bottom w:val="single" w:sz="2" w:space="4" w:color="FFFFFF"/>
                                    <w:right w:val="single" w:sz="2" w:space="4" w:color="FFFFFF"/>
                                  </w:divBdr>
                                  <w:divsChild>
                                    <w:div w:id="26354063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87211022">
                      <w:marLeft w:val="0"/>
                      <w:marRight w:val="0"/>
                      <w:marTop w:val="0"/>
                      <w:marBottom w:val="300"/>
                      <w:divBdr>
                        <w:top w:val="single" w:sz="6" w:space="0" w:color="E8E8E2"/>
                        <w:left w:val="single" w:sz="6" w:space="0" w:color="E8E8E2"/>
                        <w:bottom w:val="single" w:sz="6" w:space="0" w:color="E8E8E2"/>
                        <w:right w:val="single" w:sz="6" w:space="0" w:color="E8E8E2"/>
                      </w:divBdr>
                      <w:divsChild>
                        <w:div w:id="334114690">
                          <w:marLeft w:val="0"/>
                          <w:marRight w:val="0"/>
                          <w:marTop w:val="0"/>
                          <w:marBottom w:val="0"/>
                          <w:divBdr>
                            <w:top w:val="none" w:sz="0" w:space="0" w:color="auto"/>
                            <w:left w:val="none" w:sz="0" w:space="0" w:color="auto"/>
                            <w:bottom w:val="none" w:sz="0" w:space="0" w:color="auto"/>
                            <w:right w:val="none" w:sz="0" w:space="0" w:color="auto"/>
                          </w:divBdr>
                          <w:divsChild>
                            <w:div w:id="178783109">
                              <w:marLeft w:val="0"/>
                              <w:marRight w:val="0"/>
                              <w:marTop w:val="0"/>
                              <w:marBottom w:val="0"/>
                              <w:divBdr>
                                <w:top w:val="none" w:sz="0" w:space="0" w:color="auto"/>
                                <w:left w:val="none" w:sz="0" w:space="0" w:color="auto"/>
                                <w:bottom w:val="none" w:sz="0" w:space="0" w:color="auto"/>
                                <w:right w:val="none" w:sz="0" w:space="0" w:color="auto"/>
                              </w:divBdr>
                              <w:divsChild>
                                <w:div w:id="1588882993">
                                  <w:marLeft w:val="0"/>
                                  <w:marRight w:val="0"/>
                                  <w:marTop w:val="0"/>
                                  <w:marBottom w:val="0"/>
                                  <w:divBdr>
                                    <w:top w:val="single" w:sz="2" w:space="4" w:color="FFFFFF"/>
                                    <w:left w:val="single" w:sz="2" w:space="11" w:color="FFFFFF"/>
                                    <w:bottom w:val="single" w:sz="2" w:space="1" w:color="FFFFFF"/>
                                    <w:right w:val="single" w:sz="2" w:space="4" w:color="FFFFFF"/>
                                  </w:divBdr>
                                  <w:divsChild>
                                    <w:div w:id="911358182">
                                      <w:marLeft w:val="0"/>
                                      <w:marRight w:val="0"/>
                                      <w:marTop w:val="0"/>
                                      <w:marBottom w:val="0"/>
                                      <w:divBdr>
                                        <w:top w:val="none" w:sz="0" w:space="0" w:color="auto"/>
                                        <w:left w:val="single" w:sz="24" w:space="8" w:color="52CE52"/>
                                        <w:bottom w:val="none" w:sz="0" w:space="0" w:color="auto"/>
                                        <w:right w:val="none" w:sz="0" w:space="0" w:color="auto"/>
                                      </w:divBdr>
                                    </w:div>
                                  </w:divsChild>
                                </w:div>
                                <w:div w:id="1592351887">
                                  <w:marLeft w:val="0"/>
                                  <w:marRight w:val="0"/>
                                  <w:marTop w:val="0"/>
                                  <w:marBottom w:val="0"/>
                                  <w:divBdr>
                                    <w:top w:val="single" w:sz="2" w:space="1" w:color="FFFFFF"/>
                                    <w:left w:val="single" w:sz="2" w:space="11" w:color="FFFFFF"/>
                                    <w:bottom w:val="single" w:sz="2" w:space="4" w:color="FFFFFF"/>
                                    <w:right w:val="single" w:sz="2" w:space="4" w:color="FFFFFF"/>
                                  </w:divBdr>
                                  <w:divsChild>
                                    <w:div w:id="193111352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86074571">
                      <w:marLeft w:val="0"/>
                      <w:marRight w:val="0"/>
                      <w:marTop w:val="0"/>
                      <w:marBottom w:val="300"/>
                      <w:divBdr>
                        <w:top w:val="single" w:sz="6" w:space="0" w:color="E8E8E2"/>
                        <w:left w:val="single" w:sz="6" w:space="0" w:color="E8E8E2"/>
                        <w:bottom w:val="single" w:sz="6" w:space="0" w:color="E8E8E2"/>
                        <w:right w:val="single" w:sz="6" w:space="0" w:color="E8E8E2"/>
                      </w:divBdr>
                      <w:divsChild>
                        <w:div w:id="453985462">
                          <w:marLeft w:val="0"/>
                          <w:marRight w:val="0"/>
                          <w:marTop w:val="0"/>
                          <w:marBottom w:val="0"/>
                          <w:divBdr>
                            <w:top w:val="none" w:sz="0" w:space="0" w:color="auto"/>
                            <w:left w:val="none" w:sz="0" w:space="0" w:color="auto"/>
                            <w:bottom w:val="none" w:sz="0" w:space="0" w:color="auto"/>
                            <w:right w:val="none" w:sz="0" w:space="0" w:color="auto"/>
                          </w:divBdr>
                          <w:divsChild>
                            <w:div w:id="1897543558">
                              <w:marLeft w:val="0"/>
                              <w:marRight w:val="0"/>
                              <w:marTop w:val="0"/>
                              <w:marBottom w:val="0"/>
                              <w:divBdr>
                                <w:top w:val="none" w:sz="0" w:space="0" w:color="auto"/>
                                <w:left w:val="none" w:sz="0" w:space="0" w:color="auto"/>
                                <w:bottom w:val="none" w:sz="0" w:space="0" w:color="auto"/>
                                <w:right w:val="none" w:sz="0" w:space="0" w:color="auto"/>
                              </w:divBdr>
                              <w:divsChild>
                                <w:div w:id="488597886">
                                  <w:marLeft w:val="0"/>
                                  <w:marRight w:val="0"/>
                                  <w:marTop w:val="0"/>
                                  <w:marBottom w:val="0"/>
                                  <w:divBdr>
                                    <w:top w:val="single" w:sz="2" w:space="4" w:color="FFFFFF"/>
                                    <w:left w:val="single" w:sz="2" w:space="11" w:color="FFFFFF"/>
                                    <w:bottom w:val="single" w:sz="2" w:space="1" w:color="FFFFFF"/>
                                    <w:right w:val="single" w:sz="2" w:space="4" w:color="FFFFFF"/>
                                  </w:divBdr>
                                  <w:divsChild>
                                    <w:div w:id="1629702440">
                                      <w:marLeft w:val="0"/>
                                      <w:marRight w:val="0"/>
                                      <w:marTop w:val="0"/>
                                      <w:marBottom w:val="0"/>
                                      <w:divBdr>
                                        <w:top w:val="none" w:sz="0" w:space="0" w:color="auto"/>
                                        <w:left w:val="single" w:sz="24" w:space="8" w:color="52CE52"/>
                                        <w:bottom w:val="none" w:sz="0" w:space="0" w:color="auto"/>
                                        <w:right w:val="none" w:sz="0" w:space="0" w:color="auto"/>
                                      </w:divBdr>
                                    </w:div>
                                  </w:divsChild>
                                </w:div>
                                <w:div w:id="2132623690">
                                  <w:marLeft w:val="0"/>
                                  <w:marRight w:val="0"/>
                                  <w:marTop w:val="0"/>
                                  <w:marBottom w:val="0"/>
                                  <w:divBdr>
                                    <w:top w:val="single" w:sz="2" w:space="1" w:color="FFFFFF"/>
                                    <w:left w:val="single" w:sz="2" w:space="11" w:color="3FA03F"/>
                                    <w:bottom w:val="single" w:sz="2" w:space="1" w:color="FFFFFF"/>
                                    <w:right w:val="single" w:sz="2" w:space="4" w:color="FFFFFF"/>
                                  </w:divBdr>
                                  <w:divsChild>
                                    <w:div w:id="1090196361">
                                      <w:marLeft w:val="0"/>
                                      <w:marRight w:val="0"/>
                                      <w:marTop w:val="0"/>
                                      <w:marBottom w:val="0"/>
                                      <w:divBdr>
                                        <w:top w:val="none" w:sz="0" w:space="0" w:color="auto"/>
                                        <w:left w:val="single" w:sz="24" w:space="8" w:color="52CE52"/>
                                        <w:bottom w:val="none" w:sz="0" w:space="0" w:color="auto"/>
                                        <w:right w:val="none" w:sz="0" w:space="0" w:color="auto"/>
                                      </w:divBdr>
                                    </w:div>
                                  </w:divsChild>
                                </w:div>
                                <w:div w:id="1483044104">
                                  <w:marLeft w:val="0"/>
                                  <w:marRight w:val="0"/>
                                  <w:marTop w:val="0"/>
                                  <w:marBottom w:val="0"/>
                                  <w:divBdr>
                                    <w:top w:val="single" w:sz="2" w:space="1" w:color="FFFFFF"/>
                                    <w:left w:val="single" w:sz="2" w:space="11" w:color="3FA03F"/>
                                    <w:bottom w:val="single" w:sz="2" w:space="1" w:color="FFFFFF"/>
                                    <w:right w:val="single" w:sz="2" w:space="4" w:color="FFFFFF"/>
                                  </w:divBdr>
                                  <w:divsChild>
                                    <w:div w:id="1497843292">
                                      <w:marLeft w:val="0"/>
                                      <w:marRight w:val="0"/>
                                      <w:marTop w:val="0"/>
                                      <w:marBottom w:val="0"/>
                                      <w:divBdr>
                                        <w:top w:val="none" w:sz="0" w:space="0" w:color="auto"/>
                                        <w:left w:val="single" w:sz="24" w:space="8" w:color="52CE52"/>
                                        <w:bottom w:val="none" w:sz="0" w:space="0" w:color="auto"/>
                                        <w:right w:val="none" w:sz="0" w:space="0" w:color="auto"/>
                                      </w:divBdr>
                                    </w:div>
                                  </w:divsChild>
                                </w:div>
                                <w:div w:id="44843239">
                                  <w:marLeft w:val="0"/>
                                  <w:marRight w:val="0"/>
                                  <w:marTop w:val="0"/>
                                  <w:marBottom w:val="0"/>
                                  <w:divBdr>
                                    <w:top w:val="single" w:sz="2" w:space="1" w:color="FFFFFF"/>
                                    <w:left w:val="single" w:sz="2" w:space="11" w:color="FFFFFF"/>
                                    <w:bottom w:val="single" w:sz="2" w:space="4" w:color="FFFFFF"/>
                                    <w:right w:val="single" w:sz="2" w:space="4" w:color="FFFFFF"/>
                                  </w:divBdr>
                                  <w:divsChild>
                                    <w:div w:id="142534539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362050191">
                      <w:marLeft w:val="0"/>
                      <w:marRight w:val="0"/>
                      <w:marTop w:val="0"/>
                      <w:marBottom w:val="300"/>
                      <w:divBdr>
                        <w:top w:val="single" w:sz="6" w:space="0" w:color="E8E8E2"/>
                        <w:left w:val="single" w:sz="6" w:space="0" w:color="E8E8E2"/>
                        <w:bottom w:val="single" w:sz="6" w:space="0" w:color="E8E8E2"/>
                        <w:right w:val="single" w:sz="6" w:space="0" w:color="E8E8E2"/>
                      </w:divBdr>
                      <w:divsChild>
                        <w:div w:id="795636201">
                          <w:marLeft w:val="0"/>
                          <w:marRight w:val="0"/>
                          <w:marTop w:val="0"/>
                          <w:marBottom w:val="0"/>
                          <w:divBdr>
                            <w:top w:val="none" w:sz="0" w:space="0" w:color="auto"/>
                            <w:left w:val="none" w:sz="0" w:space="0" w:color="auto"/>
                            <w:bottom w:val="none" w:sz="0" w:space="0" w:color="auto"/>
                            <w:right w:val="none" w:sz="0" w:space="0" w:color="auto"/>
                          </w:divBdr>
                          <w:divsChild>
                            <w:div w:id="541288760">
                              <w:marLeft w:val="0"/>
                              <w:marRight w:val="0"/>
                              <w:marTop w:val="0"/>
                              <w:marBottom w:val="0"/>
                              <w:divBdr>
                                <w:top w:val="none" w:sz="0" w:space="0" w:color="auto"/>
                                <w:left w:val="none" w:sz="0" w:space="0" w:color="auto"/>
                                <w:bottom w:val="none" w:sz="0" w:space="0" w:color="auto"/>
                                <w:right w:val="none" w:sz="0" w:space="0" w:color="auto"/>
                              </w:divBdr>
                              <w:divsChild>
                                <w:div w:id="1377242694">
                                  <w:marLeft w:val="0"/>
                                  <w:marRight w:val="0"/>
                                  <w:marTop w:val="0"/>
                                  <w:marBottom w:val="0"/>
                                  <w:divBdr>
                                    <w:top w:val="single" w:sz="2" w:space="4" w:color="FFFFFF"/>
                                    <w:left w:val="single" w:sz="2" w:space="11" w:color="FFFFFF"/>
                                    <w:bottom w:val="single" w:sz="2" w:space="1" w:color="FFFFFF"/>
                                    <w:right w:val="single" w:sz="2" w:space="4" w:color="FFFFFF"/>
                                  </w:divBdr>
                                  <w:divsChild>
                                    <w:div w:id="1842310767">
                                      <w:marLeft w:val="0"/>
                                      <w:marRight w:val="0"/>
                                      <w:marTop w:val="0"/>
                                      <w:marBottom w:val="0"/>
                                      <w:divBdr>
                                        <w:top w:val="none" w:sz="0" w:space="0" w:color="auto"/>
                                        <w:left w:val="single" w:sz="24" w:space="8" w:color="52CE52"/>
                                        <w:bottom w:val="none" w:sz="0" w:space="0" w:color="auto"/>
                                        <w:right w:val="none" w:sz="0" w:space="0" w:color="auto"/>
                                      </w:divBdr>
                                    </w:div>
                                  </w:divsChild>
                                </w:div>
                                <w:div w:id="1306662881">
                                  <w:marLeft w:val="0"/>
                                  <w:marRight w:val="0"/>
                                  <w:marTop w:val="0"/>
                                  <w:marBottom w:val="0"/>
                                  <w:divBdr>
                                    <w:top w:val="single" w:sz="2" w:space="1" w:color="FFFFFF"/>
                                    <w:left w:val="single" w:sz="2" w:space="11" w:color="FFFFFF"/>
                                    <w:bottom w:val="single" w:sz="2" w:space="1" w:color="FFFFFF"/>
                                    <w:right w:val="single" w:sz="2" w:space="4" w:color="FFFFFF"/>
                                  </w:divBdr>
                                  <w:divsChild>
                                    <w:div w:id="228617052">
                                      <w:marLeft w:val="0"/>
                                      <w:marRight w:val="0"/>
                                      <w:marTop w:val="0"/>
                                      <w:marBottom w:val="0"/>
                                      <w:divBdr>
                                        <w:top w:val="none" w:sz="0" w:space="0" w:color="auto"/>
                                        <w:left w:val="single" w:sz="24" w:space="8" w:color="52CE52"/>
                                        <w:bottom w:val="none" w:sz="0" w:space="0" w:color="auto"/>
                                        <w:right w:val="none" w:sz="0" w:space="0" w:color="auto"/>
                                      </w:divBdr>
                                    </w:div>
                                  </w:divsChild>
                                </w:div>
                                <w:div w:id="1512069519">
                                  <w:marLeft w:val="0"/>
                                  <w:marRight w:val="0"/>
                                  <w:marTop w:val="0"/>
                                  <w:marBottom w:val="0"/>
                                  <w:divBdr>
                                    <w:top w:val="single" w:sz="2" w:space="1" w:color="FFFFFF"/>
                                    <w:left w:val="single" w:sz="2" w:space="11" w:color="FFFFFF"/>
                                    <w:bottom w:val="single" w:sz="2" w:space="1" w:color="FFFFFF"/>
                                    <w:right w:val="single" w:sz="2" w:space="4" w:color="FFFFFF"/>
                                  </w:divBdr>
                                  <w:divsChild>
                                    <w:div w:id="454829918">
                                      <w:marLeft w:val="0"/>
                                      <w:marRight w:val="0"/>
                                      <w:marTop w:val="0"/>
                                      <w:marBottom w:val="0"/>
                                      <w:divBdr>
                                        <w:top w:val="none" w:sz="0" w:space="0" w:color="auto"/>
                                        <w:left w:val="single" w:sz="24" w:space="8" w:color="52CE52"/>
                                        <w:bottom w:val="none" w:sz="0" w:space="0" w:color="auto"/>
                                        <w:right w:val="none" w:sz="0" w:space="0" w:color="auto"/>
                                      </w:divBdr>
                                    </w:div>
                                  </w:divsChild>
                                </w:div>
                                <w:div w:id="1210462182">
                                  <w:marLeft w:val="0"/>
                                  <w:marRight w:val="0"/>
                                  <w:marTop w:val="0"/>
                                  <w:marBottom w:val="0"/>
                                  <w:divBdr>
                                    <w:top w:val="single" w:sz="2" w:space="1" w:color="FFFFFF"/>
                                    <w:left w:val="single" w:sz="2" w:space="11" w:color="FFFFFF"/>
                                    <w:bottom w:val="single" w:sz="2" w:space="4" w:color="FFFFFF"/>
                                    <w:right w:val="single" w:sz="2" w:space="4" w:color="FFFFFF"/>
                                  </w:divBdr>
                                  <w:divsChild>
                                    <w:div w:id="162346488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13866604">
                      <w:marLeft w:val="0"/>
                      <w:marRight w:val="0"/>
                      <w:marTop w:val="0"/>
                      <w:marBottom w:val="300"/>
                      <w:divBdr>
                        <w:top w:val="single" w:sz="6" w:space="0" w:color="E8E8E2"/>
                        <w:left w:val="single" w:sz="6" w:space="0" w:color="E8E8E2"/>
                        <w:bottom w:val="single" w:sz="6" w:space="0" w:color="E8E8E2"/>
                        <w:right w:val="single" w:sz="6" w:space="0" w:color="E8E8E2"/>
                      </w:divBdr>
                      <w:divsChild>
                        <w:div w:id="855075495">
                          <w:marLeft w:val="0"/>
                          <w:marRight w:val="0"/>
                          <w:marTop w:val="0"/>
                          <w:marBottom w:val="0"/>
                          <w:divBdr>
                            <w:top w:val="none" w:sz="0" w:space="0" w:color="auto"/>
                            <w:left w:val="none" w:sz="0" w:space="0" w:color="auto"/>
                            <w:bottom w:val="none" w:sz="0" w:space="0" w:color="auto"/>
                            <w:right w:val="none" w:sz="0" w:space="0" w:color="auto"/>
                          </w:divBdr>
                          <w:divsChild>
                            <w:div w:id="535238866">
                              <w:marLeft w:val="0"/>
                              <w:marRight w:val="0"/>
                              <w:marTop w:val="0"/>
                              <w:marBottom w:val="0"/>
                              <w:divBdr>
                                <w:top w:val="none" w:sz="0" w:space="0" w:color="auto"/>
                                <w:left w:val="none" w:sz="0" w:space="0" w:color="auto"/>
                                <w:bottom w:val="none" w:sz="0" w:space="0" w:color="auto"/>
                                <w:right w:val="none" w:sz="0" w:space="0" w:color="auto"/>
                              </w:divBdr>
                              <w:divsChild>
                                <w:div w:id="1668358720">
                                  <w:marLeft w:val="0"/>
                                  <w:marRight w:val="0"/>
                                  <w:marTop w:val="0"/>
                                  <w:marBottom w:val="0"/>
                                  <w:divBdr>
                                    <w:top w:val="single" w:sz="2" w:space="4" w:color="FFFFFF"/>
                                    <w:left w:val="single" w:sz="2" w:space="11" w:color="FFFFFF"/>
                                    <w:bottom w:val="single" w:sz="2" w:space="1" w:color="FFFFFF"/>
                                    <w:right w:val="single" w:sz="2" w:space="4" w:color="FFFFFF"/>
                                  </w:divBdr>
                                  <w:divsChild>
                                    <w:div w:id="1968313615">
                                      <w:marLeft w:val="0"/>
                                      <w:marRight w:val="0"/>
                                      <w:marTop w:val="0"/>
                                      <w:marBottom w:val="0"/>
                                      <w:divBdr>
                                        <w:top w:val="none" w:sz="0" w:space="0" w:color="auto"/>
                                        <w:left w:val="single" w:sz="24" w:space="8" w:color="52CE52"/>
                                        <w:bottom w:val="none" w:sz="0" w:space="0" w:color="auto"/>
                                        <w:right w:val="none" w:sz="0" w:space="0" w:color="auto"/>
                                      </w:divBdr>
                                    </w:div>
                                  </w:divsChild>
                                </w:div>
                                <w:div w:id="2032343174">
                                  <w:marLeft w:val="0"/>
                                  <w:marRight w:val="0"/>
                                  <w:marTop w:val="0"/>
                                  <w:marBottom w:val="0"/>
                                  <w:divBdr>
                                    <w:top w:val="single" w:sz="2" w:space="1" w:color="FFFFFF"/>
                                    <w:left w:val="single" w:sz="2" w:space="11" w:color="FFFFFF"/>
                                    <w:bottom w:val="single" w:sz="2" w:space="1" w:color="FFFFFF"/>
                                    <w:right w:val="single" w:sz="2" w:space="4" w:color="FFFFFF"/>
                                  </w:divBdr>
                                  <w:divsChild>
                                    <w:div w:id="223494195">
                                      <w:marLeft w:val="0"/>
                                      <w:marRight w:val="0"/>
                                      <w:marTop w:val="0"/>
                                      <w:marBottom w:val="0"/>
                                      <w:divBdr>
                                        <w:top w:val="none" w:sz="0" w:space="0" w:color="auto"/>
                                        <w:left w:val="single" w:sz="24" w:space="8" w:color="52CE52"/>
                                        <w:bottom w:val="none" w:sz="0" w:space="0" w:color="auto"/>
                                        <w:right w:val="none" w:sz="0" w:space="0" w:color="auto"/>
                                      </w:divBdr>
                                    </w:div>
                                  </w:divsChild>
                                </w:div>
                                <w:div w:id="1243225090">
                                  <w:marLeft w:val="0"/>
                                  <w:marRight w:val="0"/>
                                  <w:marTop w:val="0"/>
                                  <w:marBottom w:val="0"/>
                                  <w:divBdr>
                                    <w:top w:val="single" w:sz="2" w:space="1" w:color="FFFFFF"/>
                                    <w:left w:val="single" w:sz="2" w:space="11" w:color="FFFFFF"/>
                                    <w:bottom w:val="single" w:sz="2" w:space="1" w:color="FFFFFF"/>
                                    <w:right w:val="single" w:sz="2" w:space="4" w:color="FFFFFF"/>
                                  </w:divBdr>
                                  <w:divsChild>
                                    <w:div w:id="1393232782">
                                      <w:marLeft w:val="0"/>
                                      <w:marRight w:val="0"/>
                                      <w:marTop w:val="0"/>
                                      <w:marBottom w:val="0"/>
                                      <w:divBdr>
                                        <w:top w:val="none" w:sz="0" w:space="0" w:color="auto"/>
                                        <w:left w:val="single" w:sz="24" w:space="8" w:color="52CE52"/>
                                        <w:bottom w:val="none" w:sz="0" w:space="0" w:color="auto"/>
                                        <w:right w:val="none" w:sz="0" w:space="0" w:color="auto"/>
                                      </w:divBdr>
                                    </w:div>
                                  </w:divsChild>
                                </w:div>
                                <w:div w:id="2090954603">
                                  <w:marLeft w:val="0"/>
                                  <w:marRight w:val="0"/>
                                  <w:marTop w:val="0"/>
                                  <w:marBottom w:val="0"/>
                                  <w:divBdr>
                                    <w:top w:val="single" w:sz="2" w:space="1" w:color="FFFFFF"/>
                                    <w:left w:val="single" w:sz="2" w:space="11" w:color="FFFFFF"/>
                                    <w:bottom w:val="single" w:sz="2" w:space="1" w:color="FFFFFF"/>
                                    <w:right w:val="single" w:sz="2" w:space="4" w:color="FFFFFF"/>
                                  </w:divBdr>
                                  <w:divsChild>
                                    <w:div w:id="2091272330">
                                      <w:marLeft w:val="0"/>
                                      <w:marRight w:val="0"/>
                                      <w:marTop w:val="0"/>
                                      <w:marBottom w:val="0"/>
                                      <w:divBdr>
                                        <w:top w:val="none" w:sz="0" w:space="0" w:color="auto"/>
                                        <w:left w:val="single" w:sz="24" w:space="8" w:color="52CE52"/>
                                        <w:bottom w:val="none" w:sz="0" w:space="0" w:color="auto"/>
                                        <w:right w:val="none" w:sz="0" w:space="0" w:color="auto"/>
                                      </w:divBdr>
                                    </w:div>
                                  </w:divsChild>
                                </w:div>
                                <w:div w:id="380326368">
                                  <w:marLeft w:val="0"/>
                                  <w:marRight w:val="0"/>
                                  <w:marTop w:val="0"/>
                                  <w:marBottom w:val="0"/>
                                  <w:divBdr>
                                    <w:top w:val="single" w:sz="2" w:space="1" w:color="FFFFFF"/>
                                    <w:left w:val="single" w:sz="2" w:space="11" w:color="FFFFFF"/>
                                    <w:bottom w:val="single" w:sz="2" w:space="4" w:color="FFFFFF"/>
                                    <w:right w:val="single" w:sz="2" w:space="4" w:color="FFFFFF"/>
                                  </w:divBdr>
                                  <w:divsChild>
                                    <w:div w:id="209316365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40037224">
                      <w:marLeft w:val="0"/>
                      <w:marRight w:val="0"/>
                      <w:marTop w:val="0"/>
                      <w:marBottom w:val="300"/>
                      <w:divBdr>
                        <w:top w:val="single" w:sz="6" w:space="0" w:color="E8E8E2"/>
                        <w:left w:val="single" w:sz="6" w:space="0" w:color="E8E8E2"/>
                        <w:bottom w:val="single" w:sz="6" w:space="0" w:color="E8E8E2"/>
                        <w:right w:val="single" w:sz="6" w:space="0" w:color="E8E8E2"/>
                      </w:divBdr>
                      <w:divsChild>
                        <w:div w:id="1752001330">
                          <w:marLeft w:val="0"/>
                          <w:marRight w:val="0"/>
                          <w:marTop w:val="0"/>
                          <w:marBottom w:val="0"/>
                          <w:divBdr>
                            <w:top w:val="none" w:sz="0" w:space="0" w:color="auto"/>
                            <w:left w:val="none" w:sz="0" w:space="0" w:color="auto"/>
                            <w:bottom w:val="none" w:sz="0" w:space="0" w:color="auto"/>
                            <w:right w:val="none" w:sz="0" w:space="0" w:color="auto"/>
                          </w:divBdr>
                          <w:divsChild>
                            <w:div w:id="988633687">
                              <w:marLeft w:val="0"/>
                              <w:marRight w:val="0"/>
                              <w:marTop w:val="0"/>
                              <w:marBottom w:val="0"/>
                              <w:divBdr>
                                <w:top w:val="none" w:sz="0" w:space="0" w:color="auto"/>
                                <w:left w:val="none" w:sz="0" w:space="0" w:color="auto"/>
                                <w:bottom w:val="none" w:sz="0" w:space="0" w:color="auto"/>
                                <w:right w:val="none" w:sz="0" w:space="0" w:color="auto"/>
                              </w:divBdr>
                              <w:divsChild>
                                <w:div w:id="472722284">
                                  <w:marLeft w:val="0"/>
                                  <w:marRight w:val="0"/>
                                  <w:marTop w:val="0"/>
                                  <w:marBottom w:val="0"/>
                                  <w:divBdr>
                                    <w:top w:val="single" w:sz="2" w:space="4" w:color="FFFFFF"/>
                                    <w:left w:val="single" w:sz="2" w:space="11" w:color="FFFFFF"/>
                                    <w:bottom w:val="single" w:sz="2" w:space="1" w:color="FFFFFF"/>
                                    <w:right w:val="single" w:sz="2" w:space="4" w:color="FFFFFF"/>
                                  </w:divBdr>
                                  <w:divsChild>
                                    <w:div w:id="1852599401">
                                      <w:marLeft w:val="0"/>
                                      <w:marRight w:val="0"/>
                                      <w:marTop w:val="0"/>
                                      <w:marBottom w:val="0"/>
                                      <w:divBdr>
                                        <w:top w:val="none" w:sz="0" w:space="0" w:color="auto"/>
                                        <w:left w:val="single" w:sz="24" w:space="8" w:color="52CE52"/>
                                        <w:bottom w:val="none" w:sz="0" w:space="0" w:color="auto"/>
                                        <w:right w:val="none" w:sz="0" w:space="0" w:color="auto"/>
                                      </w:divBdr>
                                    </w:div>
                                  </w:divsChild>
                                </w:div>
                                <w:div w:id="344331289">
                                  <w:marLeft w:val="0"/>
                                  <w:marRight w:val="0"/>
                                  <w:marTop w:val="0"/>
                                  <w:marBottom w:val="0"/>
                                  <w:divBdr>
                                    <w:top w:val="single" w:sz="2" w:space="1" w:color="FFFFFF"/>
                                    <w:left w:val="single" w:sz="2" w:space="11" w:color="FFFFFF"/>
                                    <w:bottom w:val="single" w:sz="2" w:space="1" w:color="FFFFFF"/>
                                    <w:right w:val="single" w:sz="2" w:space="4" w:color="FFFFFF"/>
                                  </w:divBdr>
                                  <w:divsChild>
                                    <w:div w:id="1984652265">
                                      <w:marLeft w:val="0"/>
                                      <w:marRight w:val="0"/>
                                      <w:marTop w:val="0"/>
                                      <w:marBottom w:val="0"/>
                                      <w:divBdr>
                                        <w:top w:val="none" w:sz="0" w:space="0" w:color="auto"/>
                                        <w:left w:val="single" w:sz="24" w:space="8" w:color="52CE52"/>
                                        <w:bottom w:val="none" w:sz="0" w:space="0" w:color="auto"/>
                                        <w:right w:val="none" w:sz="0" w:space="0" w:color="auto"/>
                                      </w:divBdr>
                                    </w:div>
                                  </w:divsChild>
                                </w:div>
                                <w:div w:id="947203453">
                                  <w:marLeft w:val="0"/>
                                  <w:marRight w:val="0"/>
                                  <w:marTop w:val="0"/>
                                  <w:marBottom w:val="0"/>
                                  <w:divBdr>
                                    <w:top w:val="single" w:sz="2" w:space="1" w:color="FFFFFF"/>
                                    <w:left w:val="single" w:sz="2" w:space="11" w:color="FFFFFF"/>
                                    <w:bottom w:val="single" w:sz="2" w:space="4" w:color="FFFFFF"/>
                                    <w:right w:val="single" w:sz="2" w:space="4" w:color="FFFFFF"/>
                                  </w:divBdr>
                                  <w:divsChild>
                                    <w:div w:id="39945224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47115579">
                      <w:marLeft w:val="0"/>
                      <w:marRight w:val="0"/>
                      <w:marTop w:val="0"/>
                      <w:marBottom w:val="300"/>
                      <w:divBdr>
                        <w:top w:val="single" w:sz="6" w:space="0" w:color="E8E8E2"/>
                        <w:left w:val="single" w:sz="6" w:space="0" w:color="E8E8E2"/>
                        <w:bottom w:val="single" w:sz="6" w:space="0" w:color="E8E8E2"/>
                        <w:right w:val="single" w:sz="6" w:space="0" w:color="E8E8E2"/>
                      </w:divBdr>
                      <w:divsChild>
                        <w:div w:id="1285382984">
                          <w:marLeft w:val="0"/>
                          <w:marRight w:val="0"/>
                          <w:marTop w:val="0"/>
                          <w:marBottom w:val="0"/>
                          <w:divBdr>
                            <w:top w:val="none" w:sz="0" w:space="0" w:color="auto"/>
                            <w:left w:val="none" w:sz="0" w:space="0" w:color="auto"/>
                            <w:bottom w:val="none" w:sz="0" w:space="0" w:color="auto"/>
                            <w:right w:val="none" w:sz="0" w:space="0" w:color="auto"/>
                          </w:divBdr>
                          <w:divsChild>
                            <w:div w:id="1510871804">
                              <w:marLeft w:val="0"/>
                              <w:marRight w:val="0"/>
                              <w:marTop w:val="0"/>
                              <w:marBottom w:val="0"/>
                              <w:divBdr>
                                <w:top w:val="none" w:sz="0" w:space="0" w:color="auto"/>
                                <w:left w:val="none" w:sz="0" w:space="0" w:color="auto"/>
                                <w:bottom w:val="none" w:sz="0" w:space="0" w:color="auto"/>
                                <w:right w:val="none" w:sz="0" w:space="0" w:color="auto"/>
                              </w:divBdr>
                              <w:divsChild>
                                <w:div w:id="1402100134">
                                  <w:marLeft w:val="0"/>
                                  <w:marRight w:val="0"/>
                                  <w:marTop w:val="0"/>
                                  <w:marBottom w:val="0"/>
                                  <w:divBdr>
                                    <w:top w:val="single" w:sz="2" w:space="4" w:color="FFFFFF"/>
                                    <w:left w:val="single" w:sz="2" w:space="11" w:color="3FA03F"/>
                                    <w:bottom w:val="single" w:sz="2" w:space="1" w:color="FFFFFF"/>
                                    <w:right w:val="single" w:sz="2" w:space="4" w:color="FFFFFF"/>
                                  </w:divBdr>
                                  <w:divsChild>
                                    <w:div w:id="1748115047">
                                      <w:marLeft w:val="0"/>
                                      <w:marRight w:val="0"/>
                                      <w:marTop w:val="0"/>
                                      <w:marBottom w:val="0"/>
                                      <w:divBdr>
                                        <w:top w:val="none" w:sz="0" w:space="0" w:color="auto"/>
                                        <w:left w:val="single" w:sz="24" w:space="8" w:color="52CE52"/>
                                        <w:bottom w:val="none" w:sz="0" w:space="0" w:color="auto"/>
                                        <w:right w:val="none" w:sz="0" w:space="0" w:color="auto"/>
                                      </w:divBdr>
                                    </w:div>
                                  </w:divsChild>
                                </w:div>
                                <w:div w:id="107705681">
                                  <w:marLeft w:val="0"/>
                                  <w:marRight w:val="0"/>
                                  <w:marTop w:val="0"/>
                                  <w:marBottom w:val="0"/>
                                  <w:divBdr>
                                    <w:top w:val="single" w:sz="2" w:space="1" w:color="FFFFFF"/>
                                    <w:left w:val="single" w:sz="2" w:space="11" w:color="FFFFFF"/>
                                    <w:bottom w:val="single" w:sz="2" w:space="1" w:color="FFFFFF"/>
                                    <w:right w:val="single" w:sz="2" w:space="4" w:color="FFFFFF"/>
                                  </w:divBdr>
                                  <w:divsChild>
                                    <w:div w:id="1474567227">
                                      <w:marLeft w:val="0"/>
                                      <w:marRight w:val="0"/>
                                      <w:marTop w:val="0"/>
                                      <w:marBottom w:val="0"/>
                                      <w:divBdr>
                                        <w:top w:val="none" w:sz="0" w:space="0" w:color="auto"/>
                                        <w:left w:val="single" w:sz="24" w:space="8" w:color="52CE52"/>
                                        <w:bottom w:val="none" w:sz="0" w:space="0" w:color="auto"/>
                                        <w:right w:val="none" w:sz="0" w:space="0" w:color="auto"/>
                                      </w:divBdr>
                                    </w:div>
                                  </w:divsChild>
                                </w:div>
                                <w:div w:id="796142134">
                                  <w:marLeft w:val="0"/>
                                  <w:marRight w:val="0"/>
                                  <w:marTop w:val="0"/>
                                  <w:marBottom w:val="0"/>
                                  <w:divBdr>
                                    <w:top w:val="single" w:sz="2" w:space="1" w:color="FFFFFF"/>
                                    <w:left w:val="single" w:sz="2" w:space="11" w:color="FFFFFF"/>
                                    <w:bottom w:val="single" w:sz="2" w:space="1" w:color="FFFFFF"/>
                                    <w:right w:val="single" w:sz="2" w:space="4" w:color="FFFFFF"/>
                                  </w:divBdr>
                                  <w:divsChild>
                                    <w:div w:id="1388337877">
                                      <w:marLeft w:val="0"/>
                                      <w:marRight w:val="0"/>
                                      <w:marTop w:val="0"/>
                                      <w:marBottom w:val="0"/>
                                      <w:divBdr>
                                        <w:top w:val="none" w:sz="0" w:space="0" w:color="auto"/>
                                        <w:left w:val="single" w:sz="24" w:space="8" w:color="52CE52"/>
                                        <w:bottom w:val="none" w:sz="0" w:space="0" w:color="auto"/>
                                        <w:right w:val="none" w:sz="0" w:space="0" w:color="auto"/>
                                      </w:divBdr>
                                    </w:div>
                                  </w:divsChild>
                                </w:div>
                                <w:div w:id="1326133363">
                                  <w:marLeft w:val="0"/>
                                  <w:marRight w:val="0"/>
                                  <w:marTop w:val="0"/>
                                  <w:marBottom w:val="0"/>
                                  <w:divBdr>
                                    <w:top w:val="single" w:sz="2" w:space="1" w:color="FFFFFF"/>
                                    <w:left w:val="single" w:sz="2" w:space="11" w:color="FFFFFF"/>
                                    <w:bottom w:val="single" w:sz="2" w:space="1" w:color="FFFFFF"/>
                                    <w:right w:val="single" w:sz="2" w:space="4" w:color="FFFFFF"/>
                                  </w:divBdr>
                                  <w:divsChild>
                                    <w:div w:id="1895847180">
                                      <w:marLeft w:val="0"/>
                                      <w:marRight w:val="0"/>
                                      <w:marTop w:val="0"/>
                                      <w:marBottom w:val="0"/>
                                      <w:divBdr>
                                        <w:top w:val="none" w:sz="0" w:space="0" w:color="auto"/>
                                        <w:left w:val="single" w:sz="24" w:space="8" w:color="52CE52"/>
                                        <w:bottom w:val="none" w:sz="0" w:space="0" w:color="auto"/>
                                        <w:right w:val="none" w:sz="0" w:space="0" w:color="auto"/>
                                      </w:divBdr>
                                    </w:div>
                                  </w:divsChild>
                                </w:div>
                                <w:div w:id="1002046153">
                                  <w:marLeft w:val="0"/>
                                  <w:marRight w:val="0"/>
                                  <w:marTop w:val="0"/>
                                  <w:marBottom w:val="0"/>
                                  <w:divBdr>
                                    <w:top w:val="single" w:sz="2" w:space="1" w:color="FFFFFF"/>
                                    <w:left w:val="single" w:sz="2" w:space="11" w:color="FFFFFF"/>
                                    <w:bottom w:val="single" w:sz="2" w:space="1" w:color="FFFFFF"/>
                                    <w:right w:val="single" w:sz="2" w:space="4" w:color="FFFFFF"/>
                                  </w:divBdr>
                                  <w:divsChild>
                                    <w:div w:id="966399132">
                                      <w:marLeft w:val="0"/>
                                      <w:marRight w:val="0"/>
                                      <w:marTop w:val="0"/>
                                      <w:marBottom w:val="0"/>
                                      <w:divBdr>
                                        <w:top w:val="none" w:sz="0" w:space="0" w:color="auto"/>
                                        <w:left w:val="single" w:sz="24" w:space="8" w:color="52CE52"/>
                                        <w:bottom w:val="none" w:sz="0" w:space="0" w:color="auto"/>
                                        <w:right w:val="none" w:sz="0" w:space="0" w:color="auto"/>
                                      </w:divBdr>
                                    </w:div>
                                  </w:divsChild>
                                </w:div>
                                <w:div w:id="758135989">
                                  <w:marLeft w:val="0"/>
                                  <w:marRight w:val="0"/>
                                  <w:marTop w:val="0"/>
                                  <w:marBottom w:val="0"/>
                                  <w:divBdr>
                                    <w:top w:val="single" w:sz="2" w:space="1" w:color="FFFFFF"/>
                                    <w:left w:val="single" w:sz="2" w:space="11" w:color="FFFFFF"/>
                                    <w:bottom w:val="single" w:sz="2" w:space="1" w:color="FFFFFF"/>
                                    <w:right w:val="single" w:sz="2" w:space="4" w:color="FFFFFF"/>
                                  </w:divBdr>
                                  <w:divsChild>
                                    <w:div w:id="1415736679">
                                      <w:marLeft w:val="0"/>
                                      <w:marRight w:val="0"/>
                                      <w:marTop w:val="0"/>
                                      <w:marBottom w:val="0"/>
                                      <w:divBdr>
                                        <w:top w:val="none" w:sz="0" w:space="0" w:color="auto"/>
                                        <w:left w:val="single" w:sz="24" w:space="8" w:color="52CE52"/>
                                        <w:bottom w:val="none" w:sz="0" w:space="0" w:color="auto"/>
                                        <w:right w:val="none" w:sz="0" w:space="0" w:color="auto"/>
                                      </w:divBdr>
                                    </w:div>
                                  </w:divsChild>
                                </w:div>
                                <w:div w:id="747927067">
                                  <w:marLeft w:val="0"/>
                                  <w:marRight w:val="0"/>
                                  <w:marTop w:val="0"/>
                                  <w:marBottom w:val="0"/>
                                  <w:divBdr>
                                    <w:top w:val="single" w:sz="2" w:space="1" w:color="FFFFFF"/>
                                    <w:left w:val="single" w:sz="2" w:space="11" w:color="FFFFFF"/>
                                    <w:bottom w:val="single" w:sz="2" w:space="1" w:color="FFFFFF"/>
                                    <w:right w:val="single" w:sz="2" w:space="4" w:color="FFFFFF"/>
                                  </w:divBdr>
                                  <w:divsChild>
                                    <w:div w:id="382796054">
                                      <w:marLeft w:val="0"/>
                                      <w:marRight w:val="0"/>
                                      <w:marTop w:val="0"/>
                                      <w:marBottom w:val="0"/>
                                      <w:divBdr>
                                        <w:top w:val="none" w:sz="0" w:space="0" w:color="auto"/>
                                        <w:left w:val="single" w:sz="24" w:space="8" w:color="52CE52"/>
                                        <w:bottom w:val="none" w:sz="0" w:space="0" w:color="auto"/>
                                        <w:right w:val="none" w:sz="0" w:space="0" w:color="auto"/>
                                      </w:divBdr>
                                    </w:div>
                                  </w:divsChild>
                                </w:div>
                                <w:div w:id="668361974">
                                  <w:marLeft w:val="0"/>
                                  <w:marRight w:val="0"/>
                                  <w:marTop w:val="0"/>
                                  <w:marBottom w:val="0"/>
                                  <w:divBdr>
                                    <w:top w:val="single" w:sz="2" w:space="1" w:color="FFFFFF"/>
                                    <w:left w:val="single" w:sz="2" w:space="11" w:color="FFFFFF"/>
                                    <w:bottom w:val="single" w:sz="2" w:space="4" w:color="FFFFFF"/>
                                    <w:right w:val="single" w:sz="2" w:space="4" w:color="FFFFFF"/>
                                  </w:divBdr>
                                  <w:divsChild>
                                    <w:div w:id="6118660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02093642">
                      <w:marLeft w:val="0"/>
                      <w:marRight w:val="0"/>
                      <w:marTop w:val="0"/>
                      <w:marBottom w:val="300"/>
                      <w:divBdr>
                        <w:top w:val="single" w:sz="6" w:space="0" w:color="E8E8E2"/>
                        <w:left w:val="single" w:sz="6" w:space="0" w:color="E8E8E2"/>
                        <w:bottom w:val="single" w:sz="6" w:space="0" w:color="E8E8E2"/>
                        <w:right w:val="single" w:sz="6" w:space="0" w:color="E8E8E2"/>
                      </w:divBdr>
                      <w:divsChild>
                        <w:div w:id="911964873">
                          <w:marLeft w:val="0"/>
                          <w:marRight w:val="0"/>
                          <w:marTop w:val="0"/>
                          <w:marBottom w:val="0"/>
                          <w:divBdr>
                            <w:top w:val="none" w:sz="0" w:space="0" w:color="auto"/>
                            <w:left w:val="none" w:sz="0" w:space="0" w:color="auto"/>
                            <w:bottom w:val="none" w:sz="0" w:space="0" w:color="auto"/>
                            <w:right w:val="none" w:sz="0" w:space="0" w:color="auto"/>
                          </w:divBdr>
                          <w:divsChild>
                            <w:div w:id="1492871550">
                              <w:marLeft w:val="0"/>
                              <w:marRight w:val="0"/>
                              <w:marTop w:val="0"/>
                              <w:marBottom w:val="0"/>
                              <w:divBdr>
                                <w:top w:val="none" w:sz="0" w:space="0" w:color="auto"/>
                                <w:left w:val="none" w:sz="0" w:space="0" w:color="auto"/>
                                <w:bottom w:val="none" w:sz="0" w:space="0" w:color="auto"/>
                                <w:right w:val="none" w:sz="0" w:space="0" w:color="auto"/>
                              </w:divBdr>
                              <w:divsChild>
                                <w:div w:id="1249388072">
                                  <w:marLeft w:val="0"/>
                                  <w:marRight w:val="0"/>
                                  <w:marTop w:val="0"/>
                                  <w:marBottom w:val="0"/>
                                  <w:divBdr>
                                    <w:top w:val="single" w:sz="2" w:space="4" w:color="FFFFFF"/>
                                    <w:left w:val="single" w:sz="2" w:space="11" w:color="3FA03F"/>
                                    <w:bottom w:val="single" w:sz="2" w:space="1" w:color="FFFFFF"/>
                                    <w:right w:val="single" w:sz="2" w:space="4" w:color="FFFFFF"/>
                                  </w:divBdr>
                                  <w:divsChild>
                                    <w:div w:id="1641615083">
                                      <w:marLeft w:val="0"/>
                                      <w:marRight w:val="0"/>
                                      <w:marTop w:val="0"/>
                                      <w:marBottom w:val="0"/>
                                      <w:divBdr>
                                        <w:top w:val="none" w:sz="0" w:space="0" w:color="auto"/>
                                        <w:left w:val="single" w:sz="24" w:space="8" w:color="52CE52"/>
                                        <w:bottom w:val="none" w:sz="0" w:space="0" w:color="auto"/>
                                        <w:right w:val="none" w:sz="0" w:space="0" w:color="auto"/>
                                      </w:divBdr>
                                    </w:div>
                                  </w:divsChild>
                                </w:div>
                                <w:div w:id="393429773">
                                  <w:marLeft w:val="0"/>
                                  <w:marRight w:val="0"/>
                                  <w:marTop w:val="0"/>
                                  <w:marBottom w:val="0"/>
                                  <w:divBdr>
                                    <w:top w:val="single" w:sz="2" w:space="1" w:color="FFFFFF"/>
                                    <w:left w:val="single" w:sz="2" w:space="11" w:color="3FA03F"/>
                                    <w:bottom w:val="single" w:sz="2" w:space="1" w:color="FFFFFF"/>
                                    <w:right w:val="single" w:sz="2" w:space="4" w:color="FFFFFF"/>
                                  </w:divBdr>
                                  <w:divsChild>
                                    <w:div w:id="1494756596">
                                      <w:marLeft w:val="0"/>
                                      <w:marRight w:val="0"/>
                                      <w:marTop w:val="0"/>
                                      <w:marBottom w:val="0"/>
                                      <w:divBdr>
                                        <w:top w:val="none" w:sz="0" w:space="0" w:color="auto"/>
                                        <w:left w:val="single" w:sz="24" w:space="8" w:color="52CE52"/>
                                        <w:bottom w:val="none" w:sz="0" w:space="0" w:color="auto"/>
                                        <w:right w:val="none" w:sz="0" w:space="0" w:color="auto"/>
                                      </w:divBdr>
                                    </w:div>
                                  </w:divsChild>
                                </w:div>
                                <w:div w:id="2077507486">
                                  <w:marLeft w:val="0"/>
                                  <w:marRight w:val="0"/>
                                  <w:marTop w:val="0"/>
                                  <w:marBottom w:val="0"/>
                                  <w:divBdr>
                                    <w:top w:val="single" w:sz="2" w:space="1" w:color="FFFFFF"/>
                                    <w:left w:val="single" w:sz="2" w:space="11" w:color="3FA03F"/>
                                    <w:bottom w:val="single" w:sz="2" w:space="1" w:color="FFFFFF"/>
                                    <w:right w:val="single" w:sz="2" w:space="4" w:color="FFFFFF"/>
                                  </w:divBdr>
                                  <w:divsChild>
                                    <w:div w:id="1788157634">
                                      <w:marLeft w:val="0"/>
                                      <w:marRight w:val="0"/>
                                      <w:marTop w:val="0"/>
                                      <w:marBottom w:val="0"/>
                                      <w:divBdr>
                                        <w:top w:val="none" w:sz="0" w:space="0" w:color="auto"/>
                                        <w:left w:val="single" w:sz="24" w:space="8" w:color="52CE52"/>
                                        <w:bottom w:val="none" w:sz="0" w:space="0" w:color="auto"/>
                                        <w:right w:val="none" w:sz="0" w:space="0" w:color="auto"/>
                                      </w:divBdr>
                                    </w:div>
                                  </w:divsChild>
                                </w:div>
                                <w:div w:id="1434088171">
                                  <w:marLeft w:val="0"/>
                                  <w:marRight w:val="0"/>
                                  <w:marTop w:val="0"/>
                                  <w:marBottom w:val="0"/>
                                  <w:divBdr>
                                    <w:top w:val="single" w:sz="2" w:space="1" w:color="FFFFFF"/>
                                    <w:left w:val="single" w:sz="2" w:space="11" w:color="FFFFFF"/>
                                    <w:bottom w:val="single" w:sz="2" w:space="4" w:color="FFFFFF"/>
                                    <w:right w:val="single" w:sz="2" w:space="4" w:color="FFFFFF"/>
                                  </w:divBdr>
                                  <w:divsChild>
                                    <w:div w:id="83646229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958102573">
                      <w:marLeft w:val="0"/>
                      <w:marRight w:val="0"/>
                      <w:marTop w:val="0"/>
                      <w:marBottom w:val="300"/>
                      <w:divBdr>
                        <w:top w:val="single" w:sz="6" w:space="0" w:color="E8E8E2"/>
                        <w:left w:val="single" w:sz="6" w:space="0" w:color="E8E8E2"/>
                        <w:bottom w:val="single" w:sz="6" w:space="0" w:color="E8E8E2"/>
                        <w:right w:val="single" w:sz="6" w:space="0" w:color="E8E8E2"/>
                      </w:divBdr>
                      <w:divsChild>
                        <w:div w:id="1174611408">
                          <w:marLeft w:val="0"/>
                          <w:marRight w:val="0"/>
                          <w:marTop w:val="0"/>
                          <w:marBottom w:val="0"/>
                          <w:divBdr>
                            <w:top w:val="none" w:sz="0" w:space="0" w:color="auto"/>
                            <w:left w:val="none" w:sz="0" w:space="0" w:color="auto"/>
                            <w:bottom w:val="none" w:sz="0" w:space="0" w:color="auto"/>
                            <w:right w:val="none" w:sz="0" w:space="0" w:color="auto"/>
                          </w:divBdr>
                          <w:divsChild>
                            <w:div w:id="680395604">
                              <w:marLeft w:val="0"/>
                              <w:marRight w:val="0"/>
                              <w:marTop w:val="0"/>
                              <w:marBottom w:val="0"/>
                              <w:divBdr>
                                <w:top w:val="none" w:sz="0" w:space="0" w:color="auto"/>
                                <w:left w:val="none" w:sz="0" w:space="0" w:color="auto"/>
                                <w:bottom w:val="none" w:sz="0" w:space="0" w:color="auto"/>
                                <w:right w:val="none" w:sz="0" w:space="0" w:color="auto"/>
                              </w:divBdr>
                              <w:divsChild>
                                <w:div w:id="295306202">
                                  <w:marLeft w:val="0"/>
                                  <w:marRight w:val="0"/>
                                  <w:marTop w:val="0"/>
                                  <w:marBottom w:val="0"/>
                                  <w:divBdr>
                                    <w:top w:val="single" w:sz="2" w:space="4" w:color="FFFFFF"/>
                                    <w:left w:val="single" w:sz="2" w:space="11" w:color="3FA03F"/>
                                    <w:bottom w:val="single" w:sz="2" w:space="1" w:color="FFFFFF"/>
                                    <w:right w:val="single" w:sz="2" w:space="4" w:color="FFFFFF"/>
                                  </w:divBdr>
                                  <w:divsChild>
                                    <w:div w:id="905647873">
                                      <w:marLeft w:val="0"/>
                                      <w:marRight w:val="0"/>
                                      <w:marTop w:val="0"/>
                                      <w:marBottom w:val="0"/>
                                      <w:divBdr>
                                        <w:top w:val="none" w:sz="0" w:space="0" w:color="auto"/>
                                        <w:left w:val="single" w:sz="24" w:space="8" w:color="52CE52"/>
                                        <w:bottom w:val="none" w:sz="0" w:space="0" w:color="auto"/>
                                        <w:right w:val="none" w:sz="0" w:space="0" w:color="auto"/>
                                      </w:divBdr>
                                    </w:div>
                                  </w:divsChild>
                                </w:div>
                                <w:div w:id="914047424">
                                  <w:marLeft w:val="0"/>
                                  <w:marRight w:val="0"/>
                                  <w:marTop w:val="0"/>
                                  <w:marBottom w:val="0"/>
                                  <w:divBdr>
                                    <w:top w:val="single" w:sz="2" w:space="1" w:color="FFFFFF"/>
                                    <w:left w:val="single" w:sz="2" w:space="11" w:color="FFFFFF"/>
                                    <w:bottom w:val="single" w:sz="2" w:space="1" w:color="FFFFFF"/>
                                    <w:right w:val="single" w:sz="2" w:space="4" w:color="FFFFFF"/>
                                  </w:divBdr>
                                  <w:divsChild>
                                    <w:div w:id="1403333269">
                                      <w:marLeft w:val="0"/>
                                      <w:marRight w:val="0"/>
                                      <w:marTop w:val="0"/>
                                      <w:marBottom w:val="0"/>
                                      <w:divBdr>
                                        <w:top w:val="none" w:sz="0" w:space="0" w:color="auto"/>
                                        <w:left w:val="single" w:sz="24" w:space="8" w:color="52CE52"/>
                                        <w:bottom w:val="none" w:sz="0" w:space="0" w:color="auto"/>
                                        <w:right w:val="none" w:sz="0" w:space="0" w:color="auto"/>
                                      </w:divBdr>
                                    </w:div>
                                  </w:divsChild>
                                </w:div>
                                <w:div w:id="1240095898">
                                  <w:marLeft w:val="0"/>
                                  <w:marRight w:val="0"/>
                                  <w:marTop w:val="0"/>
                                  <w:marBottom w:val="0"/>
                                  <w:divBdr>
                                    <w:top w:val="single" w:sz="2" w:space="1" w:color="FFFFFF"/>
                                    <w:left w:val="single" w:sz="2" w:space="11" w:color="FFFFFF"/>
                                    <w:bottom w:val="single" w:sz="2" w:space="1" w:color="FFFFFF"/>
                                    <w:right w:val="single" w:sz="2" w:space="4" w:color="FFFFFF"/>
                                  </w:divBdr>
                                  <w:divsChild>
                                    <w:div w:id="54353765">
                                      <w:marLeft w:val="0"/>
                                      <w:marRight w:val="0"/>
                                      <w:marTop w:val="0"/>
                                      <w:marBottom w:val="0"/>
                                      <w:divBdr>
                                        <w:top w:val="none" w:sz="0" w:space="0" w:color="auto"/>
                                        <w:left w:val="single" w:sz="24" w:space="8" w:color="52CE52"/>
                                        <w:bottom w:val="none" w:sz="0" w:space="0" w:color="auto"/>
                                        <w:right w:val="none" w:sz="0" w:space="0" w:color="auto"/>
                                      </w:divBdr>
                                    </w:div>
                                  </w:divsChild>
                                </w:div>
                                <w:div w:id="1668366852">
                                  <w:marLeft w:val="0"/>
                                  <w:marRight w:val="0"/>
                                  <w:marTop w:val="0"/>
                                  <w:marBottom w:val="0"/>
                                  <w:divBdr>
                                    <w:top w:val="single" w:sz="2" w:space="1" w:color="FFFFFF"/>
                                    <w:left w:val="single" w:sz="2" w:space="11" w:color="FFFFFF"/>
                                    <w:bottom w:val="single" w:sz="2" w:space="1" w:color="FFFFFF"/>
                                    <w:right w:val="single" w:sz="2" w:space="4" w:color="FFFFFF"/>
                                  </w:divBdr>
                                  <w:divsChild>
                                    <w:div w:id="762847000">
                                      <w:marLeft w:val="0"/>
                                      <w:marRight w:val="0"/>
                                      <w:marTop w:val="0"/>
                                      <w:marBottom w:val="0"/>
                                      <w:divBdr>
                                        <w:top w:val="none" w:sz="0" w:space="0" w:color="auto"/>
                                        <w:left w:val="single" w:sz="24" w:space="8" w:color="52CE52"/>
                                        <w:bottom w:val="none" w:sz="0" w:space="0" w:color="auto"/>
                                        <w:right w:val="none" w:sz="0" w:space="0" w:color="auto"/>
                                      </w:divBdr>
                                    </w:div>
                                  </w:divsChild>
                                </w:div>
                                <w:div w:id="1228490200">
                                  <w:marLeft w:val="0"/>
                                  <w:marRight w:val="0"/>
                                  <w:marTop w:val="0"/>
                                  <w:marBottom w:val="0"/>
                                  <w:divBdr>
                                    <w:top w:val="single" w:sz="2" w:space="1" w:color="FFFFFF"/>
                                    <w:left w:val="single" w:sz="2" w:space="11" w:color="FFFFFF"/>
                                    <w:bottom w:val="single" w:sz="2" w:space="1" w:color="FFFFFF"/>
                                    <w:right w:val="single" w:sz="2" w:space="4" w:color="FFFFFF"/>
                                  </w:divBdr>
                                  <w:divsChild>
                                    <w:div w:id="726878345">
                                      <w:marLeft w:val="0"/>
                                      <w:marRight w:val="0"/>
                                      <w:marTop w:val="0"/>
                                      <w:marBottom w:val="0"/>
                                      <w:divBdr>
                                        <w:top w:val="none" w:sz="0" w:space="0" w:color="auto"/>
                                        <w:left w:val="single" w:sz="24" w:space="8" w:color="52CE52"/>
                                        <w:bottom w:val="none" w:sz="0" w:space="0" w:color="auto"/>
                                        <w:right w:val="none" w:sz="0" w:space="0" w:color="auto"/>
                                      </w:divBdr>
                                    </w:div>
                                  </w:divsChild>
                                </w:div>
                                <w:div w:id="1033002182">
                                  <w:marLeft w:val="0"/>
                                  <w:marRight w:val="0"/>
                                  <w:marTop w:val="0"/>
                                  <w:marBottom w:val="0"/>
                                  <w:divBdr>
                                    <w:top w:val="single" w:sz="2" w:space="1" w:color="FFFFFF"/>
                                    <w:left w:val="single" w:sz="2" w:space="11" w:color="FFFFFF"/>
                                    <w:bottom w:val="single" w:sz="2" w:space="4" w:color="FFFFFF"/>
                                    <w:right w:val="single" w:sz="2" w:space="4" w:color="FFFFFF"/>
                                  </w:divBdr>
                                  <w:divsChild>
                                    <w:div w:id="646946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84158816">
                      <w:marLeft w:val="0"/>
                      <w:marRight w:val="0"/>
                      <w:marTop w:val="0"/>
                      <w:marBottom w:val="300"/>
                      <w:divBdr>
                        <w:top w:val="single" w:sz="6" w:space="0" w:color="E8E8E2"/>
                        <w:left w:val="single" w:sz="6" w:space="0" w:color="E8E8E2"/>
                        <w:bottom w:val="single" w:sz="6" w:space="0" w:color="E8E8E2"/>
                        <w:right w:val="single" w:sz="6" w:space="0" w:color="E8E8E2"/>
                      </w:divBdr>
                      <w:divsChild>
                        <w:div w:id="1766462334">
                          <w:marLeft w:val="0"/>
                          <w:marRight w:val="0"/>
                          <w:marTop w:val="0"/>
                          <w:marBottom w:val="0"/>
                          <w:divBdr>
                            <w:top w:val="none" w:sz="0" w:space="0" w:color="auto"/>
                            <w:left w:val="none" w:sz="0" w:space="0" w:color="auto"/>
                            <w:bottom w:val="none" w:sz="0" w:space="0" w:color="auto"/>
                            <w:right w:val="none" w:sz="0" w:space="0" w:color="auto"/>
                          </w:divBdr>
                          <w:divsChild>
                            <w:div w:id="973414798">
                              <w:marLeft w:val="0"/>
                              <w:marRight w:val="0"/>
                              <w:marTop w:val="0"/>
                              <w:marBottom w:val="0"/>
                              <w:divBdr>
                                <w:top w:val="none" w:sz="0" w:space="0" w:color="auto"/>
                                <w:left w:val="none" w:sz="0" w:space="0" w:color="auto"/>
                                <w:bottom w:val="none" w:sz="0" w:space="0" w:color="auto"/>
                                <w:right w:val="none" w:sz="0" w:space="0" w:color="auto"/>
                              </w:divBdr>
                              <w:divsChild>
                                <w:div w:id="171648037">
                                  <w:marLeft w:val="0"/>
                                  <w:marRight w:val="0"/>
                                  <w:marTop w:val="0"/>
                                  <w:marBottom w:val="0"/>
                                  <w:divBdr>
                                    <w:top w:val="single" w:sz="2" w:space="4" w:color="FFFFFF"/>
                                    <w:left w:val="single" w:sz="2" w:space="11" w:color="3FA03F"/>
                                    <w:bottom w:val="single" w:sz="2" w:space="1" w:color="FFFFFF"/>
                                    <w:right w:val="single" w:sz="2" w:space="4" w:color="FFFFFF"/>
                                  </w:divBdr>
                                  <w:divsChild>
                                    <w:div w:id="6561934">
                                      <w:marLeft w:val="0"/>
                                      <w:marRight w:val="0"/>
                                      <w:marTop w:val="0"/>
                                      <w:marBottom w:val="0"/>
                                      <w:divBdr>
                                        <w:top w:val="none" w:sz="0" w:space="0" w:color="auto"/>
                                        <w:left w:val="single" w:sz="24" w:space="8" w:color="52CE52"/>
                                        <w:bottom w:val="none" w:sz="0" w:space="0" w:color="auto"/>
                                        <w:right w:val="none" w:sz="0" w:space="0" w:color="auto"/>
                                      </w:divBdr>
                                    </w:div>
                                  </w:divsChild>
                                </w:div>
                                <w:div w:id="2133136812">
                                  <w:marLeft w:val="0"/>
                                  <w:marRight w:val="0"/>
                                  <w:marTop w:val="0"/>
                                  <w:marBottom w:val="0"/>
                                  <w:divBdr>
                                    <w:top w:val="single" w:sz="2" w:space="1" w:color="FFFFFF"/>
                                    <w:left w:val="single" w:sz="2" w:space="11" w:color="FFFFFF"/>
                                    <w:bottom w:val="single" w:sz="2" w:space="1" w:color="FFFFFF"/>
                                    <w:right w:val="single" w:sz="2" w:space="4" w:color="FFFFFF"/>
                                  </w:divBdr>
                                  <w:divsChild>
                                    <w:div w:id="823395558">
                                      <w:marLeft w:val="0"/>
                                      <w:marRight w:val="0"/>
                                      <w:marTop w:val="0"/>
                                      <w:marBottom w:val="0"/>
                                      <w:divBdr>
                                        <w:top w:val="none" w:sz="0" w:space="0" w:color="auto"/>
                                        <w:left w:val="single" w:sz="24" w:space="8" w:color="52CE52"/>
                                        <w:bottom w:val="none" w:sz="0" w:space="0" w:color="auto"/>
                                        <w:right w:val="none" w:sz="0" w:space="0" w:color="auto"/>
                                      </w:divBdr>
                                    </w:div>
                                  </w:divsChild>
                                </w:div>
                                <w:div w:id="2074573369">
                                  <w:marLeft w:val="0"/>
                                  <w:marRight w:val="0"/>
                                  <w:marTop w:val="0"/>
                                  <w:marBottom w:val="0"/>
                                  <w:divBdr>
                                    <w:top w:val="single" w:sz="2" w:space="1" w:color="FFFFFF"/>
                                    <w:left w:val="single" w:sz="2" w:space="11" w:color="FFFFFF"/>
                                    <w:bottom w:val="single" w:sz="2" w:space="1" w:color="FFFFFF"/>
                                    <w:right w:val="single" w:sz="2" w:space="4" w:color="FFFFFF"/>
                                  </w:divBdr>
                                  <w:divsChild>
                                    <w:div w:id="1843466121">
                                      <w:marLeft w:val="0"/>
                                      <w:marRight w:val="0"/>
                                      <w:marTop w:val="0"/>
                                      <w:marBottom w:val="0"/>
                                      <w:divBdr>
                                        <w:top w:val="none" w:sz="0" w:space="0" w:color="auto"/>
                                        <w:left w:val="single" w:sz="24" w:space="8" w:color="52CE52"/>
                                        <w:bottom w:val="none" w:sz="0" w:space="0" w:color="auto"/>
                                        <w:right w:val="none" w:sz="0" w:space="0" w:color="auto"/>
                                      </w:divBdr>
                                    </w:div>
                                  </w:divsChild>
                                </w:div>
                                <w:div w:id="1049301537">
                                  <w:marLeft w:val="0"/>
                                  <w:marRight w:val="0"/>
                                  <w:marTop w:val="0"/>
                                  <w:marBottom w:val="0"/>
                                  <w:divBdr>
                                    <w:top w:val="single" w:sz="2" w:space="1" w:color="FFFFFF"/>
                                    <w:left w:val="single" w:sz="2" w:space="11" w:color="FFFFFF"/>
                                    <w:bottom w:val="single" w:sz="2" w:space="1" w:color="FFFFFF"/>
                                    <w:right w:val="single" w:sz="2" w:space="4" w:color="FFFFFF"/>
                                  </w:divBdr>
                                  <w:divsChild>
                                    <w:div w:id="2130272271">
                                      <w:marLeft w:val="0"/>
                                      <w:marRight w:val="0"/>
                                      <w:marTop w:val="0"/>
                                      <w:marBottom w:val="0"/>
                                      <w:divBdr>
                                        <w:top w:val="none" w:sz="0" w:space="0" w:color="auto"/>
                                        <w:left w:val="single" w:sz="24" w:space="8" w:color="52CE52"/>
                                        <w:bottom w:val="none" w:sz="0" w:space="0" w:color="auto"/>
                                        <w:right w:val="none" w:sz="0" w:space="0" w:color="auto"/>
                                      </w:divBdr>
                                    </w:div>
                                  </w:divsChild>
                                </w:div>
                                <w:div w:id="522011243">
                                  <w:marLeft w:val="0"/>
                                  <w:marRight w:val="0"/>
                                  <w:marTop w:val="0"/>
                                  <w:marBottom w:val="0"/>
                                  <w:divBdr>
                                    <w:top w:val="single" w:sz="2" w:space="1" w:color="FFFFFF"/>
                                    <w:left w:val="single" w:sz="2" w:space="11" w:color="FFFFFF"/>
                                    <w:bottom w:val="single" w:sz="2" w:space="1" w:color="FFFFFF"/>
                                    <w:right w:val="single" w:sz="2" w:space="4" w:color="FFFFFF"/>
                                  </w:divBdr>
                                  <w:divsChild>
                                    <w:div w:id="14428944">
                                      <w:marLeft w:val="0"/>
                                      <w:marRight w:val="0"/>
                                      <w:marTop w:val="0"/>
                                      <w:marBottom w:val="0"/>
                                      <w:divBdr>
                                        <w:top w:val="none" w:sz="0" w:space="0" w:color="auto"/>
                                        <w:left w:val="single" w:sz="24" w:space="8" w:color="52CE52"/>
                                        <w:bottom w:val="none" w:sz="0" w:space="0" w:color="auto"/>
                                        <w:right w:val="none" w:sz="0" w:space="0" w:color="auto"/>
                                      </w:divBdr>
                                    </w:div>
                                  </w:divsChild>
                                </w:div>
                                <w:div w:id="1515027798">
                                  <w:marLeft w:val="0"/>
                                  <w:marRight w:val="0"/>
                                  <w:marTop w:val="0"/>
                                  <w:marBottom w:val="0"/>
                                  <w:divBdr>
                                    <w:top w:val="single" w:sz="2" w:space="1" w:color="FFFFFF"/>
                                    <w:left w:val="single" w:sz="2" w:space="11" w:color="FFFFFF"/>
                                    <w:bottom w:val="single" w:sz="2" w:space="1" w:color="FFFFFF"/>
                                    <w:right w:val="single" w:sz="2" w:space="4" w:color="FFFFFF"/>
                                  </w:divBdr>
                                  <w:divsChild>
                                    <w:div w:id="834415641">
                                      <w:marLeft w:val="0"/>
                                      <w:marRight w:val="0"/>
                                      <w:marTop w:val="0"/>
                                      <w:marBottom w:val="0"/>
                                      <w:divBdr>
                                        <w:top w:val="none" w:sz="0" w:space="0" w:color="auto"/>
                                        <w:left w:val="single" w:sz="24" w:space="8" w:color="52CE52"/>
                                        <w:bottom w:val="none" w:sz="0" w:space="0" w:color="auto"/>
                                        <w:right w:val="none" w:sz="0" w:space="0" w:color="auto"/>
                                      </w:divBdr>
                                    </w:div>
                                  </w:divsChild>
                                </w:div>
                                <w:div w:id="340091184">
                                  <w:marLeft w:val="0"/>
                                  <w:marRight w:val="0"/>
                                  <w:marTop w:val="0"/>
                                  <w:marBottom w:val="0"/>
                                  <w:divBdr>
                                    <w:top w:val="single" w:sz="2" w:space="1" w:color="FFFFFF"/>
                                    <w:left w:val="single" w:sz="2" w:space="11" w:color="FFFFFF"/>
                                    <w:bottom w:val="single" w:sz="2" w:space="1" w:color="FFFFFF"/>
                                    <w:right w:val="single" w:sz="2" w:space="4" w:color="FFFFFF"/>
                                  </w:divBdr>
                                  <w:divsChild>
                                    <w:div w:id="1734310174">
                                      <w:marLeft w:val="0"/>
                                      <w:marRight w:val="0"/>
                                      <w:marTop w:val="0"/>
                                      <w:marBottom w:val="0"/>
                                      <w:divBdr>
                                        <w:top w:val="none" w:sz="0" w:space="0" w:color="auto"/>
                                        <w:left w:val="single" w:sz="24" w:space="8" w:color="52CE52"/>
                                        <w:bottom w:val="none" w:sz="0" w:space="0" w:color="auto"/>
                                        <w:right w:val="none" w:sz="0" w:space="0" w:color="auto"/>
                                      </w:divBdr>
                                    </w:div>
                                  </w:divsChild>
                                </w:div>
                                <w:div w:id="1152990199">
                                  <w:marLeft w:val="0"/>
                                  <w:marRight w:val="0"/>
                                  <w:marTop w:val="0"/>
                                  <w:marBottom w:val="0"/>
                                  <w:divBdr>
                                    <w:top w:val="single" w:sz="2" w:space="1" w:color="FFFFFF"/>
                                    <w:left w:val="single" w:sz="2" w:space="11" w:color="FFFFFF"/>
                                    <w:bottom w:val="single" w:sz="2" w:space="1" w:color="FFFFFF"/>
                                    <w:right w:val="single" w:sz="2" w:space="4" w:color="FFFFFF"/>
                                  </w:divBdr>
                                  <w:divsChild>
                                    <w:div w:id="477765639">
                                      <w:marLeft w:val="0"/>
                                      <w:marRight w:val="0"/>
                                      <w:marTop w:val="0"/>
                                      <w:marBottom w:val="0"/>
                                      <w:divBdr>
                                        <w:top w:val="none" w:sz="0" w:space="0" w:color="auto"/>
                                        <w:left w:val="single" w:sz="24" w:space="8" w:color="52CE52"/>
                                        <w:bottom w:val="none" w:sz="0" w:space="0" w:color="auto"/>
                                        <w:right w:val="none" w:sz="0" w:space="0" w:color="auto"/>
                                      </w:divBdr>
                                    </w:div>
                                  </w:divsChild>
                                </w:div>
                                <w:div w:id="71590532">
                                  <w:marLeft w:val="0"/>
                                  <w:marRight w:val="0"/>
                                  <w:marTop w:val="0"/>
                                  <w:marBottom w:val="0"/>
                                  <w:divBdr>
                                    <w:top w:val="single" w:sz="2" w:space="1" w:color="FFFFFF"/>
                                    <w:left w:val="single" w:sz="2" w:space="11" w:color="FFFFFF"/>
                                    <w:bottom w:val="single" w:sz="2" w:space="1" w:color="FFFFFF"/>
                                    <w:right w:val="single" w:sz="2" w:space="4" w:color="FFFFFF"/>
                                  </w:divBdr>
                                  <w:divsChild>
                                    <w:div w:id="81925125">
                                      <w:marLeft w:val="0"/>
                                      <w:marRight w:val="0"/>
                                      <w:marTop w:val="0"/>
                                      <w:marBottom w:val="0"/>
                                      <w:divBdr>
                                        <w:top w:val="none" w:sz="0" w:space="0" w:color="auto"/>
                                        <w:left w:val="single" w:sz="24" w:space="8" w:color="52CE52"/>
                                        <w:bottom w:val="none" w:sz="0" w:space="0" w:color="auto"/>
                                        <w:right w:val="none" w:sz="0" w:space="0" w:color="auto"/>
                                      </w:divBdr>
                                    </w:div>
                                  </w:divsChild>
                                </w:div>
                                <w:div w:id="1285767647">
                                  <w:marLeft w:val="0"/>
                                  <w:marRight w:val="0"/>
                                  <w:marTop w:val="0"/>
                                  <w:marBottom w:val="0"/>
                                  <w:divBdr>
                                    <w:top w:val="single" w:sz="2" w:space="1" w:color="FFFFFF"/>
                                    <w:left w:val="single" w:sz="2" w:space="11" w:color="FFFFFF"/>
                                    <w:bottom w:val="single" w:sz="2" w:space="1" w:color="FFFFFF"/>
                                    <w:right w:val="single" w:sz="2" w:space="4" w:color="FFFFFF"/>
                                  </w:divBdr>
                                  <w:divsChild>
                                    <w:div w:id="240604551">
                                      <w:marLeft w:val="0"/>
                                      <w:marRight w:val="0"/>
                                      <w:marTop w:val="0"/>
                                      <w:marBottom w:val="0"/>
                                      <w:divBdr>
                                        <w:top w:val="none" w:sz="0" w:space="0" w:color="auto"/>
                                        <w:left w:val="single" w:sz="24" w:space="8" w:color="52CE52"/>
                                        <w:bottom w:val="none" w:sz="0" w:space="0" w:color="auto"/>
                                        <w:right w:val="none" w:sz="0" w:space="0" w:color="auto"/>
                                      </w:divBdr>
                                    </w:div>
                                  </w:divsChild>
                                </w:div>
                                <w:div w:id="1954437563">
                                  <w:marLeft w:val="0"/>
                                  <w:marRight w:val="0"/>
                                  <w:marTop w:val="0"/>
                                  <w:marBottom w:val="0"/>
                                  <w:divBdr>
                                    <w:top w:val="single" w:sz="2" w:space="1" w:color="FFFFFF"/>
                                    <w:left w:val="single" w:sz="2" w:space="11" w:color="FFFFFF"/>
                                    <w:bottom w:val="single" w:sz="2" w:space="1" w:color="FFFFFF"/>
                                    <w:right w:val="single" w:sz="2" w:space="4" w:color="FFFFFF"/>
                                  </w:divBdr>
                                  <w:divsChild>
                                    <w:div w:id="775947941">
                                      <w:marLeft w:val="0"/>
                                      <w:marRight w:val="0"/>
                                      <w:marTop w:val="0"/>
                                      <w:marBottom w:val="0"/>
                                      <w:divBdr>
                                        <w:top w:val="none" w:sz="0" w:space="0" w:color="auto"/>
                                        <w:left w:val="single" w:sz="24" w:space="8" w:color="52CE52"/>
                                        <w:bottom w:val="none" w:sz="0" w:space="0" w:color="auto"/>
                                        <w:right w:val="none" w:sz="0" w:space="0" w:color="auto"/>
                                      </w:divBdr>
                                    </w:div>
                                  </w:divsChild>
                                </w:div>
                                <w:div w:id="1618370870">
                                  <w:marLeft w:val="0"/>
                                  <w:marRight w:val="0"/>
                                  <w:marTop w:val="0"/>
                                  <w:marBottom w:val="0"/>
                                  <w:divBdr>
                                    <w:top w:val="single" w:sz="2" w:space="1" w:color="FFFFFF"/>
                                    <w:left w:val="single" w:sz="2" w:space="11" w:color="FFFFFF"/>
                                    <w:bottom w:val="single" w:sz="2" w:space="1" w:color="FFFFFF"/>
                                    <w:right w:val="single" w:sz="2" w:space="4" w:color="FFFFFF"/>
                                  </w:divBdr>
                                  <w:divsChild>
                                    <w:div w:id="39325413">
                                      <w:marLeft w:val="0"/>
                                      <w:marRight w:val="0"/>
                                      <w:marTop w:val="0"/>
                                      <w:marBottom w:val="0"/>
                                      <w:divBdr>
                                        <w:top w:val="none" w:sz="0" w:space="0" w:color="auto"/>
                                        <w:left w:val="single" w:sz="24" w:space="8" w:color="52CE52"/>
                                        <w:bottom w:val="none" w:sz="0" w:space="0" w:color="auto"/>
                                        <w:right w:val="none" w:sz="0" w:space="0" w:color="auto"/>
                                      </w:divBdr>
                                    </w:div>
                                  </w:divsChild>
                                </w:div>
                                <w:div w:id="752169849">
                                  <w:marLeft w:val="0"/>
                                  <w:marRight w:val="0"/>
                                  <w:marTop w:val="0"/>
                                  <w:marBottom w:val="0"/>
                                  <w:divBdr>
                                    <w:top w:val="single" w:sz="2" w:space="1" w:color="FFFFFF"/>
                                    <w:left w:val="single" w:sz="2" w:space="11" w:color="FFFFFF"/>
                                    <w:bottom w:val="single" w:sz="2" w:space="1" w:color="FFFFFF"/>
                                    <w:right w:val="single" w:sz="2" w:space="4" w:color="FFFFFF"/>
                                  </w:divBdr>
                                  <w:divsChild>
                                    <w:div w:id="2113162874">
                                      <w:marLeft w:val="0"/>
                                      <w:marRight w:val="0"/>
                                      <w:marTop w:val="0"/>
                                      <w:marBottom w:val="0"/>
                                      <w:divBdr>
                                        <w:top w:val="none" w:sz="0" w:space="0" w:color="auto"/>
                                        <w:left w:val="single" w:sz="24" w:space="8" w:color="52CE52"/>
                                        <w:bottom w:val="none" w:sz="0" w:space="0" w:color="auto"/>
                                        <w:right w:val="none" w:sz="0" w:space="0" w:color="auto"/>
                                      </w:divBdr>
                                    </w:div>
                                  </w:divsChild>
                                </w:div>
                                <w:div w:id="119039589">
                                  <w:marLeft w:val="0"/>
                                  <w:marRight w:val="0"/>
                                  <w:marTop w:val="0"/>
                                  <w:marBottom w:val="0"/>
                                  <w:divBdr>
                                    <w:top w:val="single" w:sz="2" w:space="1" w:color="FFFFFF"/>
                                    <w:left w:val="single" w:sz="2" w:space="11" w:color="FFFFFF"/>
                                    <w:bottom w:val="single" w:sz="2" w:space="1" w:color="FFFFFF"/>
                                    <w:right w:val="single" w:sz="2" w:space="4" w:color="FFFFFF"/>
                                  </w:divBdr>
                                  <w:divsChild>
                                    <w:div w:id="1206143024">
                                      <w:marLeft w:val="0"/>
                                      <w:marRight w:val="0"/>
                                      <w:marTop w:val="0"/>
                                      <w:marBottom w:val="0"/>
                                      <w:divBdr>
                                        <w:top w:val="none" w:sz="0" w:space="0" w:color="auto"/>
                                        <w:left w:val="single" w:sz="24" w:space="8" w:color="52CE52"/>
                                        <w:bottom w:val="none" w:sz="0" w:space="0" w:color="auto"/>
                                        <w:right w:val="none" w:sz="0" w:space="0" w:color="auto"/>
                                      </w:divBdr>
                                    </w:div>
                                  </w:divsChild>
                                </w:div>
                                <w:div w:id="405223129">
                                  <w:marLeft w:val="0"/>
                                  <w:marRight w:val="0"/>
                                  <w:marTop w:val="0"/>
                                  <w:marBottom w:val="0"/>
                                  <w:divBdr>
                                    <w:top w:val="single" w:sz="2" w:space="1" w:color="FFFFFF"/>
                                    <w:left w:val="single" w:sz="2" w:space="11" w:color="FFFFFF"/>
                                    <w:bottom w:val="single" w:sz="2" w:space="4" w:color="FFFFFF"/>
                                    <w:right w:val="single" w:sz="2" w:space="4" w:color="FFFFFF"/>
                                  </w:divBdr>
                                  <w:divsChild>
                                    <w:div w:id="169823701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106388348">
                      <w:marLeft w:val="0"/>
                      <w:marRight w:val="0"/>
                      <w:marTop w:val="0"/>
                      <w:marBottom w:val="300"/>
                      <w:divBdr>
                        <w:top w:val="single" w:sz="6" w:space="0" w:color="E8E8E2"/>
                        <w:left w:val="single" w:sz="6" w:space="0" w:color="E8E8E2"/>
                        <w:bottom w:val="single" w:sz="6" w:space="0" w:color="E8E8E2"/>
                        <w:right w:val="single" w:sz="6" w:space="0" w:color="E8E8E2"/>
                      </w:divBdr>
                      <w:divsChild>
                        <w:div w:id="2082753646">
                          <w:marLeft w:val="0"/>
                          <w:marRight w:val="0"/>
                          <w:marTop w:val="0"/>
                          <w:marBottom w:val="0"/>
                          <w:divBdr>
                            <w:top w:val="none" w:sz="0" w:space="0" w:color="auto"/>
                            <w:left w:val="none" w:sz="0" w:space="0" w:color="auto"/>
                            <w:bottom w:val="none" w:sz="0" w:space="0" w:color="auto"/>
                            <w:right w:val="none" w:sz="0" w:space="0" w:color="auto"/>
                          </w:divBdr>
                          <w:divsChild>
                            <w:div w:id="624578015">
                              <w:marLeft w:val="0"/>
                              <w:marRight w:val="0"/>
                              <w:marTop w:val="0"/>
                              <w:marBottom w:val="0"/>
                              <w:divBdr>
                                <w:top w:val="none" w:sz="0" w:space="0" w:color="auto"/>
                                <w:left w:val="none" w:sz="0" w:space="0" w:color="auto"/>
                                <w:bottom w:val="none" w:sz="0" w:space="0" w:color="auto"/>
                                <w:right w:val="none" w:sz="0" w:space="0" w:color="auto"/>
                              </w:divBdr>
                              <w:divsChild>
                                <w:div w:id="108089570">
                                  <w:marLeft w:val="0"/>
                                  <w:marRight w:val="0"/>
                                  <w:marTop w:val="0"/>
                                  <w:marBottom w:val="0"/>
                                  <w:divBdr>
                                    <w:top w:val="single" w:sz="2" w:space="4" w:color="FFFFFF"/>
                                    <w:left w:val="single" w:sz="2" w:space="11" w:color="3FA03F"/>
                                    <w:bottom w:val="single" w:sz="2" w:space="1" w:color="FFFFFF"/>
                                    <w:right w:val="single" w:sz="2" w:space="4" w:color="FFFFFF"/>
                                  </w:divBdr>
                                  <w:divsChild>
                                    <w:div w:id="1359239044">
                                      <w:marLeft w:val="0"/>
                                      <w:marRight w:val="0"/>
                                      <w:marTop w:val="0"/>
                                      <w:marBottom w:val="0"/>
                                      <w:divBdr>
                                        <w:top w:val="none" w:sz="0" w:space="0" w:color="auto"/>
                                        <w:left w:val="single" w:sz="24" w:space="8" w:color="52CE52"/>
                                        <w:bottom w:val="none" w:sz="0" w:space="0" w:color="auto"/>
                                        <w:right w:val="none" w:sz="0" w:space="0" w:color="auto"/>
                                      </w:divBdr>
                                    </w:div>
                                  </w:divsChild>
                                </w:div>
                                <w:div w:id="1414208038">
                                  <w:marLeft w:val="0"/>
                                  <w:marRight w:val="0"/>
                                  <w:marTop w:val="0"/>
                                  <w:marBottom w:val="0"/>
                                  <w:divBdr>
                                    <w:top w:val="single" w:sz="2" w:space="1" w:color="FFFFFF"/>
                                    <w:left w:val="single" w:sz="2" w:space="11" w:color="FFFFFF"/>
                                    <w:bottom w:val="single" w:sz="2" w:space="1" w:color="FFFFFF"/>
                                    <w:right w:val="single" w:sz="2" w:space="4" w:color="FFFFFF"/>
                                  </w:divBdr>
                                  <w:divsChild>
                                    <w:div w:id="2122726840">
                                      <w:marLeft w:val="0"/>
                                      <w:marRight w:val="0"/>
                                      <w:marTop w:val="0"/>
                                      <w:marBottom w:val="0"/>
                                      <w:divBdr>
                                        <w:top w:val="none" w:sz="0" w:space="0" w:color="auto"/>
                                        <w:left w:val="single" w:sz="24" w:space="8" w:color="52CE52"/>
                                        <w:bottom w:val="none" w:sz="0" w:space="0" w:color="auto"/>
                                        <w:right w:val="none" w:sz="0" w:space="0" w:color="auto"/>
                                      </w:divBdr>
                                    </w:div>
                                  </w:divsChild>
                                </w:div>
                                <w:div w:id="1047684156">
                                  <w:marLeft w:val="0"/>
                                  <w:marRight w:val="0"/>
                                  <w:marTop w:val="0"/>
                                  <w:marBottom w:val="0"/>
                                  <w:divBdr>
                                    <w:top w:val="single" w:sz="2" w:space="1" w:color="FFFFFF"/>
                                    <w:left w:val="single" w:sz="2" w:space="11" w:color="FFFFFF"/>
                                    <w:bottom w:val="single" w:sz="2" w:space="1" w:color="FFFFFF"/>
                                    <w:right w:val="single" w:sz="2" w:space="4" w:color="FFFFFF"/>
                                  </w:divBdr>
                                  <w:divsChild>
                                    <w:div w:id="1114330189">
                                      <w:marLeft w:val="0"/>
                                      <w:marRight w:val="0"/>
                                      <w:marTop w:val="0"/>
                                      <w:marBottom w:val="0"/>
                                      <w:divBdr>
                                        <w:top w:val="none" w:sz="0" w:space="0" w:color="auto"/>
                                        <w:left w:val="single" w:sz="24" w:space="8" w:color="52CE52"/>
                                        <w:bottom w:val="none" w:sz="0" w:space="0" w:color="auto"/>
                                        <w:right w:val="none" w:sz="0" w:space="0" w:color="auto"/>
                                      </w:divBdr>
                                    </w:div>
                                  </w:divsChild>
                                </w:div>
                                <w:div w:id="798457260">
                                  <w:marLeft w:val="0"/>
                                  <w:marRight w:val="0"/>
                                  <w:marTop w:val="0"/>
                                  <w:marBottom w:val="0"/>
                                  <w:divBdr>
                                    <w:top w:val="single" w:sz="2" w:space="1" w:color="FFFFFF"/>
                                    <w:left w:val="single" w:sz="2" w:space="11" w:color="FFFFFF"/>
                                    <w:bottom w:val="single" w:sz="2" w:space="1" w:color="FFFFFF"/>
                                    <w:right w:val="single" w:sz="2" w:space="4" w:color="FFFFFF"/>
                                  </w:divBdr>
                                  <w:divsChild>
                                    <w:div w:id="2112698220">
                                      <w:marLeft w:val="0"/>
                                      <w:marRight w:val="0"/>
                                      <w:marTop w:val="0"/>
                                      <w:marBottom w:val="0"/>
                                      <w:divBdr>
                                        <w:top w:val="none" w:sz="0" w:space="0" w:color="auto"/>
                                        <w:left w:val="single" w:sz="24" w:space="8" w:color="52CE52"/>
                                        <w:bottom w:val="none" w:sz="0" w:space="0" w:color="auto"/>
                                        <w:right w:val="none" w:sz="0" w:space="0" w:color="auto"/>
                                      </w:divBdr>
                                    </w:div>
                                  </w:divsChild>
                                </w:div>
                                <w:div w:id="1444493346">
                                  <w:marLeft w:val="0"/>
                                  <w:marRight w:val="0"/>
                                  <w:marTop w:val="0"/>
                                  <w:marBottom w:val="0"/>
                                  <w:divBdr>
                                    <w:top w:val="single" w:sz="2" w:space="1" w:color="FFFFFF"/>
                                    <w:left w:val="single" w:sz="2" w:space="11" w:color="FFFFFF"/>
                                    <w:bottom w:val="single" w:sz="2" w:space="1" w:color="FFFFFF"/>
                                    <w:right w:val="single" w:sz="2" w:space="4" w:color="FFFFFF"/>
                                  </w:divBdr>
                                  <w:divsChild>
                                    <w:div w:id="1370716608">
                                      <w:marLeft w:val="0"/>
                                      <w:marRight w:val="0"/>
                                      <w:marTop w:val="0"/>
                                      <w:marBottom w:val="0"/>
                                      <w:divBdr>
                                        <w:top w:val="none" w:sz="0" w:space="0" w:color="auto"/>
                                        <w:left w:val="single" w:sz="24" w:space="8" w:color="52CE52"/>
                                        <w:bottom w:val="none" w:sz="0" w:space="0" w:color="auto"/>
                                        <w:right w:val="none" w:sz="0" w:space="0" w:color="auto"/>
                                      </w:divBdr>
                                    </w:div>
                                  </w:divsChild>
                                </w:div>
                                <w:div w:id="2031252753">
                                  <w:marLeft w:val="0"/>
                                  <w:marRight w:val="0"/>
                                  <w:marTop w:val="0"/>
                                  <w:marBottom w:val="0"/>
                                  <w:divBdr>
                                    <w:top w:val="single" w:sz="2" w:space="1" w:color="FFFFFF"/>
                                    <w:left w:val="single" w:sz="2" w:space="11" w:color="FFFFFF"/>
                                    <w:bottom w:val="single" w:sz="2" w:space="4" w:color="FFFFFF"/>
                                    <w:right w:val="single" w:sz="2" w:space="4" w:color="FFFFFF"/>
                                  </w:divBdr>
                                  <w:divsChild>
                                    <w:div w:id="43097979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93050565">
                      <w:marLeft w:val="0"/>
                      <w:marRight w:val="0"/>
                      <w:marTop w:val="0"/>
                      <w:marBottom w:val="300"/>
                      <w:divBdr>
                        <w:top w:val="single" w:sz="6" w:space="0" w:color="E8E8E2"/>
                        <w:left w:val="single" w:sz="6" w:space="0" w:color="E8E8E2"/>
                        <w:bottom w:val="single" w:sz="6" w:space="0" w:color="E8E8E2"/>
                        <w:right w:val="single" w:sz="6" w:space="0" w:color="E8E8E2"/>
                      </w:divBdr>
                      <w:divsChild>
                        <w:div w:id="1489323268">
                          <w:marLeft w:val="0"/>
                          <w:marRight w:val="0"/>
                          <w:marTop w:val="0"/>
                          <w:marBottom w:val="0"/>
                          <w:divBdr>
                            <w:top w:val="none" w:sz="0" w:space="0" w:color="auto"/>
                            <w:left w:val="none" w:sz="0" w:space="0" w:color="auto"/>
                            <w:bottom w:val="none" w:sz="0" w:space="0" w:color="auto"/>
                            <w:right w:val="none" w:sz="0" w:space="0" w:color="auto"/>
                          </w:divBdr>
                          <w:divsChild>
                            <w:div w:id="1310788477">
                              <w:marLeft w:val="0"/>
                              <w:marRight w:val="0"/>
                              <w:marTop w:val="0"/>
                              <w:marBottom w:val="0"/>
                              <w:divBdr>
                                <w:top w:val="none" w:sz="0" w:space="0" w:color="auto"/>
                                <w:left w:val="none" w:sz="0" w:space="0" w:color="auto"/>
                                <w:bottom w:val="none" w:sz="0" w:space="0" w:color="auto"/>
                                <w:right w:val="none" w:sz="0" w:space="0" w:color="auto"/>
                              </w:divBdr>
                              <w:divsChild>
                                <w:div w:id="1617366472">
                                  <w:marLeft w:val="0"/>
                                  <w:marRight w:val="0"/>
                                  <w:marTop w:val="0"/>
                                  <w:marBottom w:val="0"/>
                                  <w:divBdr>
                                    <w:top w:val="single" w:sz="2" w:space="4" w:color="FFFFFF"/>
                                    <w:left w:val="single" w:sz="2" w:space="11" w:color="3FA03F"/>
                                    <w:bottom w:val="single" w:sz="2" w:space="1" w:color="FFFFFF"/>
                                    <w:right w:val="single" w:sz="2" w:space="4" w:color="FFFFFF"/>
                                  </w:divBdr>
                                  <w:divsChild>
                                    <w:div w:id="243032513">
                                      <w:marLeft w:val="0"/>
                                      <w:marRight w:val="0"/>
                                      <w:marTop w:val="0"/>
                                      <w:marBottom w:val="0"/>
                                      <w:divBdr>
                                        <w:top w:val="none" w:sz="0" w:space="0" w:color="auto"/>
                                        <w:left w:val="single" w:sz="24" w:space="8" w:color="52CE52"/>
                                        <w:bottom w:val="none" w:sz="0" w:space="0" w:color="auto"/>
                                        <w:right w:val="none" w:sz="0" w:space="0" w:color="auto"/>
                                      </w:divBdr>
                                    </w:div>
                                  </w:divsChild>
                                </w:div>
                                <w:div w:id="1896771570">
                                  <w:marLeft w:val="0"/>
                                  <w:marRight w:val="0"/>
                                  <w:marTop w:val="0"/>
                                  <w:marBottom w:val="0"/>
                                  <w:divBdr>
                                    <w:top w:val="single" w:sz="2" w:space="1" w:color="FFFFFF"/>
                                    <w:left w:val="single" w:sz="2" w:space="11" w:color="FFFFFF"/>
                                    <w:bottom w:val="single" w:sz="2" w:space="1" w:color="FFFFFF"/>
                                    <w:right w:val="single" w:sz="2" w:space="4" w:color="FFFFFF"/>
                                  </w:divBdr>
                                  <w:divsChild>
                                    <w:div w:id="999888073">
                                      <w:marLeft w:val="0"/>
                                      <w:marRight w:val="0"/>
                                      <w:marTop w:val="0"/>
                                      <w:marBottom w:val="0"/>
                                      <w:divBdr>
                                        <w:top w:val="none" w:sz="0" w:space="0" w:color="auto"/>
                                        <w:left w:val="single" w:sz="24" w:space="8" w:color="52CE52"/>
                                        <w:bottom w:val="none" w:sz="0" w:space="0" w:color="auto"/>
                                        <w:right w:val="none" w:sz="0" w:space="0" w:color="auto"/>
                                      </w:divBdr>
                                    </w:div>
                                  </w:divsChild>
                                </w:div>
                                <w:div w:id="667560613">
                                  <w:marLeft w:val="0"/>
                                  <w:marRight w:val="0"/>
                                  <w:marTop w:val="0"/>
                                  <w:marBottom w:val="0"/>
                                  <w:divBdr>
                                    <w:top w:val="single" w:sz="2" w:space="1" w:color="FFFFFF"/>
                                    <w:left w:val="single" w:sz="2" w:space="11" w:color="FFFFFF"/>
                                    <w:bottom w:val="single" w:sz="2" w:space="1" w:color="FFFFFF"/>
                                    <w:right w:val="single" w:sz="2" w:space="4" w:color="FFFFFF"/>
                                  </w:divBdr>
                                  <w:divsChild>
                                    <w:div w:id="1335844181">
                                      <w:marLeft w:val="0"/>
                                      <w:marRight w:val="0"/>
                                      <w:marTop w:val="0"/>
                                      <w:marBottom w:val="0"/>
                                      <w:divBdr>
                                        <w:top w:val="none" w:sz="0" w:space="0" w:color="auto"/>
                                        <w:left w:val="single" w:sz="24" w:space="8" w:color="52CE52"/>
                                        <w:bottom w:val="none" w:sz="0" w:space="0" w:color="auto"/>
                                        <w:right w:val="none" w:sz="0" w:space="0" w:color="auto"/>
                                      </w:divBdr>
                                    </w:div>
                                  </w:divsChild>
                                </w:div>
                                <w:div w:id="2061132082">
                                  <w:marLeft w:val="0"/>
                                  <w:marRight w:val="0"/>
                                  <w:marTop w:val="0"/>
                                  <w:marBottom w:val="0"/>
                                  <w:divBdr>
                                    <w:top w:val="single" w:sz="2" w:space="1" w:color="FFFFFF"/>
                                    <w:left w:val="single" w:sz="2" w:space="11" w:color="FFFFFF"/>
                                    <w:bottom w:val="single" w:sz="2" w:space="1" w:color="FFFFFF"/>
                                    <w:right w:val="single" w:sz="2" w:space="4" w:color="FFFFFF"/>
                                  </w:divBdr>
                                  <w:divsChild>
                                    <w:div w:id="54931789">
                                      <w:marLeft w:val="0"/>
                                      <w:marRight w:val="0"/>
                                      <w:marTop w:val="0"/>
                                      <w:marBottom w:val="0"/>
                                      <w:divBdr>
                                        <w:top w:val="none" w:sz="0" w:space="0" w:color="auto"/>
                                        <w:left w:val="single" w:sz="24" w:space="8" w:color="52CE52"/>
                                        <w:bottom w:val="none" w:sz="0" w:space="0" w:color="auto"/>
                                        <w:right w:val="none" w:sz="0" w:space="0" w:color="auto"/>
                                      </w:divBdr>
                                    </w:div>
                                  </w:divsChild>
                                </w:div>
                                <w:div w:id="1132945993">
                                  <w:marLeft w:val="0"/>
                                  <w:marRight w:val="0"/>
                                  <w:marTop w:val="0"/>
                                  <w:marBottom w:val="0"/>
                                  <w:divBdr>
                                    <w:top w:val="single" w:sz="2" w:space="1" w:color="FFFFFF"/>
                                    <w:left w:val="single" w:sz="2" w:space="11" w:color="FFFFFF"/>
                                    <w:bottom w:val="single" w:sz="2" w:space="1" w:color="FFFFFF"/>
                                    <w:right w:val="single" w:sz="2" w:space="4" w:color="FFFFFF"/>
                                  </w:divBdr>
                                  <w:divsChild>
                                    <w:div w:id="1637030282">
                                      <w:marLeft w:val="0"/>
                                      <w:marRight w:val="0"/>
                                      <w:marTop w:val="0"/>
                                      <w:marBottom w:val="0"/>
                                      <w:divBdr>
                                        <w:top w:val="none" w:sz="0" w:space="0" w:color="auto"/>
                                        <w:left w:val="single" w:sz="24" w:space="8" w:color="52CE52"/>
                                        <w:bottom w:val="none" w:sz="0" w:space="0" w:color="auto"/>
                                        <w:right w:val="none" w:sz="0" w:space="0" w:color="auto"/>
                                      </w:divBdr>
                                    </w:div>
                                  </w:divsChild>
                                </w:div>
                                <w:div w:id="496504954">
                                  <w:marLeft w:val="0"/>
                                  <w:marRight w:val="0"/>
                                  <w:marTop w:val="0"/>
                                  <w:marBottom w:val="0"/>
                                  <w:divBdr>
                                    <w:top w:val="single" w:sz="2" w:space="1" w:color="FFFFFF"/>
                                    <w:left w:val="single" w:sz="2" w:space="11" w:color="FFFFFF"/>
                                    <w:bottom w:val="single" w:sz="2" w:space="1" w:color="FFFFFF"/>
                                    <w:right w:val="single" w:sz="2" w:space="4" w:color="FFFFFF"/>
                                  </w:divBdr>
                                  <w:divsChild>
                                    <w:div w:id="1056129953">
                                      <w:marLeft w:val="0"/>
                                      <w:marRight w:val="0"/>
                                      <w:marTop w:val="0"/>
                                      <w:marBottom w:val="0"/>
                                      <w:divBdr>
                                        <w:top w:val="none" w:sz="0" w:space="0" w:color="auto"/>
                                        <w:left w:val="single" w:sz="24" w:space="8" w:color="52CE52"/>
                                        <w:bottom w:val="none" w:sz="0" w:space="0" w:color="auto"/>
                                        <w:right w:val="none" w:sz="0" w:space="0" w:color="auto"/>
                                      </w:divBdr>
                                    </w:div>
                                  </w:divsChild>
                                </w:div>
                                <w:div w:id="1016349749">
                                  <w:marLeft w:val="0"/>
                                  <w:marRight w:val="0"/>
                                  <w:marTop w:val="0"/>
                                  <w:marBottom w:val="0"/>
                                  <w:divBdr>
                                    <w:top w:val="single" w:sz="2" w:space="1" w:color="FFFFFF"/>
                                    <w:left w:val="single" w:sz="2" w:space="11" w:color="FFFFFF"/>
                                    <w:bottom w:val="single" w:sz="2" w:space="1" w:color="FFFFFF"/>
                                    <w:right w:val="single" w:sz="2" w:space="4" w:color="FFFFFF"/>
                                  </w:divBdr>
                                  <w:divsChild>
                                    <w:div w:id="940451304">
                                      <w:marLeft w:val="0"/>
                                      <w:marRight w:val="0"/>
                                      <w:marTop w:val="0"/>
                                      <w:marBottom w:val="0"/>
                                      <w:divBdr>
                                        <w:top w:val="none" w:sz="0" w:space="0" w:color="auto"/>
                                        <w:left w:val="single" w:sz="24" w:space="8" w:color="52CE52"/>
                                        <w:bottom w:val="none" w:sz="0" w:space="0" w:color="auto"/>
                                        <w:right w:val="none" w:sz="0" w:space="0" w:color="auto"/>
                                      </w:divBdr>
                                    </w:div>
                                  </w:divsChild>
                                </w:div>
                                <w:div w:id="462575281">
                                  <w:marLeft w:val="0"/>
                                  <w:marRight w:val="0"/>
                                  <w:marTop w:val="0"/>
                                  <w:marBottom w:val="0"/>
                                  <w:divBdr>
                                    <w:top w:val="single" w:sz="2" w:space="1" w:color="FFFFFF"/>
                                    <w:left w:val="single" w:sz="2" w:space="11" w:color="FFFFFF"/>
                                    <w:bottom w:val="single" w:sz="2" w:space="1" w:color="FFFFFF"/>
                                    <w:right w:val="single" w:sz="2" w:space="4" w:color="FFFFFF"/>
                                  </w:divBdr>
                                  <w:divsChild>
                                    <w:div w:id="1136138839">
                                      <w:marLeft w:val="0"/>
                                      <w:marRight w:val="0"/>
                                      <w:marTop w:val="0"/>
                                      <w:marBottom w:val="0"/>
                                      <w:divBdr>
                                        <w:top w:val="none" w:sz="0" w:space="0" w:color="auto"/>
                                        <w:left w:val="single" w:sz="24" w:space="8" w:color="52CE52"/>
                                        <w:bottom w:val="none" w:sz="0" w:space="0" w:color="auto"/>
                                        <w:right w:val="none" w:sz="0" w:space="0" w:color="auto"/>
                                      </w:divBdr>
                                    </w:div>
                                  </w:divsChild>
                                </w:div>
                                <w:div w:id="1180509096">
                                  <w:marLeft w:val="0"/>
                                  <w:marRight w:val="0"/>
                                  <w:marTop w:val="0"/>
                                  <w:marBottom w:val="0"/>
                                  <w:divBdr>
                                    <w:top w:val="single" w:sz="2" w:space="1" w:color="FFFFFF"/>
                                    <w:left w:val="single" w:sz="2" w:space="11" w:color="FFFFFF"/>
                                    <w:bottom w:val="single" w:sz="2" w:space="1" w:color="FFFFFF"/>
                                    <w:right w:val="single" w:sz="2" w:space="4" w:color="FFFFFF"/>
                                  </w:divBdr>
                                  <w:divsChild>
                                    <w:div w:id="1946384688">
                                      <w:marLeft w:val="0"/>
                                      <w:marRight w:val="0"/>
                                      <w:marTop w:val="0"/>
                                      <w:marBottom w:val="0"/>
                                      <w:divBdr>
                                        <w:top w:val="none" w:sz="0" w:space="0" w:color="auto"/>
                                        <w:left w:val="single" w:sz="24" w:space="8" w:color="52CE52"/>
                                        <w:bottom w:val="none" w:sz="0" w:space="0" w:color="auto"/>
                                        <w:right w:val="none" w:sz="0" w:space="0" w:color="auto"/>
                                      </w:divBdr>
                                    </w:div>
                                  </w:divsChild>
                                </w:div>
                                <w:div w:id="1361736719">
                                  <w:marLeft w:val="0"/>
                                  <w:marRight w:val="0"/>
                                  <w:marTop w:val="0"/>
                                  <w:marBottom w:val="0"/>
                                  <w:divBdr>
                                    <w:top w:val="single" w:sz="2" w:space="1" w:color="FFFFFF"/>
                                    <w:left w:val="single" w:sz="2" w:space="11" w:color="FFFFFF"/>
                                    <w:bottom w:val="single" w:sz="2" w:space="1" w:color="FFFFFF"/>
                                    <w:right w:val="single" w:sz="2" w:space="4" w:color="FFFFFF"/>
                                  </w:divBdr>
                                  <w:divsChild>
                                    <w:div w:id="1903250302">
                                      <w:marLeft w:val="0"/>
                                      <w:marRight w:val="0"/>
                                      <w:marTop w:val="0"/>
                                      <w:marBottom w:val="0"/>
                                      <w:divBdr>
                                        <w:top w:val="none" w:sz="0" w:space="0" w:color="auto"/>
                                        <w:left w:val="single" w:sz="24" w:space="8" w:color="52CE52"/>
                                        <w:bottom w:val="none" w:sz="0" w:space="0" w:color="auto"/>
                                        <w:right w:val="none" w:sz="0" w:space="0" w:color="auto"/>
                                      </w:divBdr>
                                    </w:div>
                                  </w:divsChild>
                                </w:div>
                                <w:div w:id="1289698303">
                                  <w:marLeft w:val="0"/>
                                  <w:marRight w:val="0"/>
                                  <w:marTop w:val="0"/>
                                  <w:marBottom w:val="0"/>
                                  <w:divBdr>
                                    <w:top w:val="single" w:sz="2" w:space="1" w:color="FFFFFF"/>
                                    <w:left w:val="single" w:sz="2" w:space="11" w:color="FFFFFF"/>
                                    <w:bottom w:val="single" w:sz="2" w:space="1" w:color="FFFFFF"/>
                                    <w:right w:val="single" w:sz="2" w:space="4" w:color="FFFFFF"/>
                                  </w:divBdr>
                                  <w:divsChild>
                                    <w:div w:id="474837923">
                                      <w:marLeft w:val="0"/>
                                      <w:marRight w:val="0"/>
                                      <w:marTop w:val="0"/>
                                      <w:marBottom w:val="0"/>
                                      <w:divBdr>
                                        <w:top w:val="none" w:sz="0" w:space="0" w:color="auto"/>
                                        <w:left w:val="single" w:sz="24" w:space="8" w:color="52CE52"/>
                                        <w:bottom w:val="none" w:sz="0" w:space="0" w:color="auto"/>
                                        <w:right w:val="none" w:sz="0" w:space="0" w:color="auto"/>
                                      </w:divBdr>
                                    </w:div>
                                  </w:divsChild>
                                </w:div>
                                <w:div w:id="1774861697">
                                  <w:marLeft w:val="0"/>
                                  <w:marRight w:val="0"/>
                                  <w:marTop w:val="0"/>
                                  <w:marBottom w:val="0"/>
                                  <w:divBdr>
                                    <w:top w:val="single" w:sz="2" w:space="1" w:color="FFFFFF"/>
                                    <w:left w:val="single" w:sz="2" w:space="11" w:color="FFFFFF"/>
                                    <w:bottom w:val="single" w:sz="2" w:space="1" w:color="FFFFFF"/>
                                    <w:right w:val="single" w:sz="2" w:space="4" w:color="FFFFFF"/>
                                  </w:divBdr>
                                  <w:divsChild>
                                    <w:div w:id="1153986514">
                                      <w:marLeft w:val="0"/>
                                      <w:marRight w:val="0"/>
                                      <w:marTop w:val="0"/>
                                      <w:marBottom w:val="0"/>
                                      <w:divBdr>
                                        <w:top w:val="none" w:sz="0" w:space="0" w:color="auto"/>
                                        <w:left w:val="single" w:sz="24" w:space="8" w:color="52CE52"/>
                                        <w:bottom w:val="none" w:sz="0" w:space="0" w:color="auto"/>
                                        <w:right w:val="none" w:sz="0" w:space="0" w:color="auto"/>
                                      </w:divBdr>
                                    </w:div>
                                  </w:divsChild>
                                </w:div>
                                <w:div w:id="522985062">
                                  <w:marLeft w:val="0"/>
                                  <w:marRight w:val="0"/>
                                  <w:marTop w:val="0"/>
                                  <w:marBottom w:val="0"/>
                                  <w:divBdr>
                                    <w:top w:val="single" w:sz="2" w:space="1" w:color="FFFFFF"/>
                                    <w:left w:val="single" w:sz="2" w:space="11" w:color="FFFFFF"/>
                                    <w:bottom w:val="single" w:sz="2" w:space="1" w:color="FFFFFF"/>
                                    <w:right w:val="single" w:sz="2" w:space="4" w:color="FFFFFF"/>
                                  </w:divBdr>
                                  <w:divsChild>
                                    <w:div w:id="360938866">
                                      <w:marLeft w:val="0"/>
                                      <w:marRight w:val="0"/>
                                      <w:marTop w:val="0"/>
                                      <w:marBottom w:val="0"/>
                                      <w:divBdr>
                                        <w:top w:val="none" w:sz="0" w:space="0" w:color="auto"/>
                                        <w:left w:val="single" w:sz="24" w:space="8" w:color="52CE52"/>
                                        <w:bottom w:val="none" w:sz="0" w:space="0" w:color="auto"/>
                                        <w:right w:val="none" w:sz="0" w:space="0" w:color="auto"/>
                                      </w:divBdr>
                                    </w:div>
                                  </w:divsChild>
                                </w:div>
                                <w:div w:id="1709724839">
                                  <w:marLeft w:val="0"/>
                                  <w:marRight w:val="0"/>
                                  <w:marTop w:val="0"/>
                                  <w:marBottom w:val="0"/>
                                  <w:divBdr>
                                    <w:top w:val="single" w:sz="2" w:space="1" w:color="FFFFFF"/>
                                    <w:left w:val="single" w:sz="2" w:space="11" w:color="FFFFFF"/>
                                    <w:bottom w:val="single" w:sz="2" w:space="1" w:color="FFFFFF"/>
                                    <w:right w:val="single" w:sz="2" w:space="4" w:color="FFFFFF"/>
                                  </w:divBdr>
                                  <w:divsChild>
                                    <w:div w:id="916792332">
                                      <w:marLeft w:val="0"/>
                                      <w:marRight w:val="0"/>
                                      <w:marTop w:val="0"/>
                                      <w:marBottom w:val="0"/>
                                      <w:divBdr>
                                        <w:top w:val="none" w:sz="0" w:space="0" w:color="auto"/>
                                        <w:left w:val="single" w:sz="24" w:space="8" w:color="52CE52"/>
                                        <w:bottom w:val="none" w:sz="0" w:space="0" w:color="auto"/>
                                        <w:right w:val="none" w:sz="0" w:space="0" w:color="auto"/>
                                      </w:divBdr>
                                    </w:div>
                                  </w:divsChild>
                                </w:div>
                                <w:div w:id="969869050">
                                  <w:marLeft w:val="0"/>
                                  <w:marRight w:val="0"/>
                                  <w:marTop w:val="0"/>
                                  <w:marBottom w:val="0"/>
                                  <w:divBdr>
                                    <w:top w:val="single" w:sz="2" w:space="1" w:color="FFFFFF"/>
                                    <w:left w:val="single" w:sz="2" w:space="11" w:color="FFFFFF"/>
                                    <w:bottom w:val="single" w:sz="2" w:space="1" w:color="FFFFFF"/>
                                    <w:right w:val="single" w:sz="2" w:space="4" w:color="FFFFFF"/>
                                  </w:divBdr>
                                  <w:divsChild>
                                    <w:div w:id="644552023">
                                      <w:marLeft w:val="0"/>
                                      <w:marRight w:val="0"/>
                                      <w:marTop w:val="0"/>
                                      <w:marBottom w:val="0"/>
                                      <w:divBdr>
                                        <w:top w:val="none" w:sz="0" w:space="0" w:color="auto"/>
                                        <w:left w:val="single" w:sz="24" w:space="8" w:color="52CE52"/>
                                        <w:bottom w:val="none" w:sz="0" w:space="0" w:color="auto"/>
                                        <w:right w:val="none" w:sz="0" w:space="0" w:color="auto"/>
                                      </w:divBdr>
                                    </w:div>
                                  </w:divsChild>
                                </w:div>
                                <w:div w:id="983126535">
                                  <w:marLeft w:val="0"/>
                                  <w:marRight w:val="0"/>
                                  <w:marTop w:val="0"/>
                                  <w:marBottom w:val="0"/>
                                  <w:divBdr>
                                    <w:top w:val="single" w:sz="2" w:space="1" w:color="FFFFFF"/>
                                    <w:left w:val="single" w:sz="2" w:space="11" w:color="FFFFFF"/>
                                    <w:bottom w:val="single" w:sz="2" w:space="1" w:color="FFFFFF"/>
                                    <w:right w:val="single" w:sz="2" w:space="4" w:color="FFFFFF"/>
                                  </w:divBdr>
                                  <w:divsChild>
                                    <w:div w:id="874925176">
                                      <w:marLeft w:val="0"/>
                                      <w:marRight w:val="0"/>
                                      <w:marTop w:val="0"/>
                                      <w:marBottom w:val="0"/>
                                      <w:divBdr>
                                        <w:top w:val="none" w:sz="0" w:space="0" w:color="auto"/>
                                        <w:left w:val="single" w:sz="24" w:space="8" w:color="52CE52"/>
                                        <w:bottom w:val="none" w:sz="0" w:space="0" w:color="auto"/>
                                        <w:right w:val="none" w:sz="0" w:space="0" w:color="auto"/>
                                      </w:divBdr>
                                    </w:div>
                                  </w:divsChild>
                                </w:div>
                                <w:div w:id="543446310">
                                  <w:marLeft w:val="0"/>
                                  <w:marRight w:val="0"/>
                                  <w:marTop w:val="0"/>
                                  <w:marBottom w:val="0"/>
                                  <w:divBdr>
                                    <w:top w:val="single" w:sz="2" w:space="1" w:color="FFFFFF"/>
                                    <w:left w:val="single" w:sz="2" w:space="11" w:color="FFFFFF"/>
                                    <w:bottom w:val="single" w:sz="2" w:space="1" w:color="FFFFFF"/>
                                    <w:right w:val="single" w:sz="2" w:space="4" w:color="FFFFFF"/>
                                  </w:divBdr>
                                  <w:divsChild>
                                    <w:div w:id="1821536665">
                                      <w:marLeft w:val="0"/>
                                      <w:marRight w:val="0"/>
                                      <w:marTop w:val="0"/>
                                      <w:marBottom w:val="0"/>
                                      <w:divBdr>
                                        <w:top w:val="none" w:sz="0" w:space="0" w:color="auto"/>
                                        <w:left w:val="single" w:sz="24" w:space="8" w:color="52CE52"/>
                                        <w:bottom w:val="none" w:sz="0" w:space="0" w:color="auto"/>
                                        <w:right w:val="none" w:sz="0" w:space="0" w:color="auto"/>
                                      </w:divBdr>
                                    </w:div>
                                  </w:divsChild>
                                </w:div>
                                <w:div w:id="813331313">
                                  <w:marLeft w:val="0"/>
                                  <w:marRight w:val="0"/>
                                  <w:marTop w:val="0"/>
                                  <w:marBottom w:val="0"/>
                                  <w:divBdr>
                                    <w:top w:val="single" w:sz="2" w:space="1" w:color="FFFFFF"/>
                                    <w:left w:val="single" w:sz="2" w:space="11" w:color="FFFFFF"/>
                                    <w:bottom w:val="single" w:sz="2" w:space="1" w:color="FFFFFF"/>
                                    <w:right w:val="single" w:sz="2" w:space="4" w:color="FFFFFF"/>
                                  </w:divBdr>
                                  <w:divsChild>
                                    <w:div w:id="854660449">
                                      <w:marLeft w:val="0"/>
                                      <w:marRight w:val="0"/>
                                      <w:marTop w:val="0"/>
                                      <w:marBottom w:val="0"/>
                                      <w:divBdr>
                                        <w:top w:val="none" w:sz="0" w:space="0" w:color="auto"/>
                                        <w:left w:val="single" w:sz="24" w:space="8" w:color="52CE52"/>
                                        <w:bottom w:val="none" w:sz="0" w:space="0" w:color="auto"/>
                                        <w:right w:val="none" w:sz="0" w:space="0" w:color="auto"/>
                                      </w:divBdr>
                                    </w:div>
                                  </w:divsChild>
                                </w:div>
                                <w:div w:id="905604737">
                                  <w:marLeft w:val="0"/>
                                  <w:marRight w:val="0"/>
                                  <w:marTop w:val="0"/>
                                  <w:marBottom w:val="0"/>
                                  <w:divBdr>
                                    <w:top w:val="single" w:sz="2" w:space="1" w:color="FFFFFF"/>
                                    <w:left w:val="single" w:sz="2" w:space="11" w:color="FFFFFF"/>
                                    <w:bottom w:val="single" w:sz="2" w:space="1" w:color="FFFFFF"/>
                                    <w:right w:val="single" w:sz="2" w:space="4" w:color="FFFFFF"/>
                                  </w:divBdr>
                                  <w:divsChild>
                                    <w:div w:id="1616784932">
                                      <w:marLeft w:val="0"/>
                                      <w:marRight w:val="0"/>
                                      <w:marTop w:val="0"/>
                                      <w:marBottom w:val="0"/>
                                      <w:divBdr>
                                        <w:top w:val="none" w:sz="0" w:space="0" w:color="auto"/>
                                        <w:left w:val="single" w:sz="24" w:space="8" w:color="52CE52"/>
                                        <w:bottom w:val="none" w:sz="0" w:space="0" w:color="auto"/>
                                        <w:right w:val="none" w:sz="0" w:space="0" w:color="auto"/>
                                      </w:divBdr>
                                    </w:div>
                                  </w:divsChild>
                                </w:div>
                                <w:div w:id="1038815398">
                                  <w:marLeft w:val="0"/>
                                  <w:marRight w:val="0"/>
                                  <w:marTop w:val="0"/>
                                  <w:marBottom w:val="0"/>
                                  <w:divBdr>
                                    <w:top w:val="single" w:sz="2" w:space="1" w:color="FFFFFF"/>
                                    <w:left w:val="single" w:sz="2" w:space="11" w:color="FFFFFF"/>
                                    <w:bottom w:val="single" w:sz="2" w:space="4" w:color="FFFFFF"/>
                                    <w:right w:val="single" w:sz="2" w:space="4" w:color="FFFFFF"/>
                                  </w:divBdr>
                                  <w:divsChild>
                                    <w:div w:id="190829690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09084580">
                      <w:marLeft w:val="0"/>
                      <w:marRight w:val="0"/>
                      <w:marTop w:val="0"/>
                      <w:marBottom w:val="300"/>
                      <w:divBdr>
                        <w:top w:val="single" w:sz="6" w:space="0" w:color="E8E8E2"/>
                        <w:left w:val="single" w:sz="6" w:space="0" w:color="E8E8E2"/>
                        <w:bottom w:val="single" w:sz="6" w:space="0" w:color="E8E8E2"/>
                        <w:right w:val="single" w:sz="6" w:space="0" w:color="E8E8E2"/>
                      </w:divBdr>
                      <w:divsChild>
                        <w:div w:id="1237784792">
                          <w:marLeft w:val="0"/>
                          <w:marRight w:val="0"/>
                          <w:marTop w:val="0"/>
                          <w:marBottom w:val="0"/>
                          <w:divBdr>
                            <w:top w:val="none" w:sz="0" w:space="0" w:color="auto"/>
                            <w:left w:val="none" w:sz="0" w:space="0" w:color="auto"/>
                            <w:bottom w:val="none" w:sz="0" w:space="0" w:color="auto"/>
                            <w:right w:val="none" w:sz="0" w:space="0" w:color="auto"/>
                          </w:divBdr>
                          <w:divsChild>
                            <w:div w:id="525169607">
                              <w:marLeft w:val="0"/>
                              <w:marRight w:val="0"/>
                              <w:marTop w:val="0"/>
                              <w:marBottom w:val="0"/>
                              <w:divBdr>
                                <w:top w:val="none" w:sz="0" w:space="0" w:color="auto"/>
                                <w:left w:val="none" w:sz="0" w:space="0" w:color="auto"/>
                                <w:bottom w:val="none" w:sz="0" w:space="0" w:color="auto"/>
                                <w:right w:val="none" w:sz="0" w:space="0" w:color="auto"/>
                              </w:divBdr>
                              <w:divsChild>
                                <w:div w:id="328872067">
                                  <w:marLeft w:val="0"/>
                                  <w:marRight w:val="0"/>
                                  <w:marTop w:val="0"/>
                                  <w:marBottom w:val="0"/>
                                  <w:divBdr>
                                    <w:top w:val="single" w:sz="2" w:space="4" w:color="FFFFFF"/>
                                    <w:left w:val="single" w:sz="2" w:space="11" w:color="3FA03F"/>
                                    <w:bottom w:val="single" w:sz="2" w:space="1" w:color="FFFFFF"/>
                                    <w:right w:val="single" w:sz="2" w:space="4" w:color="FFFFFF"/>
                                  </w:divBdr>
                                  <w:divsChild>
                                    <w:div w:id="1203588729">
                                      <w:marLeft w:val="0"/>
                                      <w:marRight w:val="0"/>
                                      <w:marTop w:val="0"/>
                                      <w:marBottom w:val="0"/>
                                      <w:divBdr>
                                        <w:top w:val="none" w:sz="0" w:space="0" w:color="auto"/>
                                        <w:left w:val="single" w:sz="24" w:space="8" w:color="52CE52"/>
                                        <w:bottom w:val="none" w:sz="0" w:space="0" w:color="auto"/>
                                        <w:right w:val="none" w:sz="0" w:space="0" w:color="auto"/>
                                      </w:divBdr>
                                    </w:div>
                                  </w:divsChild>
                                </w:div>
                                <w:div w:id="892230647">
                                  <w:marLeft w:val="0"/>
                                  <w:marRight w:val="0"/>
                                  <w:marTop w:val="0"/>
                                  <w:marBottom w:val="0"/>
                                  <w:divBdr>
                                    <w:top w:val="single" w:sz="2" w:space="1" w:color="FFFFFF"/>
                                    <w:left w:val="single" w:sz="2" w:space="11" w:color="FFFFFF"/>
                                    <w:bottom w:val="single" w:sz="2" w:space="1" w:color="FFFFFF"/>
                                    <w:right w:val="single" w:sz="2" w:space="4" w:color="FFFFFF"/>
                                  </w:divBdr>
                                  <w:divsChild>
                                    <w:div w:id="632180483">
                                      <w:marLeft w:val="0"/>
                                      <w:marRight w:val="0"/>
                                      <w:marTop w:val="0"/>
                                      <w:marBottom w:val="0"/>
                                      <w:divBdr>
                                        <w:top w:val="none" w:sz="0" w:space="0" w:color="auto"/>
                                        <w:left w:val="single" w:sz="24" w:space="8" w:color="52CE52"/>
                                        <w:bottom w:val="none" w:sz="0" w:space="0" w:color="auto"/>
                                        <w:right w:val="none" w:sz="0" w:space="0" w:color="auto"/>
                                      </w:divBdr>
                                    </w:div>
                                  </w:divsChild>
                                </w:div>
                                <w:div w:id="490946501">
                                  <w:marLeft w:val="0"/>
                                  <w:marRight w:val="0"/>
                                  <w:marTop w:val="0"/>
                                  <w:marBottom w:val="0"/>
                                  <w:divBdr>
                                    <w:top w:val="single" w:sz="2" w:space="1" w:color="FFFFFF"/>
                                    <w:left w:val="single" w:sz="2" w:space="11" w:color="FFFFFF"/>
                                    <w:bottom w:val="single" w:sz="2" w:space="1" w:color="FFFFFF"/>
                                    <w:right w:val="single" w:sz="2" w:space="4" w:color="FFFFFF"/>
                                  </w:divBdr>
                                  <w:divsChild>
                                    <w:div w:id="1177764602">
                                      <w:marLeft w:val="0"/>
                                      <w:marRight w:val="0"/>
                                      <w:marTop w:val="0"/>
                                      <w:marBottom w:val="0"/>
                                      <w:divBdr>
                                        <w:top w:val="none" w:sz="0" w:space="0" w:color="auto"/>
                                        <w:left w:val="single" w:sz="24" w:space="8" w:color="52CE52"/>
                                        <w:bottom w:val="none" w:sz="0" w:space="0" w:color="auto"/>
                                        <w:right w:val="none" w:sz="0" w:space="0" w:color="auto"/>
                                      </w:divBdr>
                                    </w:div>
                                  </w:divsChild>
                                </w:div>
                                <w:div w:id="919026565">
                                  <w:marLeft w:val="0"/>
                                  <w:marRight w:val="0"/>
                                  <w:marTop w:val="0"/>
                                  <w:marBottom w:val="0"/>
                                  <w:divBdr>
                                    <w:top w:val="single" w:sz="2" w:space="1" w:color="FFFFFF"/>
                                    <w:left w:val="single" w:sz="2" w:space="11" w:color="FFFFFF"/>
                                    <w:bottom w:val="single" w:sz="2" w:space="1" w:color="FFFFFF"/>
                                    <w:right w:val="single" w:sz="2" w:space="4" w:color="FFFFFF"/>
                                  </w:divBdr>
                                  <w:divsChild>
                                    <w:div w:id="350180346">
                                      <w:marLeft w:val="0"/>
                                      <w:marRight w:val="0"/>
                                      <w:marTop w:val="0"/>
                                      <w:marBottom w:val="0"/>
                                      <w:divBdr>
                                        <w:top w:val="none" w:sz="0" w:space="0" w:color="auto"/>
                                        <w:left w:val="single" w:sz="24" w:space="8" w:color="52CE52"/>
                                        <w:bottom w:val="none" w:sz="0" w:space="0" w:color="auto"/>
                                        <w:right w:val="none" w:sz="0" w:space="0" w:color="auto"/>
                                      </w:divBdr>
                                    </w:div>
                                  </w:divsChild>
                                </w:div>
                                <w:div w:id="1319844048">
                                  <w:marLeft w:val="0"/>
                                  <w:marRight w:val="0"/>
                                  <w:marTop w:val="0"/>
                                  <w:marBottom w:val="0"/>
                                  <w:divBdr>
                                    <w:top w:val="single" w:sz="2" w:space="1" w:color="FFFFFF"/>
                                    <w:left w:val="single" w:sz="2" w:space="11" w:color="FFFFFF"/>
                                    <w:bottom w:val="single" w:sz="2" w:space="4" w:color="FFFFFF"/>
                                    <w:right w:val="single" w:sz="2" w:space="4" w:color="FFFFFF"/>
                                  </w:divBdr>
                                  <w:divsChild>
                                    <w:div w:id="190926286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93714572">
                      <w:marLeft w:val="0"/>
                      <w:marRight w:val="0"/>
                      <w:marTop w:val="0"/>
                      <w:marBottom w:val="300"/>
                      <w:divBdr>
                        <w:top w:val="single" w:sz="6" w:space="0" w:color="E8E8E2"/>
                        <w:left w:val="single" w:sz="6" w:space="0" w:color="E8E8E2"/>
                        <w:bottom w:val="single" w:sz="6" w:space="0" w:color="E8E8E2"/>
                        <w:right w:val="single" w:sz="6" w:space="0" w:color="E8E8E2"/>
                      </w:divBdr>
                      <w:divsChild>
                        <w:div w:id="15667183">
                          <w:marLeft w:val="0"/>
                          <w:marRight w:val="0"/>
                          <w:marTop w:val="0"/>
                          <w:marBottom w:val="0"/>
                          <w:divBdr>
                            <w:top w:val="none" w:sz="0" w:space="0" w:color="auto"/>
                            <w:left w:val="none" w:sz="0" w:space="0" w:color="auto"/>
                            <w:bottom w:val="none" w:sz="0" w:space="0" w:color="auto"/>
                            <w:right w:val="none" w:sz="0" w:space="0" w:color="auto"/>
                          </w:divBdr>
                          <w:divsChild>
                            <w:div w:id="785973925">
                              <w:marLeft w:val="0"/>
                              <w:marRight w:val="0"/>
                              <w:marTop w:val="0"/>
                              <w:marBottom w:val="0"/>
                              <w:divBdr>
                                <w:top w:val="none" w:sz="0" w:space="0" w:color="auto"/>
                                <w:left w:val="none" w:sz="0" w:space="0" w:color="auto"/>
                                <w:bottom w:val="none" w:sz="0" w:space="0" w:color="auto"/>
                                <w:right w:val="none" w:sz="0" w:space="0" w:color="auto"/>
                              </w:divBdr>
                              <w:divsChild>
                                <w:div w:id="2027752427">
                                  <w:marLeft w:val="0"/>
                                  <w:marRight w:val="0"/>
                                  <w:marTop w:val="0"/>
                                  <w:marBottom w:val="0"/>
                                  <w:divBdr>
                                    <w:top w:val="single" w:sz="2" w:space="4" w:color="FFFFFF"/>
                                    <w:left w:val="single" w:sz="2" w:space="11" w:color="3FA03F"/>
                                    <w:bottom w:val="single" w:sz="2" w:space="4" w:color="FFFFFF"/>
                                    <w:right w:val="single" w:sz="2" w:space="4" w:color="FFFFFF"/>
                                  </w:divBdr>
                                  <w:divsChild>
                                    <w:div w:id="19531437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993417186">
                      <w:marLeft w:val="0"/>
                      <w:marRight w:val="0"/>
                      <w:marTop w:val="0"/>
                      <w:marBottom w:val="300"/>
                      <w:divBdr>
                        <w:top w:val="single" w:sz="6" w:space="0" w:color="E8E8E2"/>
                        <w:left w:val="single" w:sz="6" w:space="0" w:color="E8E8E2"/>
                        <w:bottom w:val="single" w:sz="6" w:space="0" w:color="E8E8E2"/>
                        <w:right w:val="single" w:sz="6" w:space="0" w:color="E8E8E2"/>
                      </w:divBdr>
                      <w:divsChild>
                        <w:div w:id="2092850124">
                          <w:marLeft w:val="0"/>
                          <w:marRight w:val="0"/>
                          <w:marTop w:val="0"/>
                          <w:marBottom w:val="0"/>
                          <w:divBdr>
                            <w:top w:val="none" w:sz="0" w:space="0" w:color="auto"/>
                            <w:left w:val="none" w:sz="0" w:space="0" w:color="auto"/>
                            <w:bottom w:val="none" w:sz="0" w:space="0" w:color="auto"/>
                            <w:right w:val="none" w:sz="0" w:space="0" w:color="auto"/>
                          </w:divBdr>
                          <w:divsChild>
                            <w:div w:id="1804303038">
                              <w:marLeft w:val="0"/>
                              <w:marRight w:val="0"/>
                              <w:marTop w:val="0"/>
                              <w:marBottom w:val="0"/>
                              <w:divBdr>
                                <w:top w:val="none" w:sz="0" w:space="0" w:color="auto"/>
                                <w:left w:val="none" w:sz="0" w:space="0" w:color="auto"/>
                                <w:bottom w:val="none" w:sz="0" w:space="0" w:color="auto"/>
                                <w:right w:val="none" w:sz="0" w:space="0" w:color="auto"/>
                              </w:divBdr>
                              <w:divsChild>
                                <w:div w:id="210118956">
                                  <w:marLeft w:val="0"/>
                                  <w:marRight w:val="0"/>
                                  <w:marTop w:val="0"/>
                                  <w:marBottom w:val="0"/>
                                  <w:divBdr>
                                    <w:top w:val="single" w:sz="2" w:space="4" w:color="FFFFFF"/>
                                    <w:left w:val="single" w:sz="2" w:space="11" w:color="FFFFFF"/>
                                    <w:bottom w:val="single" w:sz="2" w:space="1" w:color="FFFFFF"/>
                                    <w:right w:val="single" w:sz="2" w:space="4" w:color="FFFFFF"/>
                                  </w:divBdr>
                                  <w:divsChild>
                                    <w:div w:id="227151209">
                                      <w:marLeft w:val="0"/>
                                      <w:marRight w:val="0"/>
                                      <w:marTop w:val="0"/>
                                      <w:marBottom w:val="0"/>
                                      <w:divBdr>
                                        <w:top w:val="none" w:sz="0" w:space="0" w:color="auto"/>
                                        <w:left w:val="single" w:sz="24" w:space="8" w:color="52CE52"/>
                                        <w:bottom w:val="none" w:sz="0" w:space="0" w:color="auto"/>
                                        <w:right w:val="none" w:sz="0" w:space="0" w:color="auto"/>
                                      </w:divBdr>
                                    </w:div>
                                  </w:divsChild>
                                </w:div>
                                <w:div w:id="1082336024">
                                  <w:marLeft w:val="0"/>
                                  <w:marRight w:val="0"/>
                                  <w:marTop w:val="0"/>
                                  <w:marBottom w:val="0"/>
                                  <w:divBdr>
                                    <w:top w:val="single" w:sz="2" w:space="1" w:color="FFFFFF"/>
                                    <w:left w:val="single" w:sz="2" w:space="11" w:color="FFFFFF"/>
                                    <w:bottom w:val="single" w:sz="2" w:space="1" w:color="FFFFFF"/>
                                    <w:right w:val="single" w:sz="2" w:space="4" w:color="FFFFFF"/>
                                  </w:divBdr>
                                  <w:divsChild>
                                    <w:div w:id="306009242">
                                      <w:marLeft w:val="0"/>
                                      <w:marRight w:val="0"/>
                                      <w:marTop w:val="0"/>
                                      <w:marBottom w:val="0"/>
                                      <w:divBdr>
                                        <w:top w:val="none" w:sz="0" w:space="0" w:color="auto"/>
                                        <w:left w:val="single" w:sz="24" w:space="8" w:color="52CE52"/>
                                        <w:bottom w:val="none" w:sz="0" w:space="0" w:color="auto"/>
                                        <w:right w:val="none" w:sz="0" w:space="0" w:color="auto"/>
                                      </w:divBdr>
                                    </w:div>
                                  </w:divsChild>
                                </w:div>
                                <w:div w:id="312875601">
                                  <w:marLeft w:val="0"/>
                                  <w:marRight w:val="0"/>
                                  <w:marTop w:val="0"/>
                                  <w:marBottom w:val="0"/>
                                  <w:divBdr>
                                    <w:top w:val="single" w:sz="2" w:space="1" w:color="FFFFFF"/>
                                    <w:left w:val="single" w:sz="2" w:space="11" w:color="FFFFFF"/>
                                    <w:bottom w:val="single" w:sz="2" w:space="1" w:color="FFFFFF"/>
                                    <w:right w:val="single" w:sz="2" w:space="4" w:color="FFFFFF"/>
                                  </w:divBdr>
                                  <w:divsChild>
                                    <w:div w:id="1510680939">
                                      <w:marLeft w:val="0"/>
                                      <w:marRight w:val="0"/>
                                      <w:marTop w:val="0"/>
                                      <w:marBottom w:val="0"/>
                                      <w:divBdr>
                                        <w:top w:val="none" w:sz="0" w:space="0" w:color="auto"/>
                                        <w:left w:val="single" w:sz="24" w:space="8" w:color="52CE52"/>
                                        <w:bottom w:val="none" w:sz="0" w:space="0" w:color="auto"/>
                                        <w:right w:val="none" w:sz="0" w:space="0" w:color="auto"/>
                                      </w:divBdr>
                                    </w:div>
                                  </w:divsChild>
                                </w:div>
                                <w:div w:id="1551572596">
                                  <w:marLeft w:val="0"/>
                                  <w:marRight w:val="0"/>
                                  <w:marTop w:val="0"/>
                                  <w:marBottom w:val="0"/>
                                  <w:divBdr>
                                    <w:top w:val="single" w:sz="2" w:space="1" w:color="FFFFFF"/>
                                    <w:left w:val="single" w:sz="2" w:space="11" w:color="3FA03F"/>
                                    <w:bottom w:val="single" w:sz="2" w:space="1" w:color="FFFFFF"/>
                                    <w:right w:val="single" w:sz="2" w:space="4" w:color="FFFFFF"/>
                                  </w:divBdr>
                                  <w:divsChild>
                                    <w:div w:id="856043722">
                                      <w:marLeft w:val="0"/>
                                      <w:marRight w:val="0"/>
                                      <w:marTop w:val="0"/>
                                      <w:marBottom w:val="0"/>
                                      <w:divBdr>
                                        <w:top w:val="none" w:sz="0" w:space="0" w:color="auto"/>
                                        <w:left w:val="single" w:sz="24" w:space="8" w:color="52CE52"/>
                                        <w:bottom w:val="none" w:sz="0" w:space="0" w:color="auto"/>
                                        <w:right w:val="none" w:sz="0" w:space="0" w:color="auto"/>
                                      </w:divBdr>
                                    </w:div>
                                  </w:divsChild>
                                </w:div>
                                <w:div w:id="1192305317">
                                  <w:marLeft w:val="0"/>
                                  <w:marRight w:val="0"/>
                                  <w:marTop w:val="0"/>
                                  <w:marBottom w:val="0"/>
                                  <w:divBdr>
                                    <w:top w:val="single" w:sz="2" w:space="1" w:color="FFFFFF"/>
                                    <w:left w:val="single" w:sz="2" w:space="11" w:color="3FA03F"/>
                                    <w:bottom w:val="single" w:sz="2" w:space="1" w:color="FFFFFF"/>
                                    <w:right w:val="single" w:sz="2" w:space="4" w:color="FFFFFF"/>
                                  </w:divBdr>
                                  <w:divsChild>
                                    <w:div w:id="1301351063">
                                      <w:marLeft w:val="0"/>
                                      <w:marRight w:val="0"/>
                                      <w:marTop w:val="0"/>
                                      <w:marBottom w:val="0"/>
                                      <w:divBdr>
                                        <w:top w:val="none" w:sz="0" w:space="0" w:color="auto"/>
                                        <w:left w:val="single" w:sz="24" w:space="8" w:color="52CE52"/>
                                        <w:bottom w:val="none" w:sz="0" w:space="0" w:color="auto"/>
                                        <w:right w:val="none" w:sz="0" w:space="0" w:color="auto"/>
                                      </w:divBdr>
                                    </w:div>
                                  </w:divsChild>
                                </w:div>
                                <w:div w:id="1820074072">
                                  <w:marLeft w:val="0"/>
                                  <w:marRight w:val="0"/>
                                  <w:marTop w:val="0"/>
                                  <w:marBottom w:val="0"/>
                                  <w:divBdr>
                                    <w:top w:val="single" w:sz="2" w:space="1" w:color="FFFFFF"/>
                                    <w:left w:val="single" w:sz="2" w:space="11" w:color="3FA03F"/>
                                    <w:bottom w:val="single" w:sz="2" w:space="4" w:color="FFFFFF"/>
                                    <w:right w:val="single" w:sz="2" w:space="4" w:color="FFFFFF"/>
                                  </w:divBdr>
                                  <w:divsChild>
                                    <w:div w:id="4370702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321494714">
                      <w:marLeft w:val="0"/>
                      <w:marRight w:val="0"/>
                      <w:marTop w:val="0"/>
                      <w:marBottom w:val="300"/>
                      <w:divBdr>
                        <w:top w:val="single" w:sz="6" w:space="0" w:color="E8E8E2"/>
                        <w:left w:val="single" w:sz="6" w:space="0" w:color="E8E8E2"/>
                        <w:bottom w:val="single" w:sz="6" w:space="0" w:color="E8E8E2"/>
                        <w:right w:val="single" w:sz="6" w:space="0" w:color="E8E8E2"/>
                      </w:divBdr>
                      <w:divsChild>
                        <w:div w:id="1843154808">
                          <w:marLeft w:val="0"/>
                          <w:marRight w:val="0"/>
                          <w:marTop w:val="0"/>
                          <w:marBottom w:val="0"/>
                          <w:divBdr>
                            <w:top w:val="none" w:sz="0" w:space="0" w:color="auto"/>
                            <w:left w:val="none" w:sz="0" w:space="0" w:color="auto"/>
                            <w:bottom w:val="none" w:sz="0" w:space="0" w:color="auto"/>
                            <w:right w:val="none" w:sz="0" w:space="0" w:color="auto"/>
                          </w:divBdr>
                          <w:divsChild>
                            <w:div w:id="917326939">
                              <w:marLeft w:val="0"/>
                              <w:marRight w:val="0"/>
                              <w:marTop w:val="0"/>
                              <w:marBottom w:val="0"/>
                              <w:divBdr>
                                <w:top w:val="none" w:sz="0" w:space="0" w:color="auto"/>
                                <w:left w:val="none" w:sz="0" w:space="0" w:color="auto"/>
                                <w:bottom w:val="none" w:sz="0" w:space="0" w:color="auto"/>
                                <w:right w:val="none" w:sz="0" w:space="0" w:color="auto"/>
                              </w:divBdr>
                              <w:divsChild>
                                <w:div w:id="2094861989">
                                  <w:marLeft w:val="0"/>
                                  <w:marRight w:val="0"/>
                                  <w:marTop w:val="0"/>
                                  <w:marBottom w:val="0"/>
                                  <w:divBdr>
                                    <w:top w:val="single" w:sz="2" w:space="4" w:color="FFFFFF"/>
                                    <w:left w:val="single" w:sz="2" w:space="11" w:color="FFFFFF"/>
                                    <w:bottom w:val="single" w:sz="2" w:space="1" w:color="FFFFFF"/>
                                    <w:right w:val="single" w:sz="2" w:space="4" w:color="FFFFFF"/>
                                  </w:divBdr>
                                  <w:divsChild>
                                    <w:div w:id="718094557">
                                      <w:marLeft w:val="0"/>
                                      <w:marRight w:val="0"/>
                                      <w:marTop w:val="0"/>
                                      <w:marBottom w:val="0"/>
                                      <w:divBdr>
                                        <w:top w:val="none" w:sz="0" w:space="0" w:color="auto"/>
                                        <w:left w:val="single" w:sz="24" w:space="8" w:color="52CE52"/>
                                        <w:bottom w:val="none" w:sz="0" w:space="0" w:color="auto"/>
                                        <w:right w:val="none" w:sz="0" w:space="0" w:color="auto"/>
                                      </w:divBdr>
                                    </w:div>
                                  </w:divsChild>
                                </w:div>
                                <w:div w:id="291642375">
                                  <w:marLeft w:val="0"/>
                                  <w:marRight w:val="0"/>
                                  <w:marTop w:val="0"/>
                                  <w:marBottom w:val="0"/>
                                  <w:divBdr>
                                    <w:top w:val="single" w:sz="2" w:space="1" w:color="FFFFFF"/>
                                    <w:left w:val="single" w:sz="2" w:space="11" w:color="FFFFFF"/>
                                    <w:bottom w:val="single" w:sz="2" w:space="1" w:color="FFFFFF"/>
                                    <w:right w:val="single" w:sz="2" w:space="4" w:color="FFFFFF"/>
                                  </w:divBdr>
                                  <w:divsChild>
                                    <w:div w:id="1306472632">
                                      <w:marLeft w:val="0"/>
                                      <w:marRight w:val="0"/>
                                      <w:marTop w:val="0"/>
                                      <w:marBottom w:val="0"/>
                                      <w:divBdr>
                                        <w:top w:val="none" w:sz="0" w:space="0" w:color="auto"/>
                                        <w:left w:val="single" w:sz="24" w:space="8" w:color="52CE52"/>
                                        <w:bottom w:val="none" w:sz="0" w:space="0" w:color="auto"/>
                                        <w:right w:val="none" w:sz="0" w:space="0" w:color="auto"/>
                                      </w:divBdr>
                                    </w:div>
                                  </w:divsChild>
                                </w:div>
                                <w:div w:id="132255056">
                                  <w:marLeft w:val="0"/>
                                  <w:marRight w:val="0"/>
                                  <w:marTop w:val="0"/>
                                  <w:marBottom w:val="0"/>
                                  <w:divBdr>
                                    <w:top w:val="single" w:sz="2" w:space="1" w:color="FFFFFF"/>
                                    <w:left w:val="single" w:sz="2" w:space="11" w:color="FFFFFF"/>
                                    <w:bottom w:val="single" w:sz="2" w:space="1" w:color="FFFFFF"/>
                                    <w:right w:val="single" w:sz="2" w:space="4" w:color="FFFFFF"/>
                                  </w:divBdr>
                                  <w:divsChild>
                                    <w:div w:id="1459880930">
                                      <w:marLeft w:val="0"/>
                                      <w:marRight w:val="0"/>
                                      <w:marTop w:val="0"/>
                                      <w:marBottom w:val="0"/>
                                      <w:divBdr>
                                        <w:top w:val="none" w:sz="0" w:space="0" w:color="auto"/>
                                        <w:left w:val="single" w:sz="24" w:space="8" w:color="52CE52"/>
                                        <w:bottom w:val="none" w:sz="0" w:space="0" w:color="auto"/>
                                        <w:right w:val="none" w:sz="0" w:space="0" w:color="auto"/>
                                      </w:divBdr>
                                    </w:div>
                                  </w:divsChild>
                                </w:div>
                                <w:div w:id="230970828">
                                  <w:marLeft w:val="0"/>
                                  <w:marRight w:val="0"/>
                                  <w:marTop w:val="0"/>
                                  <w:marBottom w:val="0"/>
                                  <w:divBdr>
                                    <w:top w:val="single" w:sz="2" w:space="1" w:color="FFFFFF"/>
                                    <w:left w:val="single" w:sz="2" w:space="11" w:color="FFFFFF"/>
                                    <w:bottom w:val="single" w:sz="2" w:space="1" w:color="FFFFFF"/>
                                    <w:right w:val="single" w:sz="2" w:space="4" w:color="FFFFFF"/>
                                  </w:divBdr>
                                  <w:divsChild>
                                    <w:div w:id="963658420">
                                      <w:marLeft w:val="0"/>
                                      <w:marRight w:val="0"/>
                                      <w:marTop w:val="0"/>
                                      <w:marBottom w:val="0"/>
                                      <w:divBdr>
                                        <w:top w:val="none" w:sz="0" w:space="0" w:color="auto"/>
                                        <w:left w:val="single" w:sz="24" w:space="8" w:color="52CE52"/>
                                        <w:bottom w:val="none" w:sz="0" w:space="0" w:color="auto"/>
                                        <w:right w:val="none" w:sz="0" w:space="0" w:color="auto"/>
                                      </w:divBdr>
                                    </w:div>
                                  </w:divsChild>
                                </w:div>
                                <w:div w:id="387456696">
                                  <w:marLeft w:val="0"/>
                                  <w:marRight w:val="0"/>
                                  <w:marTop w:val="0"/>
                                  <w:marBottom w:val="0"/>
                                  <w:divBdr>
                                    <w:top w:val="single" w:sz="2" w:space="1" w:color="FFFFFF"/>
                                    <w:left w:val="single" w:sz="2" w:space="11" w:color="FFFFFF"/>
                                    <w:bottom w:val="single" w:sz="2" w:space="1" w:color="FFFFFF"/>
                                    <w:right w:val="single" w:sz="2" w:space="4" w:color="FFFFFF"/>
                                  </w:divBdr>
                                  <w:divsChild>
                                    <w:div w:id="498808296">
                                      <w:marLeft w:val="0"/>
                                      <w:marRight w:val="0"/>
                                      <w:marTop w:val="0"/>
                                      <w:marBottom w:val="0"/>
                                      <w:divBdr>
                                        <w:top w:val="none" w:sz="0" w:space="0" w:color="auto"/>
                                        <w:left w:val="single" w:sz="24" w:space="8" w:color="52CE52"/>
                                        <w:bottom w:val="none" w:sz="0" w:space="0" w:color="auto"/>
                                        <w:right w:val="none" w:sz="0" w:space="0" w:color="auto"/>
                                      </w:divBdr>
                                    </w:div>
                                  </w:divsChild>
                                </w:div>
                                <w:div w:id="1808475688">
                                  <w:marLeft w:val="0"/>
                                  <w:marRight w:val="0"/>
                                  <w:marTop w:val="0"/>
                                  <w:marBottom w:val="0"/>
                                  <w:divBdr>
                                    <w:top w:val="single" w:sz="2" w:space="1" w:color="FFFFFF"/>
                                    <w:left w:val="single" w:sz="2" w:space="11" w:color="FFFFFF"/>
                                    <w:bottom w:val="single" w:sz="2" w:space="1" w:color="FFFFFF"/>
                                    <w:right w:val="single" w:sz="2" w:space="4" w:color="FFFFFF"/>
                                  </w:divBdr>
                                  <w:divsChild>
                                    <w:div w:id="413673414">
                                      <w:marLeft w:val="0"/>
                                      <w:marRight w:val="0"/>
                                      <w:marTop w:val="0"/>
                                      <w:marBottom w:val="0"/>
                                      <w:divBdr>
                                        <w:top w:val="none" w:sz="0" w:space="0" w:color="auto"/>
                                        <w:left w:val="single" w:sz="24" w:space="8" w:color="52CE52"/>
                                        <w:bottom w:val="none" w:sz="0" w:space="0" w:color="auto"/>
                                        <w:right w:val="none" w:sz="0" w:space="0" w:color="auto"/>
                                      </w:divBdr>
                                    </w:div>
                                  </w:divsChild>
                                </w:div>
                                <w:div w:id="469052350">
                                  <w:marLeft w:val="0"/>
                                  <w:marRight w:val="0"/>
                                  <w:marTop w:val="0"/>
                                  <w:marBottom w:val="0"/>
                                  <w:divBdr>
                                    <w:top w:val="single" w:sz="2" w:space="1" w:color="FFFFFF"/>
                                    <w:left w:val="single" w:sz="2" w:space="11" w:color="FFFFFF"/>
                                    <w:bottom w:val="single" w:sz="2" w:space="4" w:color="FFFFFF"/>
                                    <w:right w:val="single" w:sz="2" w:space="4" w:color="FFFFFF"/>
                                  </w:divBdr>
                                  <w:divsChild>
                                    <w:div w:id="13798639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61040586">
                      <w:marLeft w:val="0"/>
                      <w:marRight w:val="0"/>
                      <w:marTop w:val="0"/>
                      <w:marBottom w:val="300"/>
                      <w:divBdr>
                        <w:top w:val="single" w:sz="6" w:space="0" w:color="E8E8E2"/>
                        <w:left w:val="single" w:sz="6" w:space="0" w:color="E8E8E2"/>
                        <w:bottom w:val="single" w:sz="6" w:space="0" w:color="E8E8E2"/>
                        <w:right w:val="single" w:sz="6" w:space="0" w:color="E8E8E2"/>
                      </w:divBdr>
                      <w:divsChild>
                        <w:div w:id="1295676874">
                          <w:marLeft w:val="0"/>
                          <w:marRight w:val="0"/>
                          <w:marTop w:val="0"/>
                          <w:marBottom w:val="0"/>
                          <w:divBdr>
                            <w:top w:val="none" w:sz="0" w:space="0" w:color="auto"/>
                            <w:left w:val="none" w:sz="0" w:space="0" w:color="auto"/>
                            <w:bottom w:val="none" w:sz="0" w:space="0" w:color="auto"/>
                            <w:right w:val="none" w:sz="0" w:space="0" w:color="auto"/>
                          </w:divBdr>
                          <w:divsChild>
                            <w:div w:id="1817263684">
                              <w:marLeft w:val="0"/>
                              <w:marRight w:val="0"/>
                              <w:marTop w:val="0"/>
                              <w:marBottom w:val="0"/>
                              <w:divBdr>
                                <w:top w:val="none" w:sz="0" w:space="0" w:color="auto"/>
                                <w:left w:val="none" w:sz="0" w:space="0" w:color="auto"/>
                                <w:bottom w:val="none" w:sz="0" w:space="0" w:color="auto"/>
                                <w:right w:val="none" w:sz="0" w:space="0" w:color="auto"/>
                              </w:divBdr>
                              <w:divsChild>
                                <w:div w:id="1476529041">
                                  <w:marLeft w:val="0"/>
                                  <w:marRight w:val="0"/>
                                  <w:marTop w:val="0"/>
                                  <w:marBottom w:val="0"/>
                                  <w:divBdr>
                                    <w:top w:val="single" w:sz="2" w:space="4" w:color="FFFFFF"/>
                                    <w:left w:val="single" w:sz="2" w:space="11" w:color="FFFFFF"/>
                                    <w:bottom w:val="single" w:sz="2" w:space="1" w:color="FFFFFF"/>
                                    <w:right w:val="single" w:sz="2" w:space="4" w:color="FFFFFF"/>
                                  </w:divBdr>
                                  <w:divsChild>
                                    <w:div w:id="1266960251">
                                      <w:marLeft w:val="0"/>
                                      <w:marRight w:val="0"/>
                                      <w:marTop w:val="0"/>
                                      <w:marBottom w:val="0"/>
                                      <w:divBdr>
                                        <w:top w:val="none" w:sz="0" w:space="0" w:color="auto"/>
                                        <w:left w:val="single" w:sz="24" w:space="8" w:color="52CE52"/>
                                        <w:bottom w:val="none" w:sz="0" w:space="0" w:color="auto"/>
                                        <w:right w:val="none" w:sz="0" w:space="0" w:color="auto"/>
                                      </w:divBdr>
                                    </w:div>
                                  </w:divsChild>
                                </w:div>
                                <w:div w:id="1210603868">
                                  <w:marLeft w:val="0"/>
                                  <w:marRight w:val="0"/>
                                  <w:marTop w:val="0"/>
                                  <w:marBottom w:val="0"/>
                                  <w:divBdr>
                                    <w:top w:val="single" w:sz="2" w:space="1" w:color="FFFFFF"/>
                                    <w:left w:val="single" w:sz="2" w:space="11" w:color="FFFFFF"/>
                                    <w:bottom w:val="single" w:sz="2" w:space="1" w:color="FFFFFF"/>
                                    <w:right w:val="single" w:sz="2" w:space="4" w:color="FFFFFF"/>
                                  </w:divBdr>
                                  <w:divsChild>
                                    <w:div w:id="944387201">
                                      <w:marLeft w:val="0"/>
                                      <w:marRight w:val="0"/>
                                      <w:marTop w:val="0"/>
                                      <w:marBottom w:val="0"/>
                                      <w:divBdr>
                                        <w:top w:val="none" w:sz="0" w:space="0" w:color="auto"/>
                                        <w:left w:val="single" w:sz="24" w:space="8" w:color="52CE52"/>
                                        <w:bottom w:val="none" w:sz="0" w:space="0" w:color="auto"/>
                                        <w:right w:val="none" w:sz="0" w:space="0" w:color="auto"/>
                                      </w:divBdr>
                                    </w:div>
                                  </w:divsChild>
                                </w:div>
                                <w:div w:id="914438201">
                                  <w:marLeft w:val="0"/>
                                  <w:marRight w:val="0"/>
                                  <w:marTop w:val="0"/>
                                  <w:marBottom w:val="0"/>
                                  <w:divBdr>
                                    <w:top w:val="single" w:sz="2" w:space="1" w:color="FFFFFF"/>
                                    <w:left w:val="single" w:sz="2" w:space="11" w:color="FFFFFF"/>
                                    <w:bottom w:val="single" w:sz="2" w:space="4" w:color="FFFFFF"/>
                                    <w:right w:val="single" w:sz="2" w:space="4" w:color="FFFFFF"/>
                                  </w:divBdr>
                                  <w:divsChild>
                                    <w:div w:id="11501734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80679108">
                      <w:marLeft w:val="0"/>
                      <w:marRight w:val="0"/>
                      <w:marTop w:val="0"/>
                      <w:marBottom w:val="300"/>
                      <w:divBdr>
                        <w:top w:val="single" w:sz="6" w:space="0" w:color="E8E8E2"/>
                        <w:left w:val="single" w:sz="6" w:space="0" w:color="E8E8E2"/>
                        <w:bottom w:val="single" w:sz="6" w:space="0" w:color="E8E8E2"/>
                        <w:right w:val="single" w:sz="6" w:space="0" w:color="E8E8E2"/>
                      </w:divBdr>
                      <w:divsChild>
                        <w:div w:id="361899075">
                          <w:marLeft w:val="0"/>
                          <w:marRight w:val="0"/>
                          <w:marTop w:val="0"/>
                          <w:marBottom w:val="0"/>
                          <w:divBdr>
                            <w:top w:val="none" w:sz="0" w:space="0" w:color="auto"/>
                            <w:left w:val="none" w:sz="0" w:space="0" w:color="auto"/>
                            <w:bottom w:val="none" w:sz="0" w:space="0" w:color="auto"/>
                            <w:right w:val="none" w:sz="0" w:space="0" w:color="auto"/>
                          </w:divBdr>
                          <w:divsChild>
                            <w:div w:id="155540310">
                              <w:marLeft w:val="0"/>
                              <w:marRight w:val="0"/>
                              <w:marTop w:val="0"/>
                              <w:marBottom w:val="0"/>
                              <w:divBdr>
                                <w:top w:val="none" w:sz="0" w:space="0" w:color="auto"/>
                                <w:left w:val="none" w:sz="0" w:space="0" w:color="auto"/>
                                <w:bottom w:val="none" w:sz="0" w:space="0" w:color="auto"/>
                                <w:right w:val="none" w:sz="0" w:space="0" w:color="auto"/>
                              </w:divBdr>
                              <w:divsChild>
                                <w:div w:id="178470072">
                                  <w:marLeft w:val="0"/>
                                  <w:marRight w:val="0"/>
                                  <w:marTop w:val="0"/>
                                  <w:marBottom w:val="0"/>
                                  <w:divBdr>
                                    <w:top w:val="single" w:sz="2" w:space="4" w:color="FFFFFF"/>
                                    <w:left w:val="single" w:sz="2" w:space="11" w:color="FFFFFF"/>
                                    <w:bottom w:val="single" w:sz="2" w:space="4" w:color="FFFFFF"/>
                                    <w:right w:val="single" w:sz="2" w:space="4" w:color="FFFFFF"/>
                                  </w:divBdr>
                                  <w:divsChild>
                                    <w:div w:id="11949308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21590209">
                      <w:marLeft w:val="0"/>
                      <w:marRight w:val="0"/>
                      <w:marTop w:val="0"/>
                      <w:marBottom w:val="300"/>
                      <w:divBdr>
                        <w:top w:val="single" w:sz="6" w:space="0" w:color="E8E8E2"/>
                        <w:left w:val="single" w:sz="6" w:space="0" w:color="E8E8E2"/>
                        <w:bottom w:val="single" w:sz="6" w:space="0" w:color="E8E8E2"/>
                        <w:right w:val="single" w:sz="6" w:space="0" w:color="E8E8E2"/>
                      </w:divBdr>
                      <w:divsChild>
                        <w:div w:id="339816581">
                          <w:marLeft w:val="0"/>
                          <w:marRight w:val="0"/>
                          <w:marTop w:val="0"/>
                          <w:marBottom w:val="0"/>
                          <w:divBdr>
                            <w:top w:val="none" w:sz="0" w:space="0" w:color="auto"/>
                            <w:left w:val="none" w:sz="0" w:space="0" w:color="auto"/>
                            <w:bottom w:val="none" w:sz="0" w:space="0" w:color="auto"/>
                            <w:right w:val="none" w:sz="0" w:space="0" w:color="auto"/>
                          </w:divBdr>
                          <w:divsChild>
                            <w:div w:id="359358601">
                              <w:marLeft w:val="0"/>
                              <w:marRight w:val="0"/>
                              <w:marTop w:val="0"/>
                              <w:marBottom w:val="0"/>
                              <w:divBdr>
                                <w:top w:val="none" w:sz="0" w:space="0" w:color="auto"/>
                                <w:left w:val="none" w:sz="0" w:space="0" w:color="auto"/>
                                <w:bottom w:val="none" w:sz="0" w:space="0" w:color="auto"/>
                                <w:right w:val="none" w:sz="0" w:space="0" w:color="auto"/>
                              </w:divBdr>
                              <w:divsChild>
                                <w:div w:id="767310298">
                                  <w:marLeft w:val="0"/>
                                  <w:marRight w:val="0"/>
                                  <w:marTop w:val="0"/>
                                  <w:marBottom w:val="0"/>
                                  <w:divBdr>
                                    <w:top w:val="single" w:sz="2" w:space="4" w:color="FFFFFF"/>
                                    <w:left w:val="single" w:sz="2" w:space="11" w:color="FFFFFF"/>
                                    <w:bottom w:val="single" w:sz="2" w:space="1" w:color="FFFFFF"/>
                                    <w:right w:val="single" w:sz="2" w:space="4" w:color="FFFFFF"/>
                                  </w:divBdr>
                                  <w:divsChild>
                                    <w:div w:id="194464451">
                                      <w:marLeft w:val="0"/>
                                      <w:marRight w:val="0"/>
                                      <w:marTop w:val="0"/>
                                      <w:marBottom w:val="0"/>
                                      <w:divBdr>
                                        <w:top w:val="none" w:sz="0" w:space="0" w:color="auto"/>
                                        <w:left w:val="single" w:sz="24" w:space="8" w:color="52CE52"/>
                                        <w:bottom w:val="none" w:sz="0" w:space="0" w:color="auto"/>
                                        <w:right w:val="none" w:sz="0" w:space="0" w:color="auto"/>
                                      </w:divBdr>
                                    </w:div>
                                  </w:divsChild>
                                </w:div>
                                <w:div w:id="2081782303">
                                  <w:marLeft w:val="0"/>
                                  <w:marRight w:val="0"/>
                                  <w:marTop w:val="0"/>
                                  <w:marBottom w:val="0"/>
                                  <w:divBdr>
                                    <w:top w:val="single" w:sz="2" w:space="1" w:color="FFFFFF"/>
                                    <w:left w:val="single" w:sz="2" w:space="11" w:color="FFFFFF"/>
                                    <w:bottom w:val="single" w:sz="2" w:space="4" w:color="FFFFFF"/>
                                    <w:right w:val="single" w:sz="2" w:space="4" w:color="FFFFFF"/>
                                  </w:divBdr>
                                  <w:divsChild>
                                    <w:div w:id="172571964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1971047">
                      <w:marLeft w:val="0"/>
                      <w:marRight w:val="0"/>
                      <w:marTop w:val="0"/>
                      <w:marBottom w:val="300"/>
                      <w:divBdr>
                        <w:top w:val="single" w:sz="6" w:space="0" w:color="E8E8E2"/>
                        <w:left w:val="single" w:sz="6" w:space="0" w:color="E8E8E2"/>
                        <w:bottom w:val="single" w:sz="6" w:space="0" w:color="E8E8E2"/>
                        <w:right w:val="single" w:sz="6" w:space="0" w:color="E8E8E2"/>
                      </w:divBdr>
                      <w:divsChild>
                        <w:div w:id="851142803">
                          <w:marLeft w:val="0"/>
                          <w:marRight w:val="0"/>
                          <w:marTop w:val="0"/>
                          <w:marBottom w:val="0"/>
                          <w:divBdr>
                            <w:top w:val="none" w:sz="0" w:space="0" w:color="auto"/>
                            <w:left w:val="none" w:sz="0" w:space="0" w:color="auto"/>
                            <w:bottom w:val="none" w:sz="0" w:space="0" w:color="auto"/>
                            <w:right w:val="none" w:sz="0" w:space="0" w:color="auto"/>
                          </w:divBdr>
                          <w:divsChild>
                            <w:div w:id="945961779">
                              <w:marLeft w:val="0"/>
                              <w:marRight w:val="0"/>
                              <w:marTop w:val="0"/>
                              <w:marBottom w:val="0"/>
                              <w:divBdr>
                                <w:top w:val="none" w:sz="0" w:space="0" w:color="auto"/>
                                <w:left w:val="none" w:sz="0" w:space="0" w:color="auto"/>
                                <w:bottom w:val="none" w:sz="0" w:space="0" w:color="auto"/>
                                <w:right w:val="none" w:sz="0" w:space="0" w:color="auto"/>
                              </w:divBdr>
                              <w:divsChild>
                                <w:div w:id="251818000">
                                  <w:marLeft w:val="0"/>
                                  <w:marRight w:val="0"/>
                                  <w:marTop w:val="0"/>
                                  <w:marBottom w:val="0"/>
                                  <w:divBdr>
                                    <w:top w:val="single" w:sz="2" w:space="4" w:color="FFFFFF"/>
                                    <w:left w:val="single" w:sz="2" w:space="11" w:color="FFFFFF"/>
                                    <w:bottom w:val="single" w:sz="2" w:space="1" w:color="FFFFFF"/>
                                    <w:right w:val="single" w:sz="2" w:space="4" w:color="FFFFFF"/>
                                  </w:divBdr>
                                  <w:divsChild>
                                    <w:div w:id="1631937336">
                                      <w:marLeft w:val="0"/>
                                      <w:marRight w:val="0"/>
                                      <w:marTop w:val="0"/>
                                      <w:marBottom w:val="0"/>
                                      <w:divBdr>
                                        <w:top w:val="none" w:sz="0" w:space="0" w:color="auto"/>
                                        <w:left w:val="single" w:sz="24" w:space="8" w:color="52CE52"/>
                                        <w:bottom w:val="none" w:sz="0" w:space="0" w:color="auto"/>
                                        <w:right w:val="none" w:sz="0" w:space="0" w:color="auto"/>
                                      </w:divBdr>
                                    </w:div>
                                  </w:divsChild>
                                </w:div>
                                <w:div w:id="1542091541">
                                  <w:marLeft w:val="0"/>
                                  <w:marRight w:val="0"/>
                                  <w:marTop w:val="0"/>
                                  <w:marBottom w:val="0"/>
                                  <w:divBdr>
                                    <w:top w:val="single" w:sz="2" w:space="1" w:color="FFFFFF"/>
                                    <w:left w:val="single" w:sz="2" w:space="11" w:color="FFFFFF"/>
                                    <w:bottom w:val="single" w:sz="2" w:space="1" w:color="FFFFFF"/>
                                    <w:right w:val="single" w:sz="2" w:space="4" w:color="FFFFFF"/>
                                  </w:divBdr>
                                  <w:divsChild>
                                    <w:div w:id="1243678739">
                                      <w:marLeft w:val="0"/>
                                      <w:marRight w:val="0"/>
                                      <w:marTop w:val="0"/>
                                      <w:marBottom w:val="0"/>
                                      <w:divBdr>
                                        <w:top w:val="none" w:sz="0" w:space="0" w:color="auto"/>
                                        <w:left w:val="single" w:sz="24" w:space="8" w:color="52CE52"/>
                                        <w:bottom w:val="none" w:sz="0" w:space="0" w:color="auto"/>
                                        <w:right w:val="none" w:sz="0" w:space="0" w:color="auto"/>
                                      </w:divBdr>
                                    </w:div>
                                  </w:divsChild>
                                </w:div>
                                <w:div w:id="1616790143">
                                  <w:marLeft w:val="0"/>
                                  <w:marRight w:val="0"/>
                                  <w:marTop w:val="0"/>
                                  <w:marBottom w:val="0"/>
                                  <w:divBdr>
                                    <w:top w:val="single" w:sz="2" w:space="1" w:color="FFFFFF"/>
                                    <w:left w:val="single" w:sz="2" w:space="11" w:color="FFFFFF"/>
                                    <w:bottom w:val="single" w:sz="2" w:space="1" w:color="FFFFFF"/>
                                    <w:right w:val="single" w:sz="2" w:space="4" w:color="FFFFFF"/>
                                  </w:divBdr>
                                  <w:divsChild>
                                    <w:div w:id="596865468">
                                      <w:marLeft w:val="0"/>
                                      <w:marRight w:val="0"/>
                                      <w:marTop w:val="0"/>
                                      <w:marBottom w:val="0"/>
                                      <w:divBdr>
                                        <w:top w:val="none" w:sz="0" w:space="0" w:color="auto"/>
                                        <w:left w:val="single" w:sz="24" w:space="8" w:color="52CE52"/>
                                        <w:bottom w:val="none" w:sz="0" w:space="0" w:color="auto"/>
                                        <w:right w:val="none" w:sz="0" w:space="0" w:color="auto"/>
                                      </w:divBdr>
                                    </w:div>
                                  </w:divsChild>
                                </w:div>
                                <w:div w:id="866060102">
                                  <w:marLeft w:val="0"/>
                                  <w:marRight w:val="0"/>
                                  <w:marTop w:val="0"/>
                                  <w:marBottom w:val="0"/>
                                  <w:divBdr>
                                    <w:top w:val="single" w:sz="2" w:space="1" w:color="FFFFFF"/>
                                    <w:left w:val="single" w:sz="2" w:space="11" w:color="FFFFFF"/>
                                    <w:bottom w:val="single" w:sz="2" w:space="1" w:color="FFFFFF"/>
                                    <w:right w:val="single" w:sz="2" w:space="4" w:color="FFFFFF"/>
                                  </w:divBdr>
                                  <w:divsChild>
                                    <w:div w:id="575210784">
                                      <w:marLeft w:val="0"/>
                                      <w:marRight w:val="0"/>
                                      <w:marTop w:val="0"/>
                                      <w:marBottom w:val="0"/>
                                      <w:divBdr>
                                        <w:top w:val="none" w:sz="0" w:space="0" w:color="auto"/>
                                        <w:left w:val="single" w:sz="24" w:space="8" w:color="52CE52"/>
                                        <w:bottom w:val="none" w:sz="0" w:space="0" w:color="auto"/>
                                        <w:right w:val="none" w:sz="0" w:space="0" w:color="auto"/>
                                      </w:divBdr>
                                    </w:div>
                                  </w:divsChild>
                                </w:div>
                                <w:div w:id="391656520">
                                  <w:marLeft w:val="0"/>
                                  <w:marRight w:val="0"/>
                                  <w:marTop w:val="0"/>
                                  <w:marBottom w:val="0"/>
                                  <w:divBdr>
                                    <w:top w:val="single" w:sz="2" w:space="1" w:color="FFFFFF"/>
                                    <w:left w:val="single" w:sz="2" w:space="11" w:color="FFFFFF"/>
                                    <w:bottom w:val="single" w:sz="2" w:space="1" w:color="FFFFFF"/>
                                    <w:right w:val="single" w:sz="2" w:space="4" w:color="FFFFFF"/>
                                  </w:divBdr>
                                  <w:divsChild>
                                    <w:div w:id="135417448">
                                      <w:marLeft w:val="0"/>
                                      <w:marRight w:val="0"/>
                                      <w:marTop w:val="0"/>
                                      <w:marBottom w:val="0"/>
                                      <w:divBdr>
                                        <w:top w:val="none" w:sz="0" w:space="0" w:color="auto"/>
                                        <w:left w:val="single" w:sz="24" w:space="8" w:color="52CE52"/>
                                        <w:bottom w:val="none" w:sz="0" w:space="0" w:color="auto"/>
                                        <w:right w:val="none" w:sz="0" w:space="0" w:color="auto"/>
                                      </w:divBdr>
                                    </w:div>
                                  </w:divsChild>
                                </w:div>
                                <w:div w:id="2102287501">
                                  <w:marLeft w:val="0"/>
                                  <w:marRight w:val="0"/>
                                  <w:marTop w:val="0"/>
                                  <w:marBottom w:val="0"/>
                                  <w:divBdr>
                                    <w:top w:val="single" w:sz="2" w:space="1" w:color="FFFFFF"/>
                                    <w:left w:val="single" w:sz="2" w:space="11" w:color="FFFFFF"/>
                                    <w:bottom w:val="single" w:sz="2" w:space="1" w:color="FFFFFF"/>
                                    <w:right w:val="single" w:sz="2" w:space="4" w:color="FFFFFF"/>
                                  </w:divBdr>
                                  <w:divsChild>
                                    <w:div w:id="947589615">
                                      <w:marLeft w:val="0"/>
                                      <w:marRight w:val="0"/>
                                      <w:marTop w:val="0"/>
                                      <w:marBottom w:val="0"/>
                                      <w:divBdr>
                                        <w:top w:val="none" w:sz="0" w:space="0" w:color="auto"/>
                                        <w:left w:val="single" w:sz="24" w:space="8" w:color="52CE52"/>
                                        <w:bottom w:val="none" w:sz="0" w:space="0" w:color="auto"/>
                                        <w:right w:val="none" w:sz="0" w:space="0" w:color="auto"/>
                                      </w:divBdr>
                                    </w:div>
                                  </w:divsChild>
                                </w:div>
                                <w:div w:id="354233666">
                                  <w:marLeft w:val="0"/>
                                  <w:marRight w:val="0"/>
                                  <w:marTop w:val="0"/>
                                  <w:marBottom w:val="0"/>
                                  <w:divBdr>
                                    <w:top w:val="single" w:sz="2" w:space="1" w:color="FFFFFF"/>
                                    <w:left w:val="single" w:sz="2" w:space="11" w:color="FFFFFF"/>
                                    <w:bottom w:val="single" w:sz="2" w:space="1" w:color="FFFFFF"/>
                                    <w:right w:val="single" w:sz="2" w:space="4" w:color="FFFFFF"/>
                                  </w:divBdr>
                                  <w:divsChild>
                                    <w:div w:id="518542025">
                                      <w:marLeft w:val="0"/>
                                      <w:marRight w:val="0"/>
                                      <w:marTop w:val="0"/>
                                      <w:marBottom w:val="0"/>
                                      <w:divBdr>
                                        <w:top w:val="none" w:sz="0" w:space="0" w:color="auto"/>
                                        <w:left w:val="single" w:sz="24" w:space="8" w:color="52CE52"/>
                                        <w:bottom w:val="none" w:sz="0" w:space="0" w:color="auto"/>
                                        <w:right w:val="none" w:sz="0" w:space="0" w:color="auto"/>
                                      </w:divBdr>
                                    </w:div>
                                  </w:divsChild>
                                </w:div>
                                <w:div w:id="365256670">
                                  <w:marLeft w:val="0"/>
                                  <w:marRight w:val="0"/>
                                  <w:marTop w:val="0"/>
                                  <w:marBottom w:val="0"/>
                                  <w:divBdr>
                                    <w:top w:val="single" w:sz="2" w:space="1" w:color="FFFFFF"/>
                                    <w:left w:val="single" w:sz="2" w:space="11" w:color="FFFFFF"/>
                                    <w:bottom w:val="single" w:sz="2" w:space="1" w:color="FFFFFF"/>
                                    <w:right w:val="single" w:sz="2" w:space="4" w:color="FFFFFF"/>
                                  </w:divBdr>
                                  <w:divsChild>
                                    <w:div w:id="1628202355">
                                      <w:marLeft w:val="0"/>
                                      <w:marRight w:val="0"/>
                                      <w:marTop w:val="0"/>
                                      <w:marBottom w:val="0"/>
                                      <w:divBdr>
                                        <w:top w:val="none" w:sz="0" w:space="0" w:color="auto"/>
                                        <w:left w:val="single" w:sz="24" w:space="8" w:color="52CE52"/>
                                        <w:bottom w:val="none" w:sz="0" w:space="0" w:color="auto"/>
                                        <w:right w:val="none" w:sz="0" w:space="0" w:color="auto"/>
                                      </w:divBdr>
                                    </w:div>
                                  </w:divsChild>
                                </w:div>
                                <w:div w:id="1918516688">
                                  <w:marLeft w:val="0"/>
                                  <w:marRight w:val="0"/>
                                  <w:marTop w:val="0"/>
                                  <w:marBottom w:val="0"/>
                                  <w:divBdr>
                                    <w:top w:val="single" w:sz="2" w:space="1" w:color="FFFFFF"/>
                                    <w:left w:val="single" w:sz="2" w:space="11" w:color="FFFFFF"/>
                                    <w:bottom w:val="single" w:sz="2" w:space="1" w:color="FFFFFF"/>
                                    <w:right w:val="single" w:sz="2" w:space="4" w:color="FFFFFF"/>
                                  </w:divBdr>
                                  <w:divsChild>
                                    <w:div w:id="1607345061">
                                      <w:marLeft w:val="0"/>
                                      <w:marRight w:val="0"/>
                                      <w:marTop w:val="0"/>
                                      <w:marBottom w:val="0"/>
                                      <w:divBdr>
                                        <w:top w:val="none" w:sz="0" w:space="0" w:color="auto"/>
                                        <w:left w:val="single" w:sz="24" w:space="8" w:color="52CE52"/>
                                        <w:bottom w:val="none" w:sz="0" w:space="0" w:color="auto"/>
                                        <w:right w:val="none" w:sz="0" w:space="0" w:color="auto"/>
                                      </w:divBdr>
                                    </w:div>
                                  </w:divsChild>
                                </w:div>
                                <w:div w:id="836308706">
                                  <w:marLeft w:val="0"/>
                                  <w:marRight w:val="0"/>
                                  <w:marTop w:val="0"/>
                                  <w:marBottom w:val="0"/>
                                  <w:divBdr>
                                    <w:top w:val="single" w:sz="2" w:space="1" w:color="FFFFFF"/>
                                    <w:left w:val="single" w:sz="2" w:space="11" w:color="FFFFFF"/>
                                    <w:bottom w:val="single" w:sz="2" w:space="1" w:color="FFFFFF"/>
                                    <w:right w:val="single" w:sz="2" w:space="4" w:color="FFFFFF"/>
                                  </w:divBdr>
                                  <w:divsChild>
                                    <w:div w:id="1611013387">
                                      <w:marLeft w:val="0"/>
                                      <w:marRight w:val="0"/>
                                      <w:marTop w:val="0"/>
                                      <w:marBottom w:val="0"/>
                                      <w:divBdr>
                                        <w:top w:val="none" w:sz="0" w:space="0" w:color="auto"/>
                                        <w:left w:val="single" w:sz="24" w:space="8" w:color="52CE52"/>
                                        <w:bottom w:val="none" w:sz="0" w:space="0" w:color="auto"/>
                                        <w:right w:val="none" w:sz="0" w:space="0" w:color="auto"/>
                                      </w:divBdr>
                                    </w:div>
                                  </w:divsChild>
                                </w:div>
                                <w:div w:id="1127940590">
                                  <w:marLeft w:val="0"/>
                                  <w:marRight w:val="0"/>
                                  <w:marTop w:val="0"/>
                                  <w:marBottom w:val="0"/>
                                  <w:divBdr>
                                    <w:top w:val="single" w:sz="2" w:space="1" w:color="FFFFFF"/>
                                    <w:left w:val="single" w:sz="2" w:space="11" w:color="FFFFFF"/>
                                    <w:bottom w:val="single" w:sz="2" w:space="1" w:color="FFFFFF"/>
                                    <w:right w:val="single" w:sz="2" w:space="4" w:color="FFFFFF"/>
                                  </w:divBdr>
                                  <w:divsChild>
                                    <w:div w:id="1998915593">
                                      <w:marLeft w:val="0"/>
                                      <w:marRight w:val="0"/>
                                      <w:marTop w:val="0"/>
                                      <w:marBottom w:val="0"/>
                                      <w:divBdr>
                                        <w:top w:val="none" w:sz="0" w:space="0" w:color="auto"/>
                                        <w:left w:val="single" w:sz="24" w:space="8" w:color="52CE52"/>
                                        <w:bottom w:val="none" w:sz="0" w:space="0" w:color="auto"/>
                                        <w:right w:val="none" w:sz="0" w:space="0" w:color="auto"/>
                                      </w:divBdr>
                                    </w:div>
                                  </w:divsChild>
                                </w:div>
                                <w:div w:id="1388257936">
                                  <w:marLeft w:val="0"/>
                                  <w:marRight w:val="0"/>
                                  <w:marTop w:val="0"/>
                                  <w:marBottom w:val="0"/>
                                  <w:divBdr>
                                    <w:top w:val="single" w:sz="2" w:space="1" w:color="FFFFFF"/>
                                    <w:left w:val="single" w:sz="2" w:space="11" w:color="FFFFFF"/>
                                    <w:bottom w:val="single" w:sz="2" w:space="1" w:color="FFFFFF"/>
                                    <w:right w:val="single" w:sz="2" w:space="4" w:color="FFFFFF"/>
                                  </w:divBdr>
                                  <w:divsChild>
                                    <w:div w:id="26411727">
                                      <w:marLeft w:val="0"/>
                                      <w:marRight w:val="0"/>
                                      <w:marTop w:val="0"/>
                                      <w:marBottom w:val="0"/>
                                      <w:divBdr>
                                        <w:top w:val="none" w:sz="0" w:space="0" w:color="auto"/>
                                        <w:left w:val="single" w:sz="24" w:space="8" w:color="52CE52"/>
                                        <w:bottom w:val="none" w:sz="0" w:space="0" w:color="auto"/>
                                        <w:right w:val="none" w:sz="0" w:space="0" w:color="auto"/>
                                      </w:divBdr>
                                    </w:div>
                                  </w:divsChild>
                                </w:div>
                                <w:div w:id="1277517681">
                                  <w:marLeft w:val="0"/>
                                  <w:marRight w:val="0"/>
                                  <w:marTop w:val="0"/>
                                  <w:marBottom w:val="0"/>
                                  <w:divBdr>
                                    <w:top w:val="single" w:sz="2" w:space="1" w:color="FFFFFF"/>
                                    <w:left w:val="single" w:sz="2" w:space="11" w:color="FFFFFF"/>
                                    <w:bottom w:val="single" w:sz="2" w:space="1" w:color="FFFFFF"/>
                                    <w:right w:val="single" w:sz="2" w:space="4" w:color="FFFFFF"/>
                                  </w:divBdr>
                                  <w:divsChild>
                                    <w:div w:id="25106102">
                                      <w:marLeft w:val="0"/>
                                      <w:marRight w:val="0"/>
                                      <w:marTop w:val="0"/>
                                      <w:marBottom w:val="0"/>
                                      <w:divBdr>
                                        <w:top w:val="none" w:sz="0" w:space="0" w:color="auto"/>
                                        <w:left w:val="single" w:sz="24" w:space="8" w:color="52CE52"/>
                                        <w:bottom w:val="none" w:sz="0" w:space="0" w:color="auto"/>
                                        <w:right w:val="none" w:sz="0" w:space="0" w:color="auto"/>
                                      </w:divBdr>
                                    </w:div>
                                  </w:divsChild>
                                </w:div>
                                <w:div w:id="677200453">
                                  <w:marLeft w:val="0"/>
                                  <w:marRight w:val="0"/>
                                  <w:marTop w:val="0"/>
                                  <w:marBottom w:val="0"/>
                                  <w:divBdr>
                                    <w:top w:val="single" w:sz="2" w:space="1" w:color="FFFFFF"/>
                                    <w:left w:val="single" w:sz="2" w:space="11" w:color="FFFFFF"/>
                                    <w:bottom w:val="single" w:sz="2" w:space="1" w:color="FFFFFF"/>
                                    <w:right w:val="single" w:sz="2" w:space="4" w:color="FFFFFF"/>
                                  </w:divBdr>
                                  <w:divsChild>
                                    <w:div w:id="510995653">
                                      <w:marLeft w:val="0"/>
                                      <w:marRight w:val="0"/>
                                      <w:marTop w:val="0"/>
                                      <w:marBottom w:val="0"/>
                                      <w:divBdr>
                                        <w:top w:val="none" w:sz="0" w:space="0" w:color="auto"/>
                                        <w:left w:val="single" w:sz="24" w:space="8" w:color="52CE52"/>
                                        <w:bottom w:val="none" w:sz="0" w:space="0" w:color="auto"/>
                                        <w:right w:val="none" w:sz="0" w:space="0" w:color="auto"/>
                                      </w:divBdr>
                                    </w:div>
                                  </w:divsChild>
                                </w:div>
                                <w:div w:id="1373379667">
                                  <w:marLeft w:val="0"/>
                                  <w:marRight w:val="0"/>
                                  <w:marTop w:val="0"/>
                                  <w:marBottom w:val="0"/>
                                  <w:divBdr>
                                    <w:top w:val="single" w:sz="2" w:space="1" w:color="FFFFFF"/>
                                    <w:left w:val="single" w:sz="2" w:space="11" w:color="FFFFFF"/>
                                    <w:bottom w:val="single" w:sz="2" w:space="1" w:color="FFFFFF"/>
                                    <w:right w:val="single" w:sz="2" w:space="4" w:color="FFFFFF"/>
                                  </w:divBdr>
                                  <w:divsChild>
                                    <w:div w:id="1836919433">
                                      <w:marLeft w:val="0"/>
                                      <w:marRight w:val="0"/>
                                      <w:marTop w:val="0"/>
                                      <w:marBottom w:val="0"/>
                                      <w:divBdr>
                                        <w:top w:val="none" w:sz="0" w:space="0" w:color="auto"/>
                                        <w:left w:val="single" w:sz="24" w:space="8" w:color="52CE52"/>
                                        <w:bottom w:val="none" w:sz="0" w:space="0" w:color="auto"/>
                                        <w:right w:val="none" w:sz="0" w:space="0" w:color="auto"/>
                                      </w:divBdr>
                                    </w:div>
                                  </w:divsChild>
                                </w:div>
                                <w:div w:id="1938637134">
                                  <w:marLeft w:val="0"/>
                                  <w:marRight w:val="0"/>
                                  <w:marTop w:val="0"/>
                                  <w:marBottom w:val="0"/>
                                  <w:divBdr>
                                    <w:top w:val="single" w:sz="2" w:space="1" w:color="FFFFFF"/>
                                    <w:left w:val="single" w:sz="2" w:space="11" w:color="FFFFFF"/>
                                    <w:bottom w:val="single" w:sz="2" w:space="1" w:color="FFFFFF"/>
                                    <w:right w:val="single" w:sz="2" w:space="4" w:color="FFFFFF"/>
                                  </w:divBdr>
                                  <w:divsChild>
                                    <w:div w:id="487601559">
                                      <w:marLeft w:val="0"/>
                                      <w:marRight w:val="0"/>
                                      <w:marTop w:val="0"/>
                                      <w:marBottom w:val="0"/>
                                      <w:divBdr>
                                        <w:top w:val="none" w:sz="0" w:space="0" w:color="auto"/>
                                        <w:left w:val="single" w:sz="24" w:space="8" w:color="52CE52"/>
                                        <w:bottom w:val="none" w:sz="0" w:space="0" w:color="auto"/>
                                        <w:right w:val="none" w:sz="0" w:space="0" w:color="auto"/>
                                      </w:divBdr>
                                    </w:div>
                                  </w:divsChild>
                                </w:div>
                                <w:div w:id="1774353549">
                                  <w:marLeft w:val="0"/>
                                  <w:marRight w:val="0"/>
                                  <w:marTop w:val="0"/>
                                  <w:marBottom w:val="0"/>
                                  <w:divBdr>
                                    <w:top w:val="single" w:sz="2" w:space="1" w:color="FFFFFF"/>
                                    <w:left w:val="single" w:sz="2" w:space="11" w:color="FFFFFF"/>
                                    <w:bottom w:val="single" w:sz="2" w:space="1" w:color="FFFFFF"/>
                                    <w:right w:val="single" w:sz="2" w:space="4" w:color="FFFFFF"/>
                                  </w:divBdr>
                                  <w:divsChild>
                                    <w:div w:id="1803234697">
                                      <w:marLeft w:val="0"/>
                                      <w:marRight w:val="0"/>
                                      <w:marTop w:val="0"/>
                                      <w:marBottom w:val="0"/>
                                      <w:divBdr>
                                        <w:top w:val="none" w:sz="0" w:space="0" w:color="auto"/>
                                        <w:left w:val="single" w:sz="24" w:space="8" w:color="52CE52"/>
                                        <w:bottom w:val="none" w:sz="0" w:space="0" w:color="auto"/>
                                        <w:right w:val="none" w:sz="0" w:space="0" w:color="auto"/>
                                      </w:divBdr>
                                    </w:div>
                                  </w:divsChild>
                                </w:div>
                                <w:div w:id="1987735227">
                                  <w:marLeft w:val="0"/>
                                  <w:marRight w:val="0"/>
                                  <w:marTop w:val="0"/>
                                  <w:marBottom w:val="0"/>
                                  <w:divBdr>
                                    <w:top w:val="single" w:sz="2" w:space="1" w:color="FFFFFF"/>
                                    <w:left w:val="single" w:sz="2" w:space="11" w:color="FFFFFF"/>
                                    <w:bottom w:val="single" w:sz="2" w:space="1" w:color="FFFFFF"/>
                                    <w:right w:val="single" w:sz="2" w:space="4" w:color="FFFFFF"/>
                                  </w:divBdr>
                                  <w:divsChild>
                                    <w:div w:id="1357001491">
                                      <w:marLeft w:val="0"/>
                                      <w:marRight w:val="0"/>
                                      <w:marTop w:val="0"/>
                                      <w:marBottom w:val="0"/>
                                      <w:divBdr>
                                        <w:top w:val="none" w:sz="0" w:space="0" w:color="auto"/>
                                        <w:left w:val="single" w:sz="24" w:space="8" w:color="52CE52"/>
                                        <w:bottom w:val="none" w:sz="0" w:space="0" w:color="auto"/>
                                        <w:right w:val="none" w:sz="0" w:space="0" w:color="auto"/>
                                      </w:divBdr>
                                    </w:div>
                                  </w:divsChild>
                                </w:div>
                                <w:div w:id="2074430945">
                                  <w:marLeft w:val="0"/>
                                  <w:marRight w:val="0"/>
                                  <w:marTop w:val="0"/>
                                  <w:marBottom w:val="0"/>
                                  <w:divBdr>
                                    <w:top w:val="single" w:sz="2" w:space="1" w:color="FFFFFF"/>
                                    <w:left w:val="single" w:sz="2" w:space="11" w:color="FFFFFF"/>
                                    <w:bottom w:val="single" w:sz="2" w:space="1" w:color="FFFFFF"/>
                                    <w:right w:val="single" w:sz="2" w:space="4" w:color="FFFFFF"/>
                                  </w:divBdr>
                                  <w:divsChild>
                                    <w:div w:id="345525046">
                                      <w:marLeft w:val="0"/>
                                      <w:marRight w:val="0"/>
                                      <w:marTop w:val="0"/>
                                      <w:marBottom w:val="0"/>
                                      <w:divBdr>
                                        <w:top w:val="none" w:sz="0" w:space="0" w:color="auto"/>
                                        <w:left w:val="single" w:sz="24" w:space="8" w:color="52CE52"/>
                                        <w:bottom w:val="none" w:sz="0" w:space="0" w:color="auto"/>
                                        <w:right w:val="none" w:sz="0" w:space="0" w:color="auto"/>
                                      </w:divBdr>
                                    </w:div>
                                  </w:divsChild>
                                </w:div>
                                <w:div w:id="1069771774">
                                  <w:marLeft w:val="0"/>
                                  <w:marRight w:val="0"/>
                                  <w:marTop w:val="0"/>
                                  <w:marBottom w:val="0"/>
                                  <w:divBdr>
                                    <w:top w:val="single" w:sz="2" w:space="1" w:color="FFFFFF"/>
                                    <w:left w:val="single" w:sz="2" w:space="11" w:color="FFFFFF"/>
                                    <w:bottom w:val="single" w:sz="2" w:space="1" w:color="FFFFFF"/>
                                    <w:right w:val="single" w:sz="2" w:space="4" w:color="FFFFFF"/>
                                  </w:divBdr>
                                  <w:divsChild>
                                    <w:div w:id="1414086822">
                                      <w:marLeft w:val="0"/>
                                      <w:marRight w:val="0"/>
                                      <w:marTop w:val="0"/>
                                      <w:marBottom w:val="0"/>
                                      <w:divBdr>
                                        <w:top w:val="none" w:sz="0" w:space="0" w:color="auto"/>
                                        <w:left w:val="single" w:sz="24" w:space="8" w:color="52CE52"/>
                                        <w:bottom w:val="none" w:sz="0" w:space="0" w:color="auto"/>
                                        <w:right w:val="none" w:sz="0" w:space="0" w:color="auto"/>
                                      </w:divBdr>
                                    </w:div>
                                  </w:divsChild>
                                </w:div>
                                <w:div w:id="1833518431">
                                  <w:marLeft w:val="0"/>
                                  <w:marRight w:val="0"/>
                                  <w:marTop w:val="0"/>
                                  <w:marBottom w:val="0"/>
                                  <w:divBdr>
                                    <w:top w:val="single" w:sz="2" w:space="1" w:color="FFFFFF"/>
                                    <w:left w:val="single" w:sz="2" w:space="11" w:color="FFFFFF"/>
                                    <w:bottom w:val="single" w:sz="2" w:space="1" w:color="FFFFFF"/>
                                    <w:right w:val="single" w:sz="2" w:space="4" w:color="FFFFFF"/>
                                  </w:divBdr>
                                  <w:divsChild>
                                    <w:div w:id="688683389">
                                      <w:marLeft w:val="0"/>
                                      <w:marRight w:val="0"/>
                                      <w:marTop w:val="0"/>
                                      <w:marBottom w:val="0"/>
                                      <w:divBdr>
                                        <w:top w:val="none" w:sz="0" w:space="0" w:color="auto"/>
                                        <w:left w:val="single" w:sz="24" w:space="8" w:color="52CE52"/>
                                        <w:bottom w:val="none" w:sz="0" w:space="0" w:color="auto"/>
                                        <w:right w:val="none" w:sz="0" w:space="0" w:color="auto"/>
                                      </w:divBdr>
                                    </w:div>
                                  </w:divsChild>
                                </w:div>
                                <w:div w:id="1751082160">
                                  <w:marLeft w:val="0"/>
                                  <w:marRight w:val="0"/>
                                  <w:marTop w:val="0"/>
                                  <w:marBottom w:val="0"/>
                                  <w:divBdr>
                                    <w:top w:val="single" w:sz="2" w:space="1" w:color="FFFFFF"/>
                                    <w:left w:val="single" w:sz="2" w:space="11" w:color="FFFFFF"/>
                                    <w:bottom w:val="single" w:sz="2" w:space="1" w:color="FFFFFF"/>
                                    <w:right w:val="single" w:sz="2" w:space="4" w:color="FFFFFF"/>
                                  </w:divBdr>
                                  <w:divsChild>
                                    <w:div w:id="1830561901">
                                      <w:marLeft w:val="0"/>
                                      <w:marRight w:val="0"/>
                                      <w:marTop w:val="0"/>
                                      <w:marBottom w:val="0"/>
                                      <w:divBdr>
                                        <w:top w:val="none" w:sz="0" w:space="0" w:color="auto"/>
                                        <w:left w:val="single" w:sz="24" w:space="8" w:color="52CE52"/>
                                        <w:bottom w:val="none" w:sz="0" w:space="0" w:color="auto"/>
                                        <w:right w:val="none" w:sz="0" w:space="0" w:color="auto"/>
                                      </w:divBdr>
                                    </w:div>
                                  </w:divsChild>
                                </w:div>
                                <w:div w:id="765272521">
                                  <w:marLeft w:val="0"/>
                                  <w:marRight w:val="0"/>
                                  <w:marTop w:val="0"/>
                                  <w:marBottom w:val="0"/>
                                  <w:divBdr>
                                    <w:top w:val="single" w:sz="2" w:space="1" w:color="FFFFFF"/>
                                    <w:left w:val="single" w:sz="2" w:space="11" w:color="FFFFFF"/>
                                    <w:bottom w:val="single" w:sz="2" w:space="1" w:color="FFFFFF"/>
                                    <w:right w:val="single" w:sz="2" w:space="4" w:color="FFFFFF"/>
                                  </w:divBdr>
                                  <w:divsChild>
                                    <w:div w:id="1470169629">
                                      <w:marLeft w:val="0"/>
                                      <w:marRight w:val="0"/>
                                      <w:marTop w:val="0"/>
                                      <w:marBottom w:val="0"/>
                                      <w:divBdr>
                                        <w:top w:val="none" w:sz="0" w:space="0" w:color="auto"/>
                                        <w:left w:val="single" w:sz="24" w:space="8" w:color="52CE52"/>
                                        <w:bottom w:val="none" w:sz="0" w:space="0" w:color="auto"/>
                                        <w:right w:val="none" w:sz="0" w:space="0" w:color="auto"/>
                                      </w:divBdr>
                                    </w:div>
                                  </w:divsChild>
                                </w:div>
                                <w:div w:id="1454978667">
                                  <w:marLeft w:val="0"/>
                                  <w:marRight w:val="0"/>
                                  <w:marTop w:val="0"/>
                                  <w:marBottom w:val="0"/>
                                  <w:divBdr>
                                    <w:top w:val="single" w:sz="2" w:space="1" w:color="FFFFFF"/>
                                    <w:left w:val="single" w:sz="2" w:space="11" w:color="FFFFFF"/>
                                    <w:bottom w:val="single" w:sz="2" w:space="1" w:color="FFFFFF"/>
                                    <w:right w:val="single" w:sz="2" w:space="4" w:color="FFFFFF"/>
                                  </w:divBdr>
                                  <w:divsChild>
                                    <w:div w:id="788595854">
                                      <w:marLeft w:val="0"/>
                                      <w:marRight w:val="0"/>
                                      <w:marTop w:val="0"/>
                                      <w:marBottom w:val="0"/>
                                      <w:divBdr>
                                        <w:top w:val="none" w:sz="0" w:space="0" w:color="auto"/>
                                        <w:left w:val="single" w:sz="24" w:space="8" w:color="52CE52"/>
                                        <w:bottom w:val="none" w:sz="0" w:space="0" w:color="auto"/>
                                        <w:right w:val="none" w:sz="0" w:space="0" w:color="auto"/>
                                      </w:divBdr>
                                    </w:div>
                                  </w:divsChild>
                                </w:div>
                                <w:div w:id="1777476737">
                                  <w:marLeft w:val="0"/>
                                  <w:marRight w:val="0"/>
                                  <w:marTop w:val="0"/>
                                  <w:marBottom w:val="0"/>
                                  <w:divBdr>
                                    <w:top w:val="single" w:sz="2" w:space="1" w:color="FFFFFF"/>
                                    <w:left w:val="single" w:sz="2" w:space="11" w:color="FFFFFF"/>
                                    <w:bottom w:val="single" w:sz="2" w:space="1" w:color="FFFFFF"/>
                                    <w:right w:val="single" w:sz="2" w:space="4" w:color="FFFFFF"/>
                                  </w:divBdr>
                                  <w:divsChild>
                                    <w:div w:id="1195461954">
                                      <w:marLeft w:val="0"/>
                                      <w:marRight w:val="0"/>
                                      <w:marTop w:val="0"/>
                                      <w:marBottom w:val="0"/>
                                      <w:divBdr>
                                        <w:top w:val="none" w:sz="0" w:space="0" w:color="auto"/>
                                        <w:left w:val="single" w:sz="24" w:space="8" w:color="52CE52"/>
                                        <w:bottom w:val="none" w:sz="0" w:space="0" w:color="auto"/>
                                        <w:right w:val="none" w:sz="0" w:space="0" w:color="auto"/>
                                      </w:divBdr>
                                    </w:div>
                                  </w:divsChild>
                                </w:div>
                                <w:div w:id="1418285268">
                                  <w:marLeft w:val="0"/>
                                  <w:marRight w:val="0"/>
                                  <w:marTop w:val="0"/>
                                  <w:marBottom w:val="0"/>
                                  <w:divBdr>
                                    <w:top w:val="single" w:sz="2" w:space="1" w:color="FFFFFF"/>
                                    <w:left w:val="single" w:sz="2" w:space="11" w:color="FFFFFF"/>
                                    <w:bottom w:val="single" w:sz="2" w:space="1" w:color="FFFFFF"/>
                                    <w:right w:val="single" w:sz="2" w:space="4" w:color="FFFFFF"/>
                                  </w:divBdr>
                                  <w:divsChild>
                                    <w:div w:id="57292019">
                                      <w:marLeft w:val="0"/>
                                      <w:marRight w:val="0"/>
                                      <w:marTop w:val="0"/>
                                      <w:marBottom w:val="0"/>
                                      <w:divBdr>
                                        <w:top w:val="none" w:sz="0" w:space="0" w:color="auto"/>
                                        <w:left w:val="single" w:sz="24" w:space="8" w:color="52CE52"/>
                                        <w:bottom w:val="none" w:sz="0" w:space="0" w:color="auto"/>
                                        <w:right w:val="none" w:sz="0" w:space="0" w:color="auto"/>
                                      </w:divBdr>
                                    </w:div>
                                  </w:divsChild>
                                </w:div>
                                <w:div w:id="1630547262">
                                  <w:marLeft w:val="0"/>
                                  <w:marRight w:val="0"/>
                                  <w:marTop w:val="0"/>
                                  <w:marBottom w:val="0"/>
                                  <w:divBdr>
                                    <w:top w:val="single" w:sz="2" w:space="1" w:color="FFFFFF"/>
                                    <w:left w:val="single" w:sz="2" w:space="11" w:color="FFFFFF"/>
                                    <w:bottom w:val="single" w:sz="2" w:space="1" w:color="FFFFFF"/>
                                    <w:right w:val="single" w:sz="2" w:space="4" w:color="FFFFFF"/>
                                  </w:divBdr>
                                  <w:divsChild>
                                    <w:div w:id="2086612627">
                                      <w:marLeft w:val="0"/>
                                      <w:marRight w:val="0"/>
                                      <w:marTop w:val="0"/>
                                      <w:marBottom w:val="0"/>
                                      <w:divBdr>
                                        <w:top w:val="none" w:sz="0" w:space="0" w:color="auto"/>
                                        <w:left w:val="single" w:sz="24" w:space="8" w:color="52CE52"/>
                                        <w:bottom w:val="none" w:sz="0" w:space="0" w:color="auto"/>
                                        <w:right w:val="none" w:sz="0" w:space="0" w:color="auto"/>
                                      </w:divBdr>
                                    </w:div>
                                  </w:divsChild>
                                </w:div>
                                <w:div w:id="1461073163">
                                  <w:marLeft w:val="0"/>
                                  <w:marRight w:val="0"/>
                                  <w:marTop w:val="0"/>
                                  <w:marBottom w:val="0"/>
                                  <w:divBdr>
                                    <w:top w:val="single" w:sz="2" w:space="1" w:color="FFFFFF"/>
                                    <w:left w:val="single" w:sz="2" w:space="11" w:color="FFFFFF"/>
                                    <w:bottom w:val="single" w:sz="2" w:space="1" w:color="FFFFFF"/>
                                    <w:right w:val="single" w:sz="2" w:space="4" w:color="FFFFFF"/>
                                  </w:divBdr>
                                  <w:divsChild>
                                    <w:div w:id="1164785443">
                                      <w:marLeft w:val="0"/>
                                      <w:marRight w:val="0"/>
                                      <w:marTop w:val="0"/>
                                      <w:marBottom w:val="0"/>
                                      <w:divBdr>
                                        <w:top w:val="none" w:sz="0" w:space="0" w:color="auto"/>
                                        <w:left w:val="single" w:sz="24" w:space="8" w:color="52CE52"/>
                                        <w:bottom w:val="none" w:sz="0" w:space="0" w:color="auto"/>
                                        <w:right w:val="none" w:sz="0" w:space="0" w:color="auto"/>
                                      </w:divBdr>
                                    </w:div>
                                  </w:divsChild>
                                </w:div>
                                <w:div w:id="2134012087">
                                  <w:marLeft w:val="0"/>
                                  <w:marRight w:val="0"/>
                                  <w:marTop w:val="0"/>
                                  <w:marBottom w:val="0"/>
                                  <w:divBdr>
                                    <w:top w:val="single" w:sz="2" w:space="1" w:color="FFFFFF"/>
                                    <w:left w:val="single" w:sz="2" w:space="11" w:color="FFFFFF"/>
                                    <w:bottom w:val="single" w:sz="2" w:space="1" w:color="FFFFFF"/>
                                    <w:right w:val="single" w:sz="2" w:space="4" w:color="FFFFFF"/>
                                  </w:divBdr>
                                  <w:divsChild>
                                    <w:div w:id="83961338">
                                      <w:marLeft w:val="0"/>
                                      <w:marRight w:val="0"/>
                                      <w:marTop w:val="0"/>
                                      <w:marBottom w:val="0"/>
                                      <w:divBdr>
                                        <w:top w:val="none" w:sz="0" w:space="0" w:color="auto"/>
                                        <w:left w:val="single" w:sz="24" w:space="8" w:color="52CE52"/>
                                        <w:bottom w:val="none" w:sz="0" w:space="0" w:color="auto"/>
                                        <w:right w:val="none" w:sz="0" w:space="0" w:color="auto"/>
                                      </w:divBdr>
                                    </w:div>
                                  </w:divsChild>
                                </w:div>
                                <w:div w:id="217404841">
                                  <w:marLeft w:val="0"/>
                                  <w:marRight w:val="0"/>
                                  <w:marTop w:val="0"/>
                                  <w:marBottom w:val="0"/>
                                  <w:divBdr>
                                    <w:top w:val="single" w:sz="2" w:space="1" w:color="FFFFFF"/>
                                    <w:left w:val="single" w:sz="2" w:space="11" w:color="FFFFFF"/>
                                    <w:bottom w:val="single" w:sz="2" w:space="1" w:color="FFFFFF"/>
                                    <w:right w:val="single" w:sz="2" w:space="4" w:color="FFFFFF"/>
                                  </w:divBdr>
                                  <w:divsChild>
                                    <w:div w:id="875309746">
                                      <w:marLeft w:val="0"/>
                                      <w:marRight w:val="0"/>
                                      <w:marTop w:val="0"/>
                                      <w:marBottom w:val="0"/>
                                      <w:divBdr>
                                        <w:top w:val="none" w:sz="0" w:space="0" w:color="auto"/>
                                        <w:left w:val="single" w:sz="24" w:space="8" w:color="52CE52"/>
                                        <w:bottom w:val="none" w:sz="0" w:space="0" w:color="auto"/>
                                        <w:right w:val="none" w:sz="0" w:space="0" w:color="auto"/>
                                      </w:divBdr>
                                    </w:div>
                                  </w:divsChild>
                                </w:div>
                                <w:div w:id="828864188">
                                  <w:marLeft w:val="0"/>
                                  <w:marRight w:val="0"/>
                                  <w:marTop w:val="0"/>
                                  <w:marBottom w:val="0"/>
                                  <w:divBdr>
                                    <w:top w:val="single" w:sz="2" w:space="1" w:color="FFFFFF"/>
                                    <w:left w:val="single" w:sz="2" w:space="11" w:color="FFFFFF"/>
                                    <w:bottom w:val="single" w:sz="2" w:space="4" w:color="FFFFFF"/>
                                    <w:right w:val="single" w:sz="2" w:space="4" w:color="FFFFFF"/>
                                  </w:divBdr>
                                  <w:divsChild>
                                    <w:div w:id="157728142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10031843">
                      <w:marLeft w:val="0"/>
                      <w:marRight w:val="0"/>
                      <w:marTop w:val="0"/>
                      <w:marBottom w:val="300"/>
                      <w:divBdr>
                        <w:top w:val="single" w:sz="6" w:space="0" w:color="E8E8E2"/>
                        <w:left w:val="single" w:sz="6" w:space="0" w:color="E8E8E2"/>
                        <w:bottom w:val="single" w:sz="6" w:space="0" w:color="E8E8E2"/>
                        <w:right w:val="single" w:sz="6" w:space="0" w:color="E8E8E2"/>
                      </w:divBdr>
                      <w:divsChild>
                        <w:div w:id="532033798">
                          <w:marLeft w:val="0"/>
                          <w:marRight w:val="0"/>
                          <w:marTop w:val="0"/>
                          <w:marBottom w:val="0"/>
                          <w:divBdr>
                            <w:top w:val="none" w:sz="0" w:space="0" w:color="auto"/>
                            <w:left w:val="none" w:sz="0" w:space="0" w:color="auto"/>
                            <w:bottom w:val="none" w:sz="0" w:space="0" w:color="auto"/>
                            <w:right w:val="none" w:sz="0" w:space="0" w:color="auto"/>
                          </w:divBdr>
                          <w:divsChild>
                            <w:div w:id="1827354115">
                              <w:marLeft w:val="0"/>
                              <w:marRight w:val="0"/>
                              <w:marTop w:val="0"/>
                              <w:marBottom w:val="0"/>
                              <w:divBdr>
                                <w:top w:val="none" w:sz="0" w:space="0" w:color="auto"/>
                                <w:left w:val="none" w:sz="0" w:space="0" w:color="auto"/>
                                <w:bottom w:val="none" w:sz="0" w:space="0" w:color="auto"/>
                                <w:right w:val="none" w:sz="0" w:space="0" w:color="auto"/>
                              </w:divBdr>
                              <w:divsChild>
                                <w:div w:id="1620336338">
                                  <w:marLeft w:val="0"/>
                                  <w:marRight w:val="0"/>
                                  <w:marTop w:val="0"/>
                                  <w:marBottom w:val="0"/>
                                  <w:divBdr>
                                    <w:top w:val="single" w:sz="2" w:space="4" w:color="FFFFFF"/>
                                    <w:left w:val="single" w:sz="2" w:space="11" w:color="FFFFFF"/>
                                    <w:bottom w:val="single" w:sz="2" w:space="1" w:color="FFFFFF"/>
                                    <w:right w:val="single" w:sz="2" w:space="4" w:color="FFFFFF"/>
                                  </w:divBdr>
                                  <w:divsChild>
                                    <w:div w:id="855534355">
                                      <w:marLeft w:val="0"/>
                                      <w:marRight w:val="0"/>
                                      <w:marTop w:val="0"/>
                                      <w:marBottom w:val="0"/>
                                      <w:divBdr>
                                        <w:top w:val="none" w:sz="0" w:space="0" w:color="auto"/>
                                        <w:left w:val="single" w:sz="24" w:space="8" w:color="52CE52"/>
                                        <w:bottom w:val="none" w:sz="0" w:space="0" w:color="auto"/>
                                        <w:right w:val="none" w:sz="0" w:space="0" w:color="auto"/>
                                      </w:divBdr>
                                    </w:div>
                                  </w:divsChild>
                                </w:div>
                                <w:div w:id="131750802">
                                  <w:marLeft w:val="0"/>
                                  <w:marRight w:val="0"/>
                                  <w:marTop w:val="0"/>
                                  <w:marBottom w:val="0"/>
                                  <w:divBdr>
                                    <w:top w:val="single" w:sz="2" w:space="1" w:color="FFFFFF"/>
                                    <w:left w:val="single" w:sz="2" w:space="11" w:color="FFFFFF"/>
                                    <w:bottom w:val="single" w:sz="2" w:space="1" w:color="FFFFFF"/>
                                    <w:right w:val="single" w:sz="2" w:space="4" w:color="FFFFFF"/>
                                  </w:divBdr>
                                  <w:divsChild>
                                    <w:div w:id="1146356146">
                                      <w:marLeft w:val="0"/>
                                      <w:marRight w:val="0"/>
                                      <w:marTop w:val="0"/>
                                      <w:marBottom w:val="0"/>
                                      <w:divBdr>
                                        <w:top w:val="none" w:sz="0" w:space="0" w:color="auto"/>
                                        <w:left w:val="single" w:sz="24" w:space="8" w:color="52CE52"/>
                                        <w:bottom w:val="none" w:sz="0" w:space="0" w:color="auto"/>
                                        <w:right w:val="none" w:sz="0" w:space="0" w:color="auto"/>
                                      </w:divBdr>
                                    </w:div>
                                  </w:divsChild>
                                </w:div>
                                <w:div w:id="1608267744">
                                  <w:marLeft w:val="0"/>
                                  <w:marRight w:val="0"/>
                                  <w:marTop w:val="0"/>
                                  <w:marBottom w:val="0"/>
                                  <w:divBdr>
                                    <w:top w:val="single" w:sz="2" w:space="1" w:color="FFFFFF"/>
                                    <w:left w:val="single" w:sz="2" w:space="11" w:color="FFFFFF"/>
                                    <w:bottom w:val="single" w:sz="2" w:space="1" w:color="FFFFFF"/>
                                    <w:right w:val="single" w:sz="2" w:space="4" w:color="FFFFFF"/>
                                  </w:divBdr>
                                  <w:divsChild>
                                    <w:div w:id="445203183">
                                      <w:marLeft w:val="0"/>
                                      <w:marRight w:val="0"/>
                                      <w:marTop w:val="0"/>
                                      <w:marBottom w:val="0"/>
                                      <w:divBdr>
                                        <w:top w:val="none" w:sz="0" w:space="0" w:color="auto"/>
                                        <w:left w:val="single" w:sz="24" w:space="8" w:color="52CE52"/>
                                        <w:bottom w:val="none" w:sz="0" w:space="0" w:color="auto"/>
                                        <w:right w:val="none" w:sz="0" w:space="0" w:color="auto"/>
                                      </w:divBdr>
                                    </w:div>
                                  </w:divsChild>
                                </w:div>
                                <w:div w:id="1933969920">
                                  <w:marLeft w:val="0"/>
                                  <w:marRight w:val="0"/>
                                  <w:marTop w:val="0"/>
                                  <w:marBottom w:val="0"/>
                                  <w:divBdr>
                                    <w:top w:val="single" w:sz="2" w:space="1" w:color="FFFFFF"/>
                                    <w:left w:val="single" w:sz="2" w:space="11" w:color="FFFFFF"/>
                                    <w:bottom w:val="single" w:sz="2" w:space="1" w:color="FFFFFF"/>
                                    <w:right w:val="single" w:sz="2" w:space="4" w:color="FFFFFF"/>
                                  </w:divBdr>
                                  <w:divsChild>
                                    <w:div w:id="417137597">
                                      <w:marLeft w:val="0"/>
                                      <w:marRight w:val="0"/>
                                      <w:marTop w:val="0"/>
                                      <w:marBottom w:val="0"/>
                                      <w:divBdr>
                                        <w:top w:val="none" w:sz="0" w:space="0" w:color="auto"/>
                                        <w:left w:val="single" w:sz="24" w:space="8" w:color="52CE52"/>
                                        <w:bottom w:val="none" w:sz="0" w:space="0" w:color="auto"/>
                                        <w:right w:val="none" w:sz="0" w:space="0" w:color="auto"/>
                                      </w:divBdr>
                                    </w:div>
                                  </w:divsChild>
                                </w:div>
                                <w:div w:id="1430462987">
                                  <w:marLeft w:val="0"/>
                                  <w:marRight w:val="0"/>
                                  <w:marTop w:val="0"/>
                                  <w:marBottom w:val="0"/>
                                  <w:divBdr>
                                    <w:top w:val="single" w:sz="2" w:space="1" w:color="FFFFFF"/>
                                    <w:left w:val="single" w:sz="2" w:space="11" w:color="FFFFFF"/>
                                    <w:bottom w:val="single" w:sz="2" w:space="1" w:color="FFFFFF"/>
                                    <w:right w:val="single" w:sz="2" w:space="4" w:color="FFFFFF"/>
                                  </w:divBdr>
                                  <w:divsChild>
                                    <w:div w:id="730152489">
                                      <w:marLeft w:val="0"/>
                                      <w:marRight w:val="0"/>
                                      <w:marTop w:val="0"/>
                                      <w:marBottom w:val="0"/>
                                      <w:divBdr>
                                        <w:top w:val="none" w:sz="0" w:space="0" w:color="auto"/>
                                        <w:left w:val="single" w:sz="24" w:space="8" w:color="52CE52"/>
                                        <w:bottom w:val="none" w:sz="0" w:space="0" w:color="auto"/>
                                        <w:right w:val="none" w:sz="0" w:space="0" w:color="auto"/>
                                      </w:divBdr>
                                    </w:div>
                                  </w:divsChild>
                                </w:div>
                                <w:div w:id="1171022124">
                                  <w:marLeft w:val="0"/>
                                  <w:marRight w:val="0"/>
                                  <w:marTop w:val="0"/>
                                  <w:marBottom w:val="0"/>
                                  <w:divBdr>
                                    <w:top w:val="single" w:sz="2" w:space="1" w:color="FFFFFF"/>
                                    <w:left w:val="single" w:sz="2" w:space="11" w:color="FFFFFF"/>
                                    <w:bottom w:val="single" w:sz="2" w:space="4" w:color="FFFFFF"/>
                                    <w:right w:val="single" w:sz="2" w:space="4" w:color="FFFFFF"/>
                                  </w:divBdr>
                                  <w:divsChild>
                                    <w:div w:id="44801735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567452629">
                      <w:marLeft w:val="0"/>
                      <w:marRight w:val="0"/>
                      <w:marTop w:val="150"/>
                      <w:marBottom w:val="0"/>
                      <w:divBdr>
                        <w:top w:val="none" w:sz="0" w:space="0" w:color="auto"/>
                        <w:left w:val="none" w:sz="0" w:space="0" w:color="auto"/>
                        <w:bottom w:val="none" w:sz="0" w:space="0" w:color="auto"/>
                        <w:right w:val="none" w:sz="0" w:space="0" w:color="auto"/>
                      </w:divBdr>
                      <w:divsChild>
                        <w:div w:id="425618719">
                          <w:marLeft w:val="0"/>
                          <w:marRight w:val="0"/>
                          <w:marTop w:val="0"/>
                          <w:marBottom w:val="0"/>
                          <w:divBdr>
                            <w:top w:val="none" w:sz="0" w:space="0" w:color="auto"/>
                            <w:left w:val="none" w:sz="0" w:space="0" w:color="auto"/>
                            <w:bottom w:val="none" w:sz="0" w:space="0" w:color="auto"/>
                            <w:right w:val="none" w:sz="0" w:space="0" w:color="auto"/>
                          </w:divBdr>
                          <w:divsChild>
                            <w:div w:id="2029478274">
                              <w:marLeft w:val="0"/>
                              <w:marRight w:val="0"/>
                              <w:marTop w:val="0"/>
                              <w:marBottom w:val="0"/>
                              <w:divBdr>
                                <w:top w:val="none" w:sz="0" w:space="0" w:color="auto"/>
                                <w:left w:val="none" w:sz="0" w:space="0" w:color="auto"/>
                                <w:bottom w:val="none" w:sz="0" w:space="0" w:color="auto"/>
                                <w:right w:val="none" w:sz="0" w:space="0" w:color="auto"/>
                              </w:divBdr>
                            </w:div>
                            <w:div w:id="1410619218">
                              <w:marLeft w:val="0"/>
                              <w:marRight w:val="0"/>
                              <w:marTop w:val="0"/>
                              <w:marBottom w:val="0"/>
                              <w:divBdr>
                                <w:top w:val="none" w:sz="0" w:space="0" w:color="auto"/>
                                <w:left w:val="none" w:sz="0" w:space="0" w:color="auto"/>
                                <w:bottom w:val="none" w:sz="0" w:space="0" w:color="auto"/>
                                <w:right w:val="none" w:sz="0" w:space="0" w:color="auto"/>
                              </w:divBdr>
                              <w:divsChild>
                                <w:div w:id="18377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1379">
                  <w:marLeft w:val="0"/>
                  <w:marRight w:val="0"/>
                  <w:marTop w:val="0"/>
                  <w:marBottom w:val="300"/>
                  <w:divBdr>
                    <w:top w:val="none" w:sz="0" w:space="0" w:color="auto"/>
                    <w:left w:val="none" w:sz="0" w:space="0" w:color="auto"/>
                    <w:bottom w:val="none" w:sz="0" w:space="0" w:color="auto"/>
                    <w:right w:val="none" w:sz="0" w:space="0" w:color="auto"/>
                  </w:divBdr>
                  <w:divsChild>
                    <w:div w:id="882207612">
                      <w:marLeft w:val="0"/>
                      <w:marRight w:val="0"/>
                      <w:marTop w:val="0"/>
                      <w:marBottom w:val="0"/>
                      <w:divBdr>
                        <w:top w:val="none" w:sz="0" w:space="0" w:color="auto"/>
                        <w:left w:val="none" w:sz="0" w:space="0" w:color="auto"/>
                        <w:bottom w:val="none" w:sz="0" w:space="0" w:color="auto"/>
                        <w:right w:val="none" w:sz="0" w:space="0" w:color="auto"/>
                      </w:divBdr>
                    </w:div>
                  </w:divsChild>
                </w:div>
                <w:div w:id="690225595">
                  <w:marLeft w:val="0"/>
                  <w:marRight w:val="0"/>
                  <w:marTop w:val="150"/>
                  <w:marBottom w:val="0"/>
                  <w:divBdr>
                    <w:top w:val="none" w:sz="0" w:space="0" w:color="auto"/>
                    <w:left w:val="none" w:sz="0" w:space="0" w:color="auto"/>
                    <w:bottom w:val="none" w:sz="0" w:space="0" w:color="auto"/>
                    <w:right w:val="none" w:sz="0" w:space="0" w:color="auto"/>
                  </w:divBdr>
                  <w:divsChild>
                    <w:div w:id="404381324">
                      <w:marLeft w:val="0"/>
                      <w:marRight w:val="0"/>
                      <w:marTop w:val="0"/>
                      <w:marBottom w:val="0"/>
                      <w:divBdr>
                        <w:top w:val="none" w:sz="0" w:space="0" w:color="auto"/>
                        <w:left w:val="none" w:sz="0" w:space="0" w:color="auto"/>
                        <w:bottom w:val="none" w:sz="0" w:space="0" w:color="auto"/>
                        <w:right w:val="none" w:sz="0" w:space="0" w:color="auto"/>
                      </w:divBdr>
                      <w:divsChild>
                        <w:div w:id="1363480727">
                          <w:marLeft w:val="0"/>
                          <w:marRight w:val="0"/>
                          <w:marTop w:val="600"/>
                          <w:marBottom w:val="900"/>
                          <w:divBdr>
                            <w:top w:val="none" w:sz="0" w:space="0" w:color="auto"/>
                            <w:left w:val="none" w:sz="0" w:space="0" w:color="auto"/>
                            <w:bottom w:val="none" w:sz="0" w:space="0" w:color="auto"/>
                            <w:right w:val="none" w:sz="0" w:space="0" w:color="auto"/>
                          </w:divBdr>
                        </w:div>
                        <w:div w:id="1930119799">
                          <w:marLeft w:val="0"/>
                          <w:marRight w:val="0"/>
                          <w:marTop w:val="0"/>
                          <w:marBottom w:val="300"/>
                          <w:divBdr>
                            <w:top w:val="none" w:sz="0" w:space="0" w:color="auto"/>
                            <w:left w:val="none" w:sz="0" w:space="0" w:color="auto"/>
                            <w:bottom w:val="none" w:sz="0" w:space="0" w:color="auto"/>
                            <w:right w:val="none" w:sz="0" w:space="0" w:color="auto"/>
                          </w:divBdr>
                          <w:divsChild>
                            <w:div w:id="1224831687">
                              <w:marLeft w:val="0"/>
                              <w:marRight w:val="300"/>
                              <w:marTop w:val="0"/>
                              <w:marBottom w:val="0"/>
                              <w:divBdr>
                                <w:top w:val="none" w:sz="0" w:space="0" w:color="auto"/>
                                <w:left w:val="none" w:sz="0" w:space="0" w:color="auto"/>
                                <w:bottom w:val="none" w:sz="0" w:space="0" w:color="auto"/>
                                <w:right w:val="none" w:sz="0" w:space="0" w:color="auto"/>
                              </w:divBdr>
                            </w:div>
                            <w:div w:id="1805076701">
                              <w:marLeft w:val="0"/>
                              <w:marRight w:val="0"/>
                              <w:marTop w:val="0"/>
                              <w:marBottom w:val="0"/>
                              <w:divBdr>
                                <w:top w:val="none" w:sz="0" w:space="0" w:color="auto"/>
                                <w:left w:val="none" w:sz="0" w:space="0" w:color="auto"/>
                                <w:bottom w:val="none" w:sz="0" w:space="0" w:color="auto"/>
                                <w:right w:val="none" w:sz="0" w:space="0" w:color="auto"/>
                              </w:divBdr>
                            </w:div>
                          </w:divsChild>
                        </w:div>
                        <w:div w:id="1488790334">
                          <w:marLeft w:val="0"/>
                          <w:marRight w:val="0"/>
                          <w:marTop w:val="0"/>
                          <w:marBottom w:val="300"/>
                          <w:divBdr>
                            <w:top w:val="none" w:sz="0" w:space="0" w:color="auto"/>
                            <w:left w:val="none" w:sz="0" w:space="0" w:color="auto"/>
                            <w:bottom w:val="none" w:sz="0" w:space="0" w:color="auto"/>
                            <w:right w:val="none" w:sz="0" w:space="0" w:color="auto"/>
                          </w:divBdr>
                          <w:divsChild>
                            <w:div w:id="1662195315">
                              <w:marLeft w:val="0"/>
                              <w:marRight w:val="0"/>
                              <w:marTop w:val="300"/>
                              <w:marBottom w:val="0"/>
                              <w:divBdr>
                                <w:top w:val="none" w:sz="0" w:space="0" w:color="auto"/>
                                <w:left w:val="none" w:sz="0" w:space="0" w:color="auto"/>
                                <w:bottom w:val="none" w:sz="0" w:space="0" w:color="auto"/>
                                <w:right w:val="none" w:sz="0" w:space="0" w:color="auto"/>
                              </w:divBdr>
                            </w:div>
                          </w:divsChild>
                        </w:div>
                        <w:div w:id="773861998">
                          <w:marLeft w:val="0"/>
                          <w:marRight w:val="0"/>
                          <w:marTop w:val="0"/>
                          <w:marBottom w:val="300"/>
                          <w:divBdr>
                            <w:top w:val="none" w:sz="0" w:space="0" w:color="auto"/>
                            <w:left w:val="none" w:sz="0" w:space="0" w:color="auto"/>
                            <w:bottom w:val="none" w:sz="0" w:space="0" w:color="auto"/>
                            <w:right w:val="none" w:sz="0" w:space="0" w:color="auto"/>
                          </w:divBdr>
                          <w:divsChild>
                            <w:div w:id="76024570">
                              <w:marLeft w:val="0"/>
                              <w:marRight w:val="300"/>
                              <w:marTop w:val="0"/>
                              <w:marBottom w:val="0"/>
                              <w:divBdr>
                                <w:top w:val="none" w:sz="0" w:space="0" w:color="auto"/>
                                <w:left w:val="none" w:sz="0" w:space="0" w:color="auto"/>
                                <w:bottom w:val="none" w:sz="0" w:space="0" w:color="auto"/>
                                <w:right w:val="none" w:sz="0" w:space="0" w:color="auto"/>
                              </w:divBdr>
                            </w:div>
                            <w:div w:id="819344259">
                              <w:marLeft w:val="0"/>
                              <w:marRight w:val="0"/>
                              <w:marTop w:val="0"/>
                              <w:marBottom w:val="0"/>
                              <w:divBdr>
                                <w:top w:val="none" w:sz="0" w:space="0" w:color="auto"/>
                                <w:left w:val="none" w:sz="0" w:space="0" w:color="auto"/>
                                <w:bottom w:val="none" w:sz="0" w:space="0" w:color="auto"/>
                                <w:right w:val="none" w:sz="0" w:space="0" w:color="auto"/>
                              </w:divBdr>
                            </w:div>
                          </w:divsChild>
                        </w:div>
                        <w:div w:id="730471064">
                          <w:marLeft w:val="0"/>
                          <w:marRight w:val="0"/>
                          <w:marTop w:val="0"/>
                          <w:marBottom w:val="300"/>
                          <w:divBdr>
                            <w:top w:val="none" w:sz="0" w:space="0" w:color="auto"/>
                            <w:left w:val="none" w:sz="0" w:space="0" w:color="auto"/>
                            <w:bottom w:val="none" w:sz="0" w:space="0" w:color="auto"/>
                            <w:right w:val="none" w:sz="0" w:space="0" w:color="auto"/>
                          </w:divBdr>
                          <w:divsChild>
                            <w:div w:id="1036852164">
                              <w:marLeft w:val="0"/>
                              <w:marRight w:val="0"/>
                              <w:marTop w:val="300"/>
                              <w:marBottom w:val="0"/>
                              <w:divBdr>
                                <w:top w:val="none" w:sz="0" w:space="0" w:color="auto"/>
                                <w:left w:val="none" w:sz="0" w:space="0" w:color="auto"/>
                                <w:bottom w:val="none" w:sz="0" w:space="0" w:color="auto"/>
                                <w:right w:val="none" w:sz="0" w:space="0" w:color="auto"/>
                              </w:divBdr>
                            </w:div>
                          </w:divsChild>
                        </w:div>
                        <w:div w:id="2064677514">
                          <w:marLeft w:val="0"/>
                          <w:marRight w:val="0"/>
                          <w:marTop w:val="0"/>
                          <w:marBottom w:val="300"/>
                          <w:divBdr>
                            <w:top w:val="none" w:sz="0" w:space="0" w:color="auto"/>
                            <w:left w:val="none" w:sz="0" w:space="0" w:color="auto"/>
                            <w:bottom w:val="none" w:sz="0" w:space="0" w:color="auto"/>
                            <w:right w:val="none" w:sz="0" w:space="0" w:color="auto"/>
                          </w:divBdr>
                          <w:divsChild>
                            <w:div w:id="1408114112">
                              <w:marLeft w:val="0"/>
                              <w:marRight w:val="300"/>
                              <w:marTop w:val="0"/>
                              <w:marBottom w:val="0"/>
                              <w:divBdr>
                                <w:top w:val="none" w:sz="0" w:space="0" w:color="auto"/>
                                <w:left w:val="none" w:sz="0" w:space="0" w:color="auto"/>
                                <w:bottom w:val="none" w:sz="0" w:space="0" w:color="auto"/>
                                <w:right w:val="none" w:sz="0" w:space="0" w:color="auto"/>
                              </w:divBdr>
                            </w:div>
                            <w:div w:id="1330478779">
                              <w:marLeft w:val="0"/>
                              <w:marRight w:val="0"/>
                              <w:marTop w:val="0"/>
                              <w:marBottom w:val="0"/>
                              <w:divBdr>
                                <w:top w:val="none" w:sz="0" w:space="0" w:color="auto"/>
                                <w:left w:val="none" w:sz="0" w:space="0" w:color="auto"/>
                                <w:bottom w:val="none" w:sz="0" w:space="0" w:color="auto"/>
                                <w:right w:val="none" w:sz="0" w:space="0" w:color="auto"/>
                              </w:divBdr>
                            </w:div>
                          </w:divsChild>
                        </w:div>
                        <w:div w:id="51777366">
                          <w:marLeft w:val="0"/>
                          <w:marRight w:val="0"/>
                          <w:marTop w:val="0"/>
                          <w:marBottom w:val="300"/>
                          <w:divBdr>
                            <w:top w:val="none" w:sz="0" w:space="0" w:color="auto"/>
                            <w:left w:val="none" w:sz="0" w:space="0" w:color="auto"/>
                            <w:bottom w:val="none" w:sz="0" w:space="0" w:color="auto"/>
                            <w:right w:val="none" w:sz="0" w:space="0" w:color="auto"/>
                          </w:divBdr>
                          <w:divsChild>
                            <w:div w:id="1027175505">
                              <w:marLeft w:val="0"/>
                              <w:marRight w:val="0"/>
                              <w:marTop w:val="300"/>
                              <w:marBottom w:val="0"/>
                              <w:divBdr>
                                <w:top w:val="none" w:sz="0" w:space="0" w:color="auto"/>
                                <w:left w:val="none" w:sz="0" w:space="0" w:color="auto"/>
                                <w:bottom w:val="none" w:sz="0" w:space="0" w:color="auto"/>
                                <w:right w:val="none" w:sz="0" w:space="0" w:color="auto"/>
                              </w:divBdr>
                            </w:div>
                          </w:divsChild>
                        </w:div>
                        <w:div w:id="808743306">
                          <w:marLeft w:val="0"/>
                          <w:marRight w:val="0"/>
                          <w:marTop w:val="0"/>
                          <w:marBottom w:val="300"/>
                          <w:divBdr>
                            <w:top w:val="none" w:sz="0" w:space="0" w:color="auto"/>
                            <w:left w:val="none" w:sz="0" w:space="0" w:color="auto"/>
                            <w:bottom w:val="none" w:sz="0" w:space="0" w:color="auto"/>
                            <w:right w:val="none" w:sz="0" w:space="0" w:color="auto"/>
                          </w:divBdr>
                          <w:divsChild>
                            <w:div w:id="1643920145">
                              <w:marLeft w:val="0"/>
                              <w:marRight w:val="300"/>
                              <w:marTop w:val="0"/>
                              <w:marBottom w:val="0"/>
                              <w:divBdr>
                                <w:top w:val="none" w:sz="0" w:space="0" w:color="auto"/>
                                <w:left w:val="none" w:sz="0" w:space="0" w:color="auto"/>
                                <w:bottom w:val="none" w:sz="0" w:space="0" w:color="auto"/>
                                <w:right w:val="none" w:sz="0" w:space="0" w:color="auto"/>
                              </w:divBdr>
                            </w:div>
                            <w:div w:id="107509025">
                              <w:marLeft w:val="0"/>
                              <w:marRight w:val="0"/>
                              <w:marTop w:val="0"/>
                              <w:marBottom w:val="0"/>
                              <w:divBdr>
                                <w:top w:val="none" w:sz="0" w:space="0" w:color="auto"/>
                                <w:left w:val="none" w:sz="0" w:space="0" w:color="auto"/>
                                <w:bottom w:val="none" w:sz="0" w:space="0" w:color="auto"/>
                                <w:right w:val="none" w:sz="0" w:space="0" w:color="auto"/>
                              </w:divBdr>
                            </w:div>
                          </w:divsChild>
                        </w:div>
                        <w:div w:id="296254128">
                          <w:marLeft w:val="0"/>
                          <w:marRight w:val="0"/>
                          <w:marTop w:val="0"/>
                          <w:marBottom w:val="300"/>
                          <w:divBdr>
                            <w:top w:val="none" w:sz="0" w:space="0" w:color="auto"/>
                            <w:left w:val="none" w:sz="0" w:space="0" w:color="auto"/>
                            <w:bottom w:val="none" w:sz="0" w:space="0" w:color="auto"/>
                            <w:right w:val="none" w:sz="0" w:space="0" w:color="auto"/>
                          </w:divBdr>
                          <w:divsChild>
                            <w:div w:id="1810366628">
                              <w:marLeft w:val="0"/>
                              <w:marRight w:val="0"/>
                              <w:marTop w:val="300"/>
                              <w:marBottom w:val="0"/>
                              <w:divBdr>
                                <w:top w:val="none" w:sz="0" w:space="0" w:color="auto"/>
                                <w:left w:val="none" w:sz="0" w:space="0" w:color="auto"/>
                                <w:bottom w:val="none" w:sz="0" w:space="0" w:color="auto"/>
                                <w:right w:val="none" w:sz="0" w:space="0" w:color="auto"/>
                              </w:divBdr>
                            </w:div>
                          </w:divsChild>
                        </w:div>
                        <w:div w:id="183178134">
                          <w:marLeft w:val="0"/>
                          <w:marRight w:val="0"/>
                          <w:marTop w:val="0"/>
                          <w:marBottom w:val="300"/>
                          <w:divBdr>
                            <w:top w:val="none" w:sz="0" w:space="0" w:color="auto"/>
                            <w:left w:val="none" w:sz="0" w:space="0" w:color="auto"/>
                            <w:bottom w:val="none" w:sz="0" w:space="0" w:color="auto"/>
                            <w:right w:val="none" w:sz="0" w:space="0" w:color="auto"/>
                          </w:divBdr>
                          <w:divsChild>
                            <w:div w:id="1657102581">
                              <w:marLeft w:val="0"/>
                              <w:marRight w:val="300"/>
                              <w:marTop w:val="0"/>
                              <w:marBottom w:val="0"/>
                              <w:divBdr>
                                <w:top w:val="none" w:sz="0" w:space="0" w:color="auto"/>
                                <w:left w:val="none" w:sz="0" w:space="0" w:color="auto"/>
                                <w:bottom w:val="none" w:sz="0" w:space="0" w:color="auto"/>
                                <w:right w:val="none" w:sz="0" w:space="0" w:color="auto"/>
                              </w:divBdr>
                            </w:div>
                            <w:div w:id="1033456759">
                              <w:marLeft w:val="0"/>
                              <w:marRight w:val="0"/>
                              <w:marTop w:val="0"/>
                              <w:marBottom w:val="0"/>
                              <w:divBdr>
                                <w:top w:val="none" w:sz="0" w:space="0" w:color="auto"/>
                                <w:left w:val="none" w:sz="0" w:space="0" w:color="auto"/>
                                <w:bottom w:val="none" w:sz="0" w:space="0" w:color="auto"/>
                                <w:right w:val="none" w:sz="0" w:space="0" w:color="auto"/>
                              </w:divBdr>
                            </w:div>
                          </w:divsChild>
                        </w:div>
                        <w:div w:id="1126582117">
                          <w:marLeft w:val="0"/>
                          <w:marRight w:val="0"/>
                          <w:marTop w:val="0"/>
                          <w:marBottom w:val="300"/>
                          <w:divBdr>
                            <w:top w:val="none" w:sz="0" w:space="0" w:color="auto"/>
                            <w:left w:val="none" w:sz="0" w:space="0" w:color="auto"/>
                            <w:bottom w:val="none" w:sz="0" w:space="0" w:color="auto"/>
                            <w:right w:val="none" w:sz="0" w:space="0" w:color="auto"/>
                          </w:divBdr>
                          <w:divsChild>
                            <w:div w:id="1579896579">
                              <w:marLeft w:val="0"/>
                              <w:marRight w:val="0"/>
                              <w:marTop w:val="300"/>
                              <w:marBottom w:val="0"/>
                              <w:divBdr>
                                <w:top w:val="none" w:sz="0" w:space="0" w:color="auto"/>
                                <w:left w:val="none" w:sz="0" w:space="0" w:color="auto"/>
                                <w:bottom w:val="none" w:sz="0" w:space="0" w:color="auto"/>
                                <w:right w:val="none" w:sz="0" w:space="0" w:color="auto"/>
                              </w:divBdr>
                            </w:div>
                          </w:divsChild>
                        </w:div>
                        <w:div w:id="600145591">
                          <w:marLeft w:val="0"/>
                          <w:marRight w:val="0"/>
                          <w:marTop w:val="0"/>
                          <w:marBottom w:val="300"/>
                          <w:divBdr>
                            <w:top w:val="none" w:sz="0" w:space="0" w:color="auto"/>
                            <w:left w:val="none" w:sz="0" w:space="0" w:color="auto"/>
                            <w:bottom w:val="none" w:sz="0" w:space="0" w:color="auto"/>
                            <w:right w:val="none" w:sz="0" w:space="0" w:color="auto"/>
                          </w:divBdr>
                          <w:divsChild>
                            <w:div w:id="132067231">
                              <w:marLeft w:val="0"/>
                              <w:marRight w:val="300"/>
                              <w:marTop w:val="0"/>
                              <w:marBottom w:val="0"/>
                              <w:divBdr>
                                <w:top w:val="none" w:sz="0" w:space="0" w:color="auto"/>
                                <w:left w:val="none" w:sz="0" w:space="0" w:color="auto"/>
                                <w:bottom w:val="none" w:sz="0" w:space="0" w:color="auto"/>
                                <w:right w:val="none" w:sz="0" w:space="0" w:color="auto"/>
                              </w:divBdr>
                            </w:div>
                            <w:div w:id="36853854">
                              <w:marLeft w:val="0"/>
                              <w:marRight w:val="0"/>
                              <w:marTop w:val="0"/>
                              <w:marBottom w:val="0"/>
                              <w:divBdr>
                                <w:top w:val="none" w:sz="0" w:space="0" w:color="auto"/>
                                <w:left w:val="none" w:sz="0" w:space="0" w:color="auto"/>
                                <w:bottom w:val="none" w:sz="0" w:space="0" w:color="auto"/>
                                <w:right w:val="none" w:sz="0" w:space="0" w:color="auto"/>
                              </w:divBdr>
                            </w:div>
                          </w:divsChild>
                        </w:div>
                        <w:div w:id="48505443">
                          <w:marLeft w:val="0"/>
                          <w:marRight w:val="0"/>
                          <w:marTop w:val="0"/>
                          <w:marBottom w:val="300"/>
                          <w:divBdr>
                            <w:top w:val="none" w:sz="0" w:space="0" w:color="auto"/>
                            <w:left w:val="none" w:sz="0" w:space="0" w:color="auto"/>
                            <w:bottom w:val="none" w:sz="0" w:space="0" w:color="auto"/>
                            <w:right w:val="none" w:sz="0" w:space="0" w:color="auto"/>
                          </w:divBdr>
                          <w:divsChild>
                            <w:div w:id="1591698552">
                              <w:marLeft w:val="0"/>
                              <w:marRight w:val="0"/>
                              <w:marTop w:val="300"/>
                              <w:marBottom w:val="0"/>
                              <w:divBdr>
                                <w:top w:val="none" w:sz="0" w:space="0" w:color="auto"/>
                                <w:left w:val="none" w:sz="0" w:space="0" w:color="auto"/>
                                <w:bottom w:val="none" w:sz="0" w:space="0" w:color="auto"/>
                                <w:right w:val="none" w:sz="0" w:space="0" w:color="auto"/>
                              </w:divBdr>
                            </w:div>
                          </w:divsChild>
                        </w:div>
                        <w:div w:id="1227495663">
                          <w:marLeft w:val="0"/>
                          <w:marRight w:val="0"/>
                          <w:marTop w:val="0"/>
                          <w:marBottom w:val="300"/>
                          <w:divBdr>
                            <w:top w:val="none" w:sz="0" w:space="0" w:color="auto"/>
                            <w:left w:val="none" w:sz="0" w:space="0" w:color="auto"/>
                            <w:bottom w:val="none" w:sz="0" w:space="0" w:color="auto"/>
                            <w:right w:val="none" w:sz="0" w:space="0" w:color="auto"/>
                          </w:divBdr>
                          <w:divsChild>
                            <w:div w:id="1375888839">
                              <w:marLeft w:val="0"/>
                              <w:marRight w:val="300"/>
                              <w:marTop w:val="0"/>
                              <w:marBottom w:val="0"/>
                              <w:divBdr>
                                <w:top w:val="none" w:sz="0" w:space="0" w:color="auto"/>
                                <w:left w:val="none" w:sz="0" w:space="0" w:color="auto"/>
                                <w:bottom w:val="none" w:sz="0" w:space="0" w:color="auto"/>
                                <w:right w:val="none" w:sz="0" w:space="0" w:color="auto"/>
                              </w:divBdr>
                            </w:div>
                            <w:div w:id="481123993">
                              <w:marLeft w:val="0"/>
                              <w:marRight w:val="0"/>
                              <w:marTop w:val="0"/>
                              <w:marBottom w:val="0"/>
                              <w:divBdr>
                                <w:top w:val="none" w:sz="0" w:space="0" w:color="auto"/>
                                <w:left w:val="none" w:sz="0" w:space="0" w:color="auto"/>
                                <w:bottom w:val="none" w:sz="0" w:space="0" w:color="auto"/>
                                <w:right w:val="none" w:sz="0" w:space="0" w:color="auto"/>
                              </w:divBdr>
                            </w:div>
                          </w:divsChild>
                        </w:div>
                        <w:div w:id="611783364">
                          <w:marLeft w:val="0"/>
                          <w:marRight w:val="0"/>
                          <w:marTop w:val="0"/>
                          <w:marBottom w:val="300"/>
                          <w:divBdr>
                            <w:top w:val="none" w:sz="0" w:space="0" w:color="auto"/>
                            <w:left w:val="none" w:sz="0" w:space="0" w:color="auto"/>
                            <w:bottom w:val="none" w:sz="0" w:space="0" w:color="auto"/>
                            <w:right w:val="none" w:sz="0" w:space="0" w:color="auto"/>
                          </w:divBdr>
                          <w:divsChild>
                            <w:div w:id="183594286">
                              <w:marLeft w:val="0"/>
                              <w:marRight w:val="0"/>
                              <w:marTop w:val="300"/>
                              <w:marBottom w:val="0"/>
                              <w:divBdr>
                                <w:top w:val="none" w:sz="0" w:space="0" w:color="auto"/>
                                <w:left w:val="none" w:sz="0" w:space="0" w:color="auto"/>
                                <w:bottom w:val="none" w:sz="0" w:space="0" w:color="auto"/>
                                <w:right w:val="none" w:sz="0" w:space="0" w:color="auto"/>
                              </w:divBdr>
                            </w:div>
                          </w:divsChild>
                        </w:div>
                        <w:div w:id="732118018">
                          <w:marLeft w:val="0"/>
                          <w:marRight w:val="0"/>
                          <w:marTop w:val="0"/>
                          <w:marBottom w:val="300"/>
                          <w:divBdr>
                            <w:top w:val="none" w:sz="0" w:space="0" w:color="auto"/>
                            <w:left w:val="none" w:sz="0" w:space="0" w:color="auto"/>
                            <w:bottom w:val="none" w:sz="0" w:space="0" w:color="auto"/>
                            <w:right w:val="none" w:sz="0" w:space="0" w:color="auto"/>
                          </w:divBdr>
                          <w:divsChild>
                            <w:div w:id="154759286">
                              <w:marLeft w:val="0"/>
                              <w:marRight w:val="300"/>
                              <w:marTop w:val="0"/>
                              <w:marBottom w:val="0"/>
                              <w:divBdr>
                                <w:top w:val="none" w:sz="0" w:space="0" w:color="auto"/>
                                <w:left w:val="none" w:sz="0" w:space="0" w:color="auto"/>
                                <w:bottom w:val="none" w:sz="0" w:space="0" w:color="auto"/>
                                <w:right w:val="none" w:sz="0" w:space="0" w:color="auto"/>
                              </w:divBdr>
                            </w:div>
                            <w:div w:id="68623446">
                              <w:marLeft w:val="0"/>
                              <w:marRight w:val="0"/>
                              <w:marTop w:val="0"/>
                              <w:marBottom w:val="0"/>
                              <w:divBdr>
                                <w:top w:val="none" w:sz="0" w:space="0" w:color="auto"/>
                                <w:left w:val="none" w:sz="0" w:space="0" w:color="auto"/>
                                <w:bottom w:val="none" w:sz="0" w:space="0" w:color="auto"/>
                                <w:right w:val="none" w:sz="0" w:space="0" w:color="auto"/>
                              </w:divBdr>
                            </w:div>
                          </w:divsChild>
                        </w:div>
                        <w:div w:id="1836456129">
                          <w:marLeft w:val="0"/>
                          <w:marRight w:val="0"/>
                          <w:marTop w:val="0"/>
                          <w:marBottom w:val="300"/>
                          <w:divBdr>
                            <w:top w:val="none" w:sz="0" w:space="0" w:color="auto"/>
                            <w:left w:val="none" w:sz="0" w:space="0" w:color="auto"/>
                            <w:bottom w:val="none" w:sz="0" w:space="0" w:color="auto"/>
                            <w:right w:val="none" w:sz="0" w:space="0" w:color="auto"/>
                          </w:divBdr>
                          <w:divsChild>
                            <w:div w:id="586965542">
                              <w:marLeft w:val="0"/>
                              <w:marRight w:val="0"/>
                              <w:marTop w:val="300"/>
                              <w:marBottom w:val="0"/>
                              <w:divBdr>
                                <w:top w:val="none" w:sz="0" w:space="0" w:color="auto"/>
                                <w:left w:val="none" w:sz="0" w:space="0" w:color="auto"/>
                                <w:bottom w:val="none" w:sz="0" w:space="0" w:color="auto"/>
                                <w:right w:val="none" w:sz="0" w:space="0" w:color="auto"/>
                              </w:divBdr>
                            </w:div>
                          </w:divsChild>
                        </w:div>
                        <w:div w:id="992640998">
                          <w:marLeft w:val="0"/>
                          <w:marRight w:val="0"/>
                          <w:marTop w:val="0"/>
                          <w:marBottom w:val="300"/>
                          <w:divBdr>
                            <w:top w:val="none" w:sz="0" w:space="0" w:color="auto"/>
                            <w:left w:val="none" w:sz="0" w:space="0" w:color="auto"/>
                            <w:bottom w:val="none" w:sz="0" w:space="0" w:color="auto"/>
                            <w:right w:val="none" w:sz="0" w:space="0" w:color="auto"/>
                          </w:divBdr>
                          <w:divsChild>
                            <w:div w:id="839390753">
                              <w:marLeft w:val="0"/>
                              <w:marRight w:val="300"/>
                              <w:marTop w:val="0"/>
                              <w:marBottom w:val="0"/>
                              <w:divBdr>
                                <w:top w:val="none" w:sz="0" w:space="0" w:color="auto"/>
                                <w:left w:val="none" w:sz="0" w:space="0" w:color="auto"/>
                                <w:bottom w:val="none" w:sz="0" w:space="0" w:color="auto"/>
                                <w:right w:val="none" w:sz="0" w:space="0" w:color="auto"/>
                              </w:divBdr>
                            </w:div>
                            <w:div w:id="57559677">
                              <w:marLeft w:val="0"/>
                              <w:marRight w:val="0"/>
                              <w:marTop w:val="0"/>
                              <w:marBottom w:val="0"/>
                              <w:divBdr>
                                <w:top w:val="none" w:sz="0" w:space="0" w:color="auto"/>
                                <w:left w:val="none" w:sz="0" w:space="0" w:color="auto"/>
                                <w:bottom w:val="none" w:sz="0" w:space="0" w:color="auto"/>
                                <w:right w:val="none" w:sz="0" w:space="0" w:color="auto"/>
                              </w:divBdr>
                            </w:div>
                          </w:divsChild>
                        </w:div>
                        <w:div w:id="1579556108">
                          <w:marLeft w:val="0"/>
                          <w:marRight w:val="0"/>
                          <w:marTop w:val="0"/>
                          <w:marBottom w:val="300"/>
                          <w:divBdr>
                            <w:top w:val="none" w:sz="0" w:space="0" w:color="auto"/>
                            <w:left w:val="none" w:sz="0" w:space="0" w:color="auto"/>
                            <w:bottom w:val="none" w:sz="0" w:space="0" w:color="auto"/>
                            <w:right w:val="none" w:sz="0" w:space="0" w:color="auto"/>
                          </w:divBdr>
                          <w:divsChild>
                            <w:div w:id="1258366644">
                              <w:marLeft w:val="0"/>
                              <w:marRight w:val="0"/>
                              <w:marTop w:val="300"/>
                              <w:marBottom w:val="0"/>
                              <w:divBdr>
                                <w:top w:val="none" w:sz="0" w:space="0" w:color="auto"/>
                                <w:left w:val="none" w:sz="0" w:space="0" w:color="auto"/>
                                <w:bottom w:val="none" w:sz="0" w:space="0" w:color="auto"/>
                                <w:right w:val="none" w:sz="0" w:space="0" w:color="auto"/>
                              </w:divBdr>
                            </w:div>
                          </w:divsChild>
                        </w:div>
                        <w:div w:id="1691952970">
                          <w:marLeft w:val="0"/>
                          <w:marRight w:val="0"/>
                          <w:marTop w:val="0"/>
                          <w:marBottom w:val="300"/>
                          <w:divBdr>
                            <w:top w:val="none" w:sz="0" w:space="0" w:color="auto"/>
                            <w:left w:val="none" w:sz="0" w:space="0" w:color="auto"/>
                            <w:bottom w:val="none" w:sz="0" w:space="0" w:color="auto"/>
                            <w:right w:val="none" w:sz="0" w:space="0" w:color="auto"/>
                          </w:divBdr>
                          <w:divsChild>
                            <w:div w:id="1698307913">
                              <w:marLeft w:val="0"/>
                              <w:marRight w:val="300"/>
                              <w:marTop w:val="0"/>
                              <w:marBottom w:val="0"/>
                              <w:divBdr>
                                <w:top w:val="none" w:sz="0" w:space="0" w:color="auto"/>
                                <w:left w:val="none" w:sz="0" w:space="0" w:color="auto"/>
                                <w:bottom w:val="none" w:sz="0" w:space="0" w:color="auto"/>
                                <w:right w:val="none" w:sz="0" w:space="0" w:color="auto"/>
                              </w:divBdr>
                            </w:div>
                            <w:div w:id="980576106">
                              <w:marLeft w:val="0"/>
                              <w:marRight w:val="0"/>
                              <w:marTop w:val="0"/>
                              <w:marBottom w:val="0"/>
                              <w:divBdr>
                                <w:top w:val="none" w:sz="0" w:space="0" w:color="auto"/>
                                <w:left w:val="none" w:sz="0" w:space="0" w:color="auto"/>
                                <w:bottom w:val="none" w:sz="0" w:space="0" w:color="auto"/>
                                <w:right w:val="none" w:sz="0" w:space="0" w:color="auto"/>
                              </w:divBdr>
                            </w:div>
                          </w:divsChild>
                        </w:div>
                        <w:div w:id="1448503970">
                          <w:marLeft w:val="0"/>
                          <w:marRight w:val="0"/>
                          <w:marTop w:val="0"/>
                          <w:marBottom w:val="300"/>
                          <w:divBdr>
                            <w:top w:val="none" w:sz="0" w:space="0" w:color="auto"/>
                            <w:left w:val="none" w:sz="0" w:space="0" w:color="auto"/>
                            <w:bottom w:val="none" w:sz="0" w:space="0" w:color="auto"/>
                            <w:right w:val="none" w:sz="0" w:space="0" w:color="auto"/>
                          </w:divBdr>
                          <w:divsChild>
                            <w:div w:id="1154105000">
                              <w:marLeft w:val="0"/>
                              <w:marRight w:val="0"/>
                              <w:marTop w:val="300"/>
                              <w:marBottom w:val="0"/>
                              <w:divBdr>
                                <w:top w:val="none" w:sz="0" w:space="0" w:color="auto"/>
                                <w:left w:val="none" w:sz="0" w:space="0" w:color="auto"/>
                                <w:bottom w:val="none" w:sz="0" w:space="0" w:color="auto"/>
                                <w:right w:val="none" w:sz="0" w:space="0" w:color="auto"/>
                              </w:divBdr>
                            </w:div>
                          </w:divsChild>
                        </w:div>
                        <w:div w:id="1809593042">
                          <w:marLeft w:val="0"/>
                          <w:marRight w:val="0"/>
                          <w:marTop w:val="0"/>
                          <w:marBottom w:val="300"/>
                          <w:divBdr>
                            <w:top w:val="none" w:sz="0" w:space="0" w:color="auto"/>
                            <w:left w:val="none" w:sz="0" w:space="0" w:color="auto"/>
                            <w:bottom w:val="none" w:sz="0" w:space="0" w:color="auto"/>
                            <w:right w:val="none" w:sz="0" w:space="0" w:color="auto"/>
                          </w:divBdr>
                          <w:divsChild>
                            <w:div w:id="1917280705">
                              <w:marLeft w:val="0"/>
                              <w:marRight w:val="300"/>
                              <w:marTop w:val="0"/>
                              <w:marBottom w:val="0"/>
                              <w:divBdr>
                                <w:top w:val="none" w:sz="0" w:space="0" w:color="auto"/>
                                <w:left w:val="none" w:sz="0" w:space="0" w:color="auto"/>
                                <w:bottom w:val="none" w:sz="0" w:space="0" w:color="auto"/>
                                <w:right w:val="none" w:sz="0" w:space="0" w:color="auto"/>
                              </w:divBdr>
                            </w:div>
                            <w:div w:id="1152989848">
                              <w:marLeft w:val="0"/>
                              <w:marRight w:val="0"/>
                              <w:marTop w:val="0"/>
                              <w:marBottom w:val="0"/>
                              <w:divBdr>
                                <w:top w:val="none" w:sz="0" w:space="0" w:color="auto"/>
                                <w:left w:val="none" w:sz="0" w:space="0" w:color="auto"/>
                                <w:bottom w:val="none" w:sz="0" w:space="0" w:color="auto"/>
                                <w:right w:val="none" w:sz="0" w:space="0" w:color="auto"/>
                              </w:divBdr>
                            </w:div>
                          </w:divsChild>
                        </w:div>
                        <w:div w:id="52966630">
                          <w:marLeft w:val="0"/>
                          <w:marRight w:val="0"/>
                          <w:marTop w:val="0"/>
                          <w:marBottom w:val="300"/>
                          <w:divBdr>
                            <w:top w:val="none" w:sz="0" w:space="0" w:color="auto"/>
                            <w:left w:val="none" w:sz="0" w:space="0" w:color="auto"/>
                            <w:bottom w:val="none" w:sz="0" w:space="0" w:color="auto"/>
                            <w:right w:val="none" w:sz="0" w:space="0" w:color="auto"/>
                          </w:divBdr>
                          <w:divsChild>
                            <w:div w:id="876704339">
                              <w:marLeft w:val="0"/>
                              <w:marRight w:val="0"/>
                              <w:marTop w:val="300"/>
                              <w:marBottom w:val="0"/>
                              <w:divBdr>
                                <w:top w:val="none" w:sz="0" w:space="0" w:color="auto"/>
                                <w:left w:val="none" w:sz="0" w:space="0" w:color="auto"/>
                                <w:bottom w:val="none" w:sz="0" w:space="0" w:color="auto"/>
                                <w:right w:val="none" w:sz="0" w:space="0" w:color="auto"/>
                              </w:divBdr>
                            </w:div>
                          </w:divsChild>
                        </w:div>
                        <w:div w:id="988554330">
                          <w:marLeft w:val="0"/>
                          <w:marRight w:val="0"/>
                          <w:marTop w:val="0"/>
                          <w:marBottom w:val="300"/>
                          <w:divBdr>
                            <w:top w:val="none" w:sz="0" w:space="0" w:color="auto"/>
                            <w:left w:val="none" w:sz="0" w:space="0" w:color="auto"/>
                            <w:bottom w:val="none" w:sz="0" w:space="0" w:color="auto"/>
                            <w:right w:val="none" w:sz="0" w:space="0" w:color="auto"/>
                          </w:divBdr>
                          <w:divsChild>
                            <w:div w:id="1612545970">
                              <w:marLeft w:val="0"/>
                              <w:marRight w:val="300"/>
                              <w:marTop w:val="0"/>
                              <w:marBottom w:val="0"/>
                              <w:divBdr>
                                <w:top w:val="none" w:sz="0" w:space="0" w:color="auto"/>
                                <w:left w:val="none" w:sz="0" w:space="0" w:color="auto"/>
                                <w:bottom w:val="none" w:sz="0" w:space="0" w:color="auto"/>
                                <w:right w:val="none" w:sz="0" w:space="0" w:color="auto"/>
                              </w:divBdr>
                            </w:div>
                            <w:div w:id="2031175797">
                              <w:marLeft w:val="0"/>
                              <w:marRight w:val="0"/>
                              <w:marTop w:val="0"/>
                              <w:marBottom w:val="0"/>
                              <w:divBdr>
                                <w:top w:val="none" w:sz="0" w:space="0" w:color="auto"/>
                                <w:left w:val="none" w:sz="0" w:space="0" w:color="auto"/>
                                <w:bottom w:val="none" w:sz="0" w:space="0" w:color="auto"/>
                                <w:right w:val="none" w:sz="0" w:space="0" w:color="auto"/>
                              </w:divBdr>
                            </w:div>
                          </w:divsChild>
                        </w:div>
                        <w:div w:id="1053384973">
                          <w:marLeft w:val="0"/>
                          <w:marRight w:val="0"/>
                          <w:marTop w:val="0"/>
                          <w:marBottom w:val="300"/>
                          <w:divBdr>
                            <w:top w:val="none" w:sz="0" w:space="0" w:color="auto"/>
                            <w:left w:val="none" w:sz="0" w:space="0" w:color="auto"/>
                            <w:bottom w:val="none" w:sz="0" w:space="0" w:color="auto"/>
                            <w:right w:val="none" w:sz="0" w:space="0" w:color="auto"/>
                          </w:divBdr>
                          <w:divsChild>
                            <w:div w:id="734355488">
                              <w:marLeft w:val="0"/>
                              <w:marRight w:val="0"/>
                              <w:marTop w:val="300"/>
                              <w:marBottom w:val="0"/>
                              <w:divBdr>
                                <w:top w:val="none" w:sz="0" w:space="0" w:color="auto"/>
                                <w:left w:val="none" w:sz="0" w:space="0" w:color="auto"/>
                                <w:bottom w:val="none" w:sz="0" w:space="0" w:color="auto"/>
                                <w:right w:val="none" w:sz="0" w:space="0" w:color="auto"/>
                              </w:divBdr>
                            </w:div>
                          </w:divsChild>
                        </w:div>
                        <w:div w:id="535966239">
                          <w:marLeft w:val="0"/>
                          <w:marRight w:val="0"/>
                          <w:marTop w:val="0"/>
                          <w:marBottom w:val="300"/>
                          <w:divBdr>
                            <w:top w:val="none" w:sz="0" w:space="0" w:color="auto"/>
                            <w:left w:val="none" w:sz="0" w:space="0" w:color="auto"/>
                            <w:bottom w:val="none" w:sz="0" w:space="0" w:color="auto"/>
                            <w:right w:val="none" w:sz="0" w:space="0" w:color="auto"/>
                          </w:divBdr>
                          <w:divsChild>
                            <w:div w:id="1505196238">
                              <w:marLeft w:val="0"/>
                              <w:marRight w:val="300"/>
                              <w:marTop w:val="0"/>
                              <w:marBottom w:val="0"/>
                              <w:divBdr>
                                <w:top w:val="none" w:sz="0" w:space="0" w:color="auto"/>
                                <w:left w:val="none" w:sz="0" w:space="0" w:color="auto"/>
                                <w:bottom w:val="none" w:sz="0" w:space="0" w:color="auto"/>
                                <w:right w:val="none" w:sz="0" w:space="0" w:color="auto"/>
                              </w:divBdr>
                            </w:div>
                            <w:div w:id="884869125">
                              <w:marLeft w:val="0"/>
                              <w:marRight w:val="0"/>
                              <w:marTop w:val="0"/>
                              <w:marBottom w:val="0"/>
                              <w:divBdr>
                                <w:top w:val="none" w:sz="0" w:space="0" w:color="auto"/>
                                <w:left w:val="none" w:sz="0" w:space="0" w:color="auto"/>
                                <w:bottom w:val="none" w:sz="0" w:space="0" w:color="auto"/>
                                <w:right w:val="none" w:sz="0" w:space="0" w:color="auto"/>
                              </w:divBdr>
                            </w:div>
                          </w:divsChild>
                        </w:div>
                        <w:div w:id="1188251061">
                          <w:marLeft w:val="0"/>
                          <w:marRight w:val="0"/>
                          <w:marTop w:val="0"/>
                          <w:marBottom w:val="300"/>
                          <w:divBdr>
                            <w:top w:val="none" w:sz="0" w:space="0" w:color="auto"/>
                            <w:left w:val="none" w:sz="0" w:space="0" w:color="auto"/>
                            <w:bottom w:val="none" w:sz="0" w:space="0" w:color="auto"/>
                            <w:right w:val="none" w:sz="0" w:space="0" w:color="auto"/>
                          </w:divBdr>
                          <w:divsChild>
                            <w:div w:id="1564215198">
                              <w:marLeft w:val="0"/>
                              <w:marRight w:val="0"/>
                              <w:marTop w:val="300"/>
                              <w:marBottom w:val="0"/>
                              <w:divBdr>
                                <w:top w:val="none" w:sz="0" w:space="0" w:color="auto"/>
                                <w:left w:val="none" w:sz="0" w:space="0" w:color="auto"/>
                                <w:bottom w:val="none" w:sz="0" w:space="0" w:color="auto"/>
                                <w:right w:val="none" w:sz="0" w:space="0" w:color="auto"/>
                              </w:divBdr>
                            </w:div>
                          </w:divsChild>
                        </w:div>
                        <w:div w:id="202250396">
                          <w:marLeft w:val="0"/>
                          <w:marRight w:val="0"/>
                          <w:marTop w:val="0"/>
                          <w:marBottom w:val="300"/>
                          <w:divBdr>
                            <w:top w:val="none" w:sz="0" w:space="0" w:color="auto"/>
                            <w:left w:val="none" w:sz="0" w:space="0" w:color="auto"/>
                            <w:bottom w:val="none" w:sz="0" w:space="0" w:color="auto"/>
                            <w:right w:val="none" w:sz="0" w:space="0" w:color="auto"/>
                          </w:divBdr>
                          <w:divsChild>
                            <w:div w:id="985281385">
                              <w:marLeft w:val="0"/>
                              <w:marRight w:val="300"/>
                              <w:marTop w:val="0"/>
                              <w:marBottom w:val="0"/>
                              <w:divBdr>
                                <w:top w:val="none" w:sz="0" w:space="0" w:color="auto"/>
                                <w:left w:val="none" w:sz="0" w:space="0" w:color="auto"/>
                                <w:bottom w:val="none" w:sz="0" w:space="0" w:color="auto"/>
                                <w:right w:val="none" w:sz="0" w:space="0" w:color="auto"/>
                              </w:divBdr>
                            </w:div>
                            <w:div w:id="1287005220">
                              <w:marLeft w:val="0"/>
                              <w:marRight w:val="0"/>
                              <w:marTop w:val="0"/>
                              <w:marBottom w:val="0"/>
                              <w:divBdr>
                                <w:top w:val="none" w:sz="0" w:space="0" w:color="auto"/>
                                <w:left w:val="none" w:sz="0" w:space="0" w:color="auto"/>
                                <w:bottom w:val="none" w:sz="0" w:space="0" w:color="auto"/>
                                <w:right w:val="none" w:sz="0" w:space="0" w:color="auto"/>
                              </w:divBdr>
                            </w:div>
                          </w:divsChild>
                        </w:div>
                        <w:div w:id="1689213787">
                          <w:marLeft w:val="0"/>
                          <w:marRight w:val="0"/>
                          <w:marTop w:val="0"/>
                          <w:marBottom w:val="300"/>
                          <w:divBdr>
                            <w:top w:val="none" w:sz="0" w:space="0" w:color="auto"/>
                            <w:left w:val="none" w:sz="0" w:space="0" w:color="auto"/>
                            <w:bottom w:val="none" w:sz="0" w:space="0" w:color="auto"/>
                            <w:right w:val="none" w:sz="0" w:space="0" w:color="auto"/>
                          </w:divBdr>
                          <w:divsChild>
                            <w:div w:id="860631967">
                              <w:marLeft w:val="0"/>
                              <w:marRight w:val="0"/>
                              <w:marTop w:val="300"/>
                              <w:marBottom w:val="0"/>
                              <w:divBdr>
                                <w:top w:val="none" w:sz="0" w:space="0" w:color="auto"/>
                                <w:left w:val="none" w:sz="0" w:space="0" w:color="auto"/>
                                <w:bottom w:val="none" w:sz="0" w:space="0" w:color="auto"/>
                                <w:right w:val="none" w:sz="0" w:space="0" w:color="auto"/>
                              </w:divBdr>
                            </w:div>
                          </w:divsChild>
                        </w:div>
                        <w:div w:id="1803690160">
                          <w:marLeft w:val="0"/>
                          <w:marRight w:val="0"/>
                          <w:marTop w:val="0"/>
                          <w:marBottom w:val="300"/>
                          <w:divBdr>
                            <w:top w:val="none" w:sz="0" w:space="0" w:color="auto"/>
                            <w:left w:val="none" w:sz="0" w:space="0" w:color="auto"/>
                            <w:bottom w:val="none" w:sz="0" w:space="0" w:color="auto"/>
                            <w:right w:val="none" w:sz="0" w:space="0" w:color="auto"/>
                          </w:divBdr>
                          <w:divsChild>
                            <w:div w:id="1579942656">
                              <w:marLeft w:val="0"/>
                              <w:marRight w:val="300"/>
                              <w:marTop w:val="0"/>
                              <w:marBottom w:val="0"/>
                              <w:divBdr>
                                <w:top w:val="none" w:sz="0" w:space="0" w:color="auto"/>
                                <w:left w:val="none" w:sz="0" w:space="0" w:color="auto"/>
                                <w:bottom w:val="none" w:sz="0" w:space="0" w:color="auto"/>
                                <w:right w:val="none" w:sz="0" w:space="0" w:color="auto"/>
                              </w:divBdr>
                            </w:div>
                            <w:div w:id="808980260">
                              <w:marLeft w:val="0"/>
                              <w:marRight w:val="0"/>
                              <w:marTop w:val="0"/>
                              <w:marBottom w:val="0"/>
                              <w:divBdr>
                                <w:top w:val="none" w:sz="0" w:space="0" w:color="auto"/>
                                <w:left w:val="none" w:sz="0" w:space="0" w:color="auto"/>
                                <w:bottom w:val="none" w:sz="0" w:space="0" w:color="auto"/>
                                <w:right w:val="none" w:sz="0" w:space="0" w:color="auto"/>
                              </w:divBdr>
                            </w:div>
                          </w:divsChild>
                        </w:div>
                        <w:div w:id="1862550380">
                          <w:marLeft w:val="0"/>
                          <w:marRight w:val="0"/>
                          <w:marTop w:val="0"/>
                          <w:marBottom w:val="300"/>
                          <w:divBdr>
                            <w:top w:val="none" w:sz="0" w:space="0" w:color="auto"/>
                            <w:left w:val="none" w:sz="0" w:space="0" w:color="auto"/>
                            <w:bottom w:val="none" w:sz="0" w:space="0" w:color="auto"/>
                            <w:right w:val="none" w:sz="0" w:space="0" w:color="auto"/>
                          </w:divBdr>
                          <w:divsChild>
                            <w:div w:id="180360533">
                              <w:marLeft w:val="0"/>
                              <w:marRight w:val="0"/>
                              <w:marTop w:val="300"/>
                              <w:marBottom w:val="0"/>
                              <w:divBdr>
                                <w:top w:val="none" w:sz="0" w:space="0" w:color="auto"/>
                                <w:left w:val="none" w:sz="0" w:space="0" w:color="auto"/>
                                <w:bottom w:val="none" w:sz="0" w:space="0" w:color="auto"/>
                                <w:right w:val="none" w:sz="0" w:space="0" w:color="auto"/>
                              </w:divBdr>
                            </w:div>
                          </w:divsChild>
                        </w:div>
                        <w:div w:id="1142041191">
                          <w:marLeft w:val="0"/>
                          <w:marRight w:val="0"/>
                          <w:marTop w:val="0"/>
                          <w:marBottom w:val="300"/>
                          <w:divBdr>
                            <w:top w:val="none" w:sz="0" w:space="0" w:color="auto"/>
                            <w:left w:val="none" w:sz="0" w:space="0" w:color="auto"/>
                            <w:bottom w:val="none" w:sz="0" w:space="0" w:color="auto"/>
                            <w:right w:val="none" w:sz="0" w:space="0" w:color="auto"/>
                          </w:divBdr>
                          <w:divsChild>
                            <w:div w:id="714963011">
                              <w:marLeft w:val="0"/>
                              <w:marRight w:val="300"/>
                              <w:marTop w:val="0"/>
                              <w:marBottom w:val="0"/>
                              <w:divBdr>
                                <w:top w:val="none" w:sz="0" w:space="0" w:color="auto"/>
                                <w:left w:val="none" w:sz="0" w:space="0" w:color="auto"/>
                                <w:bottom w:val="none" w:sz="0" w:space="0" w:color="auto"/>
                                <w:right w:val="none" w:sz="0" w:space="0" w:color="auto"/>
                              </w:divBdr>
                            </w:div>
                            <w:div w:id="1369913189">
                              <w:marLeft w:val="0"/>
                              <w:marRight w:val="0"/>
                              <w:marTop w:val="0"/>
                              <w:marBottom w:val="0"/>
                              <w:divBdr>
                                <w:top w:val="none" w:sz="0" w:space="0" w:color="auto"/>
                                <w:left w:val="none" w:sz="0" w:space="0" w:color="auto"/>
                                <w:bottom w:val="none" w:sz="0" w:space="0" w:color="auto"/>
                                <w:right w:val="none" w:sz="0" w:space="0" w:color="auto"/>
                              </w:divBdr>
                            </w:div>
                          </w:divsChild>
                        </w:div>
                        <w:div w:id="2062096857">
                          <w:marLeft w:val="0"/>
                          <w:marRight w:val="0"/>
                          <w:marTop w:val="0"/>
                          <w:marBottom w:val="300"/>
                          <w:divBdr>
                            <w:top w:val="none" w:sz="0" w:space="0" w:color="auto"/>
                            <w:left w:val="none" w:sz="0" w:space="0" w:color="auto"/>
                            <w:bottom w:val="none" w:sz="0" w:space="0" w:color="auto"/>
                            <w:right w:val="none" w:sz="0" w:space="0" w:color="auto"/>
                          </w:divBdr>
                          <w:divsChild>
                            <w:div w:id="1131828099">
                              <w:marLeft w:val="0"/>
                              <w:marRight w:val="0"/>
                              <w:marTop w:val="300"/>
                              <w:marBottom w:val="0"/>
                              <w:divBdr>
                                <w:top w:val="none" w:sz="0" w:space="0" w:color="auto"/>
                                <w:left w:val="none" w:sz="0" w:space="0" w:color="auto"/>
                                <w:bottom w:val="none" w:sz="0" w:space="0" w:color="auto"/>
                                <w:right w:val="none" w:sz="0" w:space="0" w:color="auto"/>
                              </w:divBdr>
                            </w:div>
                          </w:divsChild>
                        </w:div>
                        <w:div w:id="1639530319">
                          <w:marLeft w:val="0"/>
                          <w:marRight w:val="0"/>
                          <w:marTop w:val="0"/>
                          <w:marBottom w:val="300"/>
                          <w:divBdr>
                            <w:top w:val="none" w:sz="0" w:space="0" w:color="auto"/>
                            <w:left w:val="none" w:sz="0" w:space="0" w:color="auto"/>
                            <w:bottom w:val="none" w:sz="0" w:space="0" w:color="auto"/>
                            <w:right w:val="none" w:sz="0" w:space="0" w:color="auto"/>
                          </w:divBdr>
                          <w:divsChild>
                            <w:div w:id="731126201">
                              <w:marLeft w:val="0"/>
                              <w:marRight w:val="300"/>
                              <w:marTop w:val="0"/>
                              <w:marBottom w:val="0"/>
                              <w:divBdr>
                                <w:top w:val="none" w:sz="0" w:space="0" w:color="auto"/>
                                <w:left w:val="none" w:sz="0" w:space="0" w:color="auto"/>
                                <w:bottom w:val="none" w:sz="0" w:space="0" w:color="auto"/>
                                <w:right w:val="none" w:sz="0" w:space="0" w:color="auto"/>
                              </w:divBdr>
                            </w:div>
                            <w:div w:id="1887134669">
                              <w:marLeft w:val="0"/>
                              <w:marRight w:val="0"/>
                              <w:marTop w:val="0"/>
                              <w:marBottom w:val="0"/>
                              <w:divBdr>
                                <w:top w:val="none" w:sz="0" w:space="0" w:color="auto"/>
                                <w:left w:val="none" w:sz="0" w:space="0" w:color="auto"/>
                                <w:bottom w:val="none" w:sz="0" w:space="0" w:color="auto"/>
                                <w:right w:val="none" w:sz="0" w:space="0" w:color="auto"/>
                              </w:divBdr>
                            </w:div>
                          </w:divsChild>
                        </w:div>
                        <w:div w:id="1159417448">
                          <w:marLeft w:val="0"/>
                          <w:marRight w:val="0"/>
                          <w:marTop w:val="0"/>
                          <w:marBottom w:val="300"/>
                          <w:divBdr>
                            <w:top w:val="none" w:sz="0" w:space="0" w:color="auto"/>
                            <w:left w:val="none" w:sz="0" w:space="0" w:color="auto"/>
                            <w:bottom w:val="none" w:sz="0" w:space="0" w:color="auto"/>
                            <w:right w:val="none" w:sz="0" w:space="0" w:color="auto"/>
                          </w:divBdr>
                          <w:divsChild>
                            <w:div w:id="1328434880">
                              <w:marLeft w:val="0"/>
                              <w:marRight w:val="0"/>
                              <w:marTop w:val="300"/>
                              <w:marBottom w:val="0"/>
                              <w:divBdr>
                                <w:top w:val="none" w:sz="0" w:space="0" w:color="auto"/>
                                <w:left w:val="none" w:sz="0" w:space="0" w:color="auto"/>
                                <w:bottom w:val="none" w:sz="0" w:space="0" w:color="auto"/>
                                <w:right w:val="none" w:sz="0" w:space="0" w:color="auto"/>
                              </w:divBdr>
                            </w:div>
                          </w:divsChild>
                        </w:div>
                        <w:div w:id="539048620">
                          <w:marLeft w:val="0"/>
                          <w:marRight w:val="0"/>
                          <w:marTop w:val="0"/>
                          <w:marBottom w:val="300"/>
                          <w:divBdr>
                            <w:top w:val="none" w:sz="0" w:space="0" w:color="auto"/>
                            <w:left w:val="none" w:sz="0" w:space="0" w:color="auto"/>
                            <w:bottom w:val="none" w:sz="0" w:space="0" w:color="auto"/>
                            <w:right w:val="none" w:sz="0" w:space="0" w:color="auto"/>
                          </w:divBdr>
                          <w:divsChild>
                            <w:div w:id="438718237">
                              <w:marLeft w:val="0"/>
                              <w:marRight w:val="300"/>
                              <w:marTop w:val="0"/>
                              <w:marBottom w:val="0"/>
                              <w:divBdr>
                                <w:top w:val="none" w:sz="0" w:space="0" w:color="auto"/>
                                <w:left w:val="none" w:sz="0" w:space="0" w:color="auto"/>
                                <w:bottom w:val="none" w:sz="0" w:space="0" w:color="auto"/>
                                <w:right w:val="none" w:sz="0" w:space="0" w:color="auto"/>
                              </w:divBdr>
                            </w:div>
                            <w:div w:id="701784528">
                              <w:marLeft w:val="0"/>
                              <w:marRight w:val="0"/>
                              <w:marTop w:val="0"/>
                              <w:marBottom w:val="0"/>
                              <w:divBdr>
                                <w:top w:val="none" w:sz="0" w:space="0" w:color="auto"/>
                                <w:left w:val="none" w:sz="0" w:space="0" w:color="auto"/>
                                <w:bottom w:val="none" w:sz="0" w:space="0" w:color="auto"/>
                                <w:right w:val="none" w:sz="0" w:space="0" w:color="auto"/>
                              </w:divBdr>
                            </w:div>
                          </w:divsChild>
                        </w:div>
                        <w:div w:id="1321689677">
                          <w:marLeft w:val="0"/>
                          <w:marRight w:val="0"/>
                          <w:marTop w:val="0"/>
                          <w:marBottom w:val="300"/>
                          <w:divBdr>
                            <w:top w:val="none" w:sz="0" w:space="0" w:color="auto"/>
                            <w:left w:val="none" w:sz="0" w:space="0" w:color="auto"/>
                            <w:bottom w:val="none" w:sz="0" w:space="0" w:color="auto"/>
                            <w:right w:val="none" w:sz="0" w:space="0" w:color="auto"/>
                          </w:divBdr>
                          <w:divsChild>
                            <w:div w:id="1927838440">
                              <w:marLeft w:val="0"/>
                              <w:marRight w:val="0"/>
                              <w:marTop w:val="300"/>
                              <w:marBottom w:val="0"/>
                              <w:divBdr>
                                <w:top w:val="none" w:sz="0" w:space="0" w:color="auto"/>
                                <w:left w:val="none" w:sz="0" w:space="0" w:color="auto"/>
                                <w:bottom w:val="none" w:sz="0" w:space="0" w:color="auto"/>
                                <w:right w:val="none" w:sz="0" w:space="0" w:color="auto"/>
                              </w:divBdr>
                            </w:div>
                          </w:divsChild>
                        </w:div>
                        <w:div w:id="840972546">
                          <w:marLeft w:val="0"/>
                          <w:marRight w:val="0"/>
                          <w:marTop w:val="0"/>
                          <w:marBottom w:val="300"/>
                          <w:divBdr>
                            <w:top w:val="none" w:sz="0" w:space="0" w:color="auto"/>
                            <w:left w:val="none" w:sz="0" w:space="0" w:color="auto"/>
                            <w:bottom w:val="none" w:sz="0" w:space="0" w:color="auto"/>
                            <w:right w:val="none" w:sz="0" w:space="0" w:color="auto"/>
                          </w:divBdr>
                          <w:divsChild>
                            <w:div w:id="1486973716">
                              <w:marLeft w:val="0"/>
                              <w:marRight w:val="300"/>
                              <w:marTop w:val="0"/>
                              <w:marBottom w:val="0"/>
                              <w:divBdr>
                                <w:top w:val="none" w:sz="0" w:space="0" w:color="auto"/>
                                <w:left w:val="none" w:sz="0" w:space="0" w:color="auto"/>
                                <w:bottom w:val="none" w:sz="0" w:space="0" w:color="auto"/>
                                <w:right w:val="none" w:sz="0" w:space="0" w:color="auto"/>
                              </w:divBdr>
                            </w:div>
                            <w:div w:id="106580128">
                              <w:marLeft w:val="0"/>
                              <w:marRight w:val="0"/>
                              <w:marTop w:val="0"/>
                              <w:marBottom w:val="0"/>
                              <w:divBdr>
                                <w:top w:val="none" w:sz="0" w:space="0" w:color="auto"/>
                                <w:left w:val="none" w:sz="0" w:space="0" w:color="auto"/>
                                <w:bottom w:val="none" w:sz="0" w:space="0" w:color="auto"/>
                                <w:right w:val="none" w:sz="0" w:space="0" w:color="auto"/>
                              </w:divBdr>
                            </w:div>
                          </w:divsChild>
                        </w:div>
                        <w:div w:id="1521162017">
                          <w:marLeft w:val="0"/>
                          <w:marRight w:val="0"/>
                          <w:marTop w:val="0"/>
                          <w:marBottom w:val="300"/>
                          <w:divBdr>
                            <w:top w:val="none" w:sz="0" w:space="0" w:color="auto"/>
                            <w:left w:val="none" w:sz="0" w:space="0" w:color="auto"/>
                            <w:bottom w:val="none" w:sz="0" w:space="0" w:color="auto"/>
                            <w:right w:val="none" w:sz="0" w:space="0" w:color="auto"/>
                          </w:divBdr>
                          <w:divsChild>
                            <w:div w:id="652684684">
                              <w:marLeft w:val="0"/>
                              <w:marRight w:val="0"/>
                              <w:marTop w:val="300"/>
                              <w:marBottom w:val="0"/>
                              <w:divBdr>
                                <w:top w:val="none" w:sz="0" w:space="0" w:color="auto"/>
                                <w:left w:val="none" w:sz="0" w:space="0" w:color="auto"/>
                                <w:bottom w:val="none" w:sz="0" w:space="0" w:color="auto"/>
                                <w:right w:val="none" w:sz="0" w:space="0" w:color="auto"/>
                              </w:divBdr>
                            </w:div>
                          </w:divsChild>
                        </w:div>
                        <w:div w:id="315839088">
                          <w:marLeft w:val="0"/>
                          <w:marRight w:val="0"/>
                          <w:marTop w:val="0"/>
                          <w:marBottom w:val="300"/>
                          <w:divBdr>
                            <w:top w:val="none" w:sz="0" w:space="0" w:color="auto"/>
                            <w:left w:val="none" w:sz="0" w:space="0" w:color="auto"/>
                            <w:bottom w:val="none" w:sz="0" w:space="0" w:color="auto"/>
                            <w:right w:val="none" w:sz="0" w:space="0" w:color="auto"/>
                          </w:divBdr>
                          <w:divsChild>
                            <w:div w:id="1718386536">
                              <w:marLeft w:val="0"/>
                              <w:marRight w:val="300"/>
                              <w:marTop w:val="0"/>
                              <w:marBottom w:val="0"/>
                              <w:divBdr>
                                <w:top w:val="none" w:sz="0" w:space="0" w:color="auto"/>
                                <w:left w:val="none" w:sz="0" w:space="0" w:color="auto"/>
                                <w:bottom w:val="none" w:sz="0" w:space="0" w:color="auto"/>
                                <w:right w:val="none" w:sz="0" w:space="0" w:color="auto"/>
                              </w:divBdr>
                            </w:div>
                            <w:div w:id="1592931756">
                              <w:marLeft w:val="0"/>
                              <w:marRight w:val="0"/>
                              <w:marTop w:val="0"/>
                              <w:marBottom w:val="0"/>
                              <w:divBdr>
                                <w:top w:val="none" w:sz="0" w:space="0" w:color="auto"/>
                                <w:left w:val="none" w:sz="0" w:space="0" w:color="auto"/>
                                <w:bottom w:val="none" w:sz="0" w:space="0" w:color="auto"/>
                                <w:right w:val="none" w:sz="0" w:space="0" w:color="auto"/>
                              </w:divBdr>
                            </w:div>
                          </w:divsChild>
                        </w:div>
                        <w:div w:id="1022323828">
                          <w:marLeft w:val="0"/>
                          <w:marRight w:val="0"/>
                          <w:marTop w:val="0"/>
                          <w:marBottom w:val="300"/>
                          <w:divBdr>
                            <w:top w:val="none" w:sz="0" w:space="0" w:color="auto"/>
                            <w:left w:val="none" w:sz="0" w:space="0" w:color="auto"/>
                            <w:bottom w:val="none" w:sz="0" w:space="0" w:color="auto"/>
                            <w:right w:val="none" w:sz="0" w:space="0" w:color="auto"/>
                          </w:divBdr>
                          <w:divsChild>
                            <w:div w:id="785395914">
                              <w:marLeft w:val="0"/>
                              <w:marRight w:val="0"/>
                              <w:marTop w:val="300"/>
                              <w:marBottom w:val="0"/>
                              <w:divBdr>
                                <w:top w:val="none" w:sz="0" w:space="0" w:color="auto"/>
                                <w:left w:val="none" w:sz="0" w:space="0" w:color="auto"/>
                                <w:bottom w:val="none" w:sz="0" w:space="0" w:color="auto"/>
                                <w:right w:val="none" w:sz="0" w:space="0" w:color="auto"/>
                              </w:divBdr>
                            </w:div>
                          </w:divsChild>
                        </w:div>
                        <w:div w:id="202909588">
                          <w:marLeft w:val="0"/>
                          <w:marRight w:val="0"/>
                          <w:marTop w:val="0"/>
                          <w:marBottom w:val="300"/>
                          <w:divBdr>
                            <w:top w:val="none" w:sz="0" w:space="0" w:color="auto"/>
                            <w:left w:val="none" w:sz="0" w:space="0" w:color="auto"/>
                            <w:bottom w:val="none" w:sz="0" w:space="0" w:color="auto"/>
                            <w:right w:val="none" w:sz="0" w:space="0" w:color="auto"/>
                          </w:divBdr>
                          <w:divsChild>
                            <w:div w:id="985822477">
                              <w:marLeft w:val="0"/>
                              <w:marRight w:val="300"/>
                              <w:marTop w:val="0"/>
                              <w:marBottom w:val="0"/>
                              <w:divBdr>
                                <w:top w:val="none" w:sz="0" w:space="0" w:color="auto"/>
                                <w:left w:val="none" w:sz="0" w:space="0" w:color="auto"/>
                                <w:bottom w:val="none" w:sz="0" w:space="0" w:color="auto"/>
                                <w:right w:val="none" w:sz="0" w:space="0" w:color="auto"/>
                              </w:divBdr>
                            </w:div>
                            <w:div w:id="541093539">
                              <w:marLeft w:val="0"/>
                              <w:marRight w:val="0"/>
                              <w:marTop w:val="0"/>
                              <w:marBottom w:val="0"/>
                              <w:divBdr>
                                <w:top w:val="none" w:sz="0" w:space="0" w:color="auto"/>
                                <w:left w:val="none" w:sz="0" w:space="0" w:color="auto"/>
                                <w:bottom w:val="none" w:sz="0" w:space="0" w:color="auto"/>
                                <w:right w:val="none" w:sz="0" w:space="0" w:color="auto"/>
                              </w:divBdr>
                            </w:div>
                          </w:divsChild>
                        </w:div>
                        <w:div w:id="2089040061">
                          <w:marLeft w:val="0"/>
                          <w:marRight w:val="0"/>
                          <w:marTop w:val="0"/>
                          <w:marBottom w:val="300"/>
                          <w:divBdr>
                            <w:top w:val="none" w:sz="0" w:space="0" w:color="auto"/>
                            <w:left w:val="none" w:sz="0" w:space="0" w:color="auto"/>
                            <w:bottom w:val="none" w:sz="0" w:space="0" w:color="auto"/>
                            <w:right w:val="none" w:sz="0" w:space="0" w:color="auto"/>
                          </w:divBdr>
                          <w:divsChild>
                            <w:div w:id="2035576920">
                              <w:marLeft w:val="0"/>
                              <w:marRight w:val="0"/>
                              <w:marTop w:val="300"/>
                              <w:marBottom w:val="0"/>
                              <w:divBdr>
                                <w:top w:val="none" w:sz="0" w:space="0" w:color="auto"/>
                                <w:left w:val="none" w:sz="0" w:space="0" w:color="auto"/>
                                <w:bottom w:val="none" w:sz="0" w:space="0" w:color="auto"/>
                                <w:right w:val="none" w:sz="0" w:space="0" w:color="auto"/>
                              </w:divBdr>
                            </w:div>
                          </w:divsChild>
                        </w:div>
                        <w:div w:id="124543974">
                          <w:marLeft w:val="0"/>
                          <w:marRight w:val="0"/>
                          <w:marTop w:val="0"/>
                          <w:marBottom w:val="300"/>
                          <w:divBdr>
                            <w:top w:val="none" w:sz="0" w:space="0" w:color="auto"/>
                            <w:left w:val="none" w:sz="0" w:space="0" w:color="auto"/>
                            <w:bottom w:val="none" w:sz="0" w:space="0" w:color="auto"/>
                            <w:right w:val="none" w:sz="0" w:space="0" w:color="auto"/>
                          </w:divBdr>
                          <w:divsChild>
                            <w:div w:id="1162815710">
                              <w:marLeft w:val="0"/>
                              <w:marRight w:val="300"/>
                              <w:marTop w:val="0"/>
                              <w:marBottom w:val="0"/>
                              <w:divBdr>
                                <w:top w:val="none" w:sz="0" w:space="0" w:color="auto"/>
                                <w:left w:val="none" w:sz="0" w:space="0" w:color="auto"/>
                                <w:bottom w:val="none" w:sz="0" w:space="0" w:color="auto"/>
                                <w:right w:val="none" w:sz="0" w:space="0" w:color="auto"/>
                              </w:divBdr>
                            </w:div>
                            <w:div w:id="1370060532">
                              <w:marLeft w:val="0"/>
                              <w:marRight w:val="0"/>
                              <w:marTop w:val="0"/>
                              <w:marBottom w:val="0"/>
                              <w:divBdr>
                                <w:top w:val="none" w:sz="0" w:space="0" w:color="auto"/>
                                <w:left w:val="none" w:sz="0" w:space="0" w:color="auto"/>
                                <w:bottom w:val="none" w:sz="0" w:space="0" w:color="auto"/>
                                <w:right w:val="none" w:sz="0" w:space="0" w:color="auto"/>
                              </w:divBdr>
                            </w:div>
                          </w:divsChild>
                        </w:div>
                        <w:div w:id="542521426">
                          <w:marLeft w:val="0"/>
                          <w:marRight w:val="0"/>
                          <w:marTop w:val="0"/>
                          <w:marBottom w:val="300"/>
                          <w:divBdr>
                            <w:top w:val="none" w:sz="0" w:space="0" w:color="auto"/>
                            <w:left w:val="none" w:sz="0" w:space="0" w:color="auto"/>
                            <w:bottom w:val="none" w:sz="0" w:space="0" w:color="auto"/>
                            <w:right w:val="none" w:sz="0" w:space="0" w:color="auto"/>
                          </w:divBdr>
                          <w:divsChild>
                            <w:div w:id="166943137">
                              <w:marLeft w:val="0"/>
                              <w:marRight w:val="0"/>
                              <w:marTop w:val="300"/>
                              <w:marBottom w:val="0"/>
                              <w:divBdr>
                                <w:top w:val="none" w:sz="0" w:space="0" w:color="auto"/>
                                <w:left w:val="none" w:sz="0" w:space="0" w:color="auto"/>
                                <w:bottom w:val="none" w:sz="0" w:space="0" w:color="auto"/>
                                <w:right w:val="none" w:sz="0" w:space="0" w:color="auto"/>
                              </w:divBdr>
                            </w:div>
                          </w:divsChild>
                        </w:div>
                        <w:div w:id="882180866">
                          <w:marLeft w:val="0"/>
                          <w:marRight w:val="0"/>
                          <w:marTop w:val="0"/>
                          <w:marBottom w:val="300"/>
                          <w:divBdr>
                            <w:top w:val="none" w:sz="0" w:space="0" w:color="auto"/>
                            <w:left w:val="none" w:sz="0" w:space="0" w:color="auto"/>
                            <w:bottom w:val="none" w:sz="0" w:space="0" w:color="auto"/>
                            <w:right w:val="none" w:sz="0" w:space="0" w:color="auto"/>
                          </w:divBdr>
                          <w:divsChild>
                            <w:div w:id="790174254">
                              <w:marLeft w:val="0"/>
                              <w:marRight w:val="300"/>
                              <w:marTop w:val="0"/>
                              <w:marBottom w:val="0"/>
                              <w:divBdr>
                                <w:top w:val="none" w:sz="0" w:space="0" w:color="auto"/>
                                <w:left w:val="none" w:sz="0" w:space="0" w:color="auto"/>
                                <w:bottom w:val="none" w:sz="0" w:space="0" w:color="auto"/>
                                <w:right w:val="none" w:sz="0" w:space="0" w:color="auto"/>
                              </w:divBdr>
                            </w:div>
                            <w:div w:id="1594972971">
                              <w:marLeft w:val="0"/>
                              <w:marRight w:val="0"/>
                              <w:marTop w:val="0"/>
                              <w:marBottom w:val="0"/>
                              <w:divBdr>
                                <w:top w:val="none" w:sz="0" w:space="0" w:color="auto"/>
                                <w:left w:val="none" w:sz="0" w:space="0" w:color="auto"/>
                                <w:bottom w:val="none" w:sz="0" w:space="0" w:color="auto"/>
                                <w:right w:val="none" w:sz="0" w:space="0" w:color="auto"/>
                              </w:divBdr>
                            </w:div>
                          </w:divsChild>
                        </w:div>
                        <w:div w:id="613749524">
                          <w:marLeft w:val="0"/>
                          <w:marRight w:val="0"/>
                          <w:marTop w:val="0"/>
                          <w:marBottom w:val="300"/>
                          <w:divBdr>
                            <w:top w:val="none" w:sz="0" w:space="0" w:color="auto"/>
                            <w:left w:val="none" w:sz="0" w:space="0" w:color="auto"/>
                            <w:bottom w:val="none" w:sz="0" w:space="0" w:color="auto"/>
                            <w:right w:val="none" w:sz="0" w:space="0" w:color="auto"/>
                          </w:divBdr>
                          <w:divsChild>
                            <w:div w:id="1588884172">
                              <w:marLeft w:val="0"/>
                              <w:marRight w:val="0"/>
                              <w:marTop w:val="300"/>
                              <w:marBottom w:val="0"/>
                              <w:divBdr>
                                <w:top w:val="none" w:sz="0" w:space="0" w:color="auto"/>
                                <w:left w:val="none" w:sz="0" w:space="0" w:color="auto"/>
                                <w:bottom w:val="none" w:sz="0" w:space="0" w:color="auto"/>
                                <w:right w:val="none" w:sz="0" w:space="0" w:color="auto"/>
                              </w:divBdr>
                            </w:div>
                          </w:divsChild>
                        </w:div>
                        <w:div w:id="2070960043">
                          <w:marLeft w:val="0"/>
                          <w:marRight w:val="0"/>
                          <w:marTop w:val="0"/>
                          <w:marBottom w:val="300"/>
                          <w:divBdr>
                            <w:top w:val="none" w:sz="0" w:space="0" w:color="auto"/>
                            <w:left w:val="none" w:sz="0" w:space="0" w:color="auto"/>
                            <w:bottom w:val="none" w:sz="0" w:space="0" w:color="auto"/>
                            <w:right w:val="none" w:sz="0" w:space="0" w:color="auto"/>
                          </w:divBdr>
                          <w:divsChild>
                            <w:div w:id="2090997025">
                              <w:marLeft w:val="0"/>
                              <w:marRight w:val="300"/>
                              <w:marTop w:val="0"/>
                              <w:marBottom w:val="0"/>
                              <w:divBdr>
                                <w:top w:val="none" w:sz="0" w:space="0" w:color="auto"/>
                                <w:left w:val="none" w:sz="0" w:space="0" w:color="auto"/>
                                <w:bottom w:val="none" w:sz="0" w:space="0" w:color="auto"/>
                                <w:right w:val="none" w:sz="0" w:space="0" w:color="auto"/>
                              </w:divBdr>
                            </w:div>
                            <w:div w:id="734668425">
                              <w:marLeft w:val="0"/>
                              <w:marRight w:val="0"/>
                              <w:marTop w:val="0"/>
                              <w:marBottom w:val="0"/>
                              <w:divBdr>
                                <w:top w:val="none" w:sz="0" w:space="0" w:color="auto"/>
                                <w:left w:val="none" w:sz="0" w:space="0" w:color="auto"/>
                                <w:bottom w:val="none" w:sz="0" w:space="0" w:color="auto"/>
                                <w:right w:val="none" w:sz="0" w:space="0" w:color="auto"/>
                              </w:divBdr>
                            </w:div>
                          </w:divsChild>
                        </w:div>
                        <w:div w:id="2037150610">
                          <w:marLeft w:val="0"/>
                          <w:marRight w:val="0"/>
                          <w:marTop w:val="0"/>
                          <w:marBottom w:val="300"/>
                          <w:divBdr>
                            <w:top w:val="none" w:sz="0" w:space="0" w:color="auto"/>
                            <w:left w:val="none" w:sz="0" w:space="0" w:color="auto"/>
                            <w:bottom w:val="none" w:sz="0" w:space="0" w:color="auto"/>
                            <w:right w:val="none" w:sz="0" w:space="0" w:color="auto"/>
                          </w:divBdr>
                          <w:divsChild>
                            <w:div w:id="1610695494">
                              <w:marLeft w:val="0"/>
                              <w:marRight w:val="0"/>
                              <w:marTop w:val="300"/>
                              <w:marBottom w:val="0"/>
                              <w:divBdr>
                                <w:top w:val="none" w:sz="0" w:space="0" w:color="auto"/>
                                <w:left w:val="none" w:sz="0" w:space="0" w:color="auto"/>
                                <w:bottom w:val="none" w:sz="0" w:space="0" w:color="auto"/>
                                <w:right w:val="none" w:sz="0" w:space="0" w:color="auto"/>
                              </w:divBdr>
                            </w:div>
                          </w:divsChild>
                        </w:div>
                        <w:div w:id="1000816163">
                          <w:marLeft w:val="0"/>
                          <w:marRight w:val="0"/>
                          <w:marTop w:val="0"/>
                          <w:marBottom w:val="300"/>
                          <w:divBdr>
                            <w:top w:val="none" w:sz="0" w:space="0" w:color="auto"/>
                            <w:left w:val="none" w:sz="0" w:space="0" w:color="auto"/>
                            <w:bottom w:val="none" w:sz="0" w:space="0" w:color="auto"/>
                            <w:right w:val="none" w:sz="0" w:space="0" w:color="auto"/>
                          </w:divBdr>
                          <w:divsChild>
                            <w:div w:id="1674069739">
                              <w:marLeft w:val="0"/>
                              <w:marRight w:val="300"/>
                              <w:marTop w:val="0"/>
                              <w:marBottom w:val="0"/>
                              <w:divBdr>
                                <w:top w:val="none" w:sz="0" w:space="0" w:color="auto"/>
                                <w:left w:val="none" w:sz="0" w:space="0" w:color="auto"/>
                                <w:bottom w:val="none" w:sz="0" w:space="0" w:color="auto"/>
                                <w:right w:val="none" w:sz="0" w:space="0" w:color="auto"/>
                              </w:divBdr>
                            </w:div>
                            <w:div w:id="1112624392">
                              <w:marLeft w:val="0"/>
                              <w:marRight w:val="0"/>
                              <w:marTop w:val="0"/>
                              <w:marBottom w:val="0"/>
                              <w:divBdr>
                                <w:top w:val="none" w:sz="0" w:space="0" w:color="auto"/>
                                <w:left w:val="none" w:sz="0" w:space="0" w:color="auto"/>
                                <w:bottom w:val="none" w:sz="0" w:space="0" w:color="auto"/>
                                <w:right w:val="none" w:sz="0" w:space="0" w:color="auto"/>
                              </w:divBdr>
                            </w:div>
                          </w:divsChild>
                        </w:div>
                        <w:div w:id="107045613">
                          <w:marLeft w:val="0"/>
                          <w:marRight w:val="0"/>
                          <w:marTop w:val="0"/>
                          <w:marBottom w:val="300"/>
                          <w:divBdr>
                            <w:top w:val="none" w:sz="0" w:space="0" w:color="auto"/>
                            <w:left w:val="none" w:sz="0" w:space="0" w:color="auto"/>
                            <w:bottom w:val="none" w:sz="0" w:space="0" w:color="auto"/>
                            <w:right w:val="none" w:sz="0" w:space="0" w:color="auto"/>
                          </w:divBdr>
                          <w:divsChild>
                            <w:div w:id="1912233474">
                              <w:marLeft w:val="0"/>
                              <w:marRight w:val="0"/>
                              <w:marTop w:val="300"/>
                              <w:marBottom w:val="0"/>
                              <w:divBdr>
                                <w:top w:val="none" w:sz="0" w:space="0" w:color="auto"/>
                                <w:left w:val="none" w:sz="0" w:space="0" w:color="auto"/>
                                <w:bottom w:val="none" w:sz="0" w:space="0" w:color="auto"/>
                                <w:right w:val="none" w:sz="0" w:space="0" w:color="auto"/>
                              </w:divBdr>
                            </w:div>
                          </w:divsChild>
                        </w:div>
                        <w:div w:id="1843159516">
                          <w:marLeft w:val="0"/>
                          <w:marRight w:val="0"/>
                          <w:marTop w:val="0"/>
                          <w:marBottom w:val="300"/>
                          <w:divBdr>
                            <w:top w:val="none" w:sz="0" w:space="0" w:color="auto"/>
                            <w:left w:val="none" w:sz="0" w:space="0" w:color="auto"/>
                            <w:bottom w:val="none" w:sz="0" w:space="0" w:color="auto"/>
                            <w:right w:val="none" w:sz="0" w:space="0" w:color="auto"/>
                          </w:divBdr>
                          <w:divsChild>
                            <w:div w:id="1054934895">
                              <w:marLeft w:val="0"/>
                              <w:marRight w:val="300"/>
                              <w:marTop w:val="0"/>
                              <w:marBottom w:val="0"/>
                              <w:divBdr>
                                <w:top w:val="none" w:sz="0" w:space="0" w:color="auto"/>
                                <w:left w:val="none" w:sz="0" w:space="0" w:color="auto"/>
                                <w:bottom w:val="none" w:sz="0" w:space="0" w:color="auto"/>
                                <w:right w:val="none" w:sz="0" w:space="0" w:color="auto"/>
                              </w:divBdr>
                            </w:div>
                            <w:div w:id="879053088">
                              <w:marLeft w:val="0"/>
                              <w:marRight w:val="0"/>
                              <w:marTop w:val="0"/>
                              <w:marBottom w:val="0"/>
                              <w:divBdr>
                                <w:top w:val="none" w:sz="0" w:space="0" w:color="auto"/>
                                <w:left w:val="none" w:sz="0" w:space="0" w:color="auto"/>
                                <w:bottom w:val="none" w:sz="0" w:space="0" w:color="auto"/>
                                <w:right w:val="none" w:sz="0" w:space="0" w:color="auto"/>
                              </w:divBdr>
                            </w:div>
                          </w:divsChild>
                        </w:div>
                        <w:div w:id="1297561611">
                          <w:marLeft w:val="0"/>
                          <w:marRight w:val="0"/>
                          <w:marTop w:val="0"/>
                          <w:marBottom w:val="300"/>
                          <w:divBdr>
                            <w:top w:val="none" w:sz="0" w:space="0" w:color="auto"/>
                            <w:left w:val="none" w:sz="0" w:space="0" w:color="auto"/>
                            <w:bottom w:val="none" w:sz="0" w:space="0" w:color="auto"/>
                            <w:right w:val="none" w:sz="0" w:space="0" w:color="auto"/>
                          </w:divBdr>
                          <w:divsChild>
                            <w:div w:id="1249729077">
                              <w:marLeft w:val="0"/>
                              <w:marRight w:val="0"/>
                              <w:marTop w:val="300"/>
                              <w:marBottom w:val="0"/>
                              <w:divBdr>
                                <w:top w:val="none" w:sz="0" w:space="0" w:color="auto"/>
                                <w:left w:val="none" w:sz="0" w:space="0" w:color="auto"/>
                                <w:bottom w:val="none" w:sz="0" w:space="0" w:color="auto"/>
                                <w:right w:val="none" w:sz="0" w:space="0" w:color="auto"/>
                              </w:divBdr>
                            </w:div>
                          </w:divsChild>
                        </w:div>
                        <w:div w:id="1293756362">
                          <w:marLeft w:val="0"/>
                          <w:marRight w:val="0"/>
                          <w:marTop w:val="0"/>
                          <w:marBottom w:val="300"/>
                          <w:divBdr>
                            <w:top w:val="none" w:sz="0" w:space="0" w:color="auto"/>
                            <w:left w:val="none" w:sz="0" w:space="0" w:color="auto"/>
                            <w:bottom w:val="none" w:sz="0" w:space="0" w:color="auto"/>
                            <w:right w:val="none" w:sz="0" w:space="0" w:color="auto"/>
                          </w:divBdr>
                          <w:divsChild>
                            <w:div w:id="304235801">
                              <w:marLeft w:val="0"/>
                              <w:marRight w:val="300"/>
                              <w:marTop w:val="0"/>
                              <w:marBottom w:val="0"/>
                              <w:divBdr>
                                <w:top w:val="none" w:sz="0" w:space="0" w:color="auto"/>
                                <w:left w:val="none" w:sz="0" w:space="0" w:color="auto"/>
                                <w:bottom w:val="none" w:sz="0" w:space="0" w:color="auto"/>
                                <w:right w:val="none" w:sz="0" w:space="0" w:color="auto"/>
                              </w:divBdr>
                            </w:div>
                            <w:div w:id="1654749294">
                              <w:marLeft w:val="0"/>
                              <w:marRight w:val="0"/>
                              <w:marTop w:val="0"/>
                              <w:marBottom w:val="0"/>
                              <w:divBdr>
                                <w:top w:val="none" w:sz="0" w:space="0" w:color="auto"/>
                                <w:left w:val="none" w:sz="0" w:space="0" w:color="auto"/>
                                <w:bottom w:val="none" w:sz="0" w:space="0" w:color="auto"/>
                                <w:right w:val="none" w:sz="0" w:space="0" w:color="auto"/>
                              </w:divBdr>
                            </w:div>
                          </w:divsChild>
                        </w:div>
                        <w:div w:id="1425226776">
                          <w:marLeft w:val="0"/>
                          <w:marRight w:val="0"/>
                          <w:marTop w:val="0"/>
                          <w:marBottom w:val="300"/>
                          <w:divBdr>
                            <w:top w:val="none" w:sz="0" w:space="0" w:color="auto"/>
                            <w:left w:val="none" w:sz="0" w:space="0" w:color="auto"/>
                            <w:bottom w:val="none" w:sz="0" w:space="0" w:color="auto"/>
                            <w:right w:val="none" w:sz="0" w:space="0" w:color="auto"/>
                          </w:divBdr>
                          <w:divsChild>
                            <w:div w:id="1972176545">
                              <w:marLeft w:val="0"/>
                              <w:marRight w:val="0"/>
                              <w:marTop w:val="300"/>
                              <w:marBottom w:val="0"/>
                              <w:divBdr>
                                <w:top w:val="none" w:sz="0" w:space="0" w:color="auto"/>
                                <w:left w:val="none" w:sz="0" w:space="0" w:color="auto"/>
                                <w:bottom w:val="none" w:sz="0" w:space="0" w:color="auto"/>
                                <w:right w:val="none" w:sz="0" w:space="0" w:color="auto"/>
                              </w:divBdr>
                            </w:div>
                          </w:divsChild>
                        </w:div>
                        <w:div w:id="1644777567">
                          <w:marLeft w:val="0"/>
                          <w:marRight w:val="0"/>
                          <w:marTop w:val="0"/>
                          <w:marBottom w:val="300"/>
                          <w:divBdr>
                            <w:top w:val="none" w:sz="0" w:space="0" w:color="auto"/>
                            <w:left w:val="none" w:sz="0" w:space="0" w:color="auto"/>
                            <w:bottom w:val="none" w:sz="0" w:space="0" w:color="auto"/>
                            <w:right w:val="none" w:sz="0" w:space="0" w:color="auto"/>
                          </w:divBdr>
                          <w:divsChild>
                            <w:div w:id="2014988870">
                              <w:marLeft w:val="0"/>
                              <w:marRight w:val="300"/>
                              <w:marTop w:val="0"/>
                              <w:marBottom w:val="0"/>
                              <w:divBdr>
                                <w:top w:val="none" w:sz="0" w:space="0" w:color="auto"/>
                                <w:left w:val="none" w:sz="0" w:space="0" w:color="auto"/>
                                <w:bottom w:val="none" w:sz="0" w:space="0" w:color="auto"/>
                                <w:right w:val="none" w:sz="0" w:space="0" w:color="auto"/>
                              </w:divBdr>
                            </w:div>
                            <w:div w:id="2056196046">
                              <w:marLeft w:val="0"/>
                              <w:marRight w:val="0"/>
                              <w:marTop w:val="0"/>
                              <w:marBottom w:val="0"/>
                              <w:divBdr>
                                <w:top w:val="none" w:sz="0" w:space="0" w:color="auto"/>
                                <w:left w:val="none" w:sz="0" w:space="0" w:color="auto"/>
                                <w:bottom w:val="none" w:sz="0" w:space="0" w:color="auto"/>
                                <w:right w:val="none" w:sz="0" w:space="0" w:color="auto"/>
                              </w:divBdr>
                            </w:div>
                          </w:divsChild>
                        </w:div>
                        <w:div w:id="1644653007">
                          <w:marLeft w:val="0"/>
                          <w:marRight w:val="0"/>
                          <w:marTop w:val="0"/>
                          <w:marBottom w:val="300"/>
                          <w:divBdr>
                            <w:top w:val="none" w:sz="0" w:space="0" w:color="auto"/>
                            <w:left w:val="none" w:sz="0" w:space="0" w:color="auto"/>
                            <w:bottom w:val="none" w:sz="0" w:space="0" w:color="auto"/>
                            <w:right w:val="none" w:sz="0" w:space="0" w:color="auto"/>
                          </w:divBdr>
                          <w:divsChild>
                            <w:div w:id="1709254801">
                              <w:marLeft w:val="0"/>
                              <w:marRight w:val="0"/>
                              <w:marTop w:val="300"/>
                              <w:marBottom w:val="0"/>
                              <w:divBdr>
                                <w:top w:val="none" w:sz="0" w:space="0" w:color="auto"/>
                                <w:left w:val="none" w:sz="0" w:space="0" w:color="auto"/>
                                <w:bottom w:val="none" w:sz="0" w:space="0" w:color="auto"/>
                                <w:right w:val="none" w:sz="0" w:space="0" w:color="auto"/>
                              </w:divBdr>
                            </w:div>
                          </w:divsChild>
                        </w:div>
                        <w:div w:id="112284089">
                          <w:marLeft w:val="0"/>
                          <w:marRight w:val="0"/>
                          <w:marTop w:val="0"/>
                          <w:marBottom w:val="300"/>
                          <w:divBdr>
                            <w:top w:val="none" w:sz="0" w:space="0" w:color="auto"/>
                            <w:left w:val="none" w:sz="0" w:space="0" w:color="auto"/>
                            <w:bottom w:val="none" w:sz="0" w:space="0" w:color="auto"/>
                            <w:right w:val="none" w:sz="0" w:space="0" w:color="auto"/>
                          </w:divBdr>
                          <w:divsChild>
                            <w:div w:id="1472405533">
                              <w:marLeft w:val="0"/>
                              <w:marRight w:val="300"/>
                              <w:marTop w:val="0"/>
                              <w:marBottom w:val="0"/>
                              <w:divBdr>
                                <w:top w:val="none" w:sz="0" w:space="0" w:color="auto"/>
                                <w:left w:val="none" w:sz="0" w:space="0" w:color="auto"/>
                                <w:bottom w:val="none" w:sz="0" w:space="0" w:color="auto"/>
                                <w:right w:val="none" w:sz="0" w:space="0" w:color="auto"/>
                              </w:divBdr>
                            </w:div>
                            <w:div w:id="107548987">
                              <w:marLeft w:val="0"/>
                              <w:marRight w:val="0"/>
                              <w:marTop w:val="0"/>
                              <w:marBottom w:val="0"/>
                              <w:divBdr>
                                <w:top w:val="none" w:sz="0" w:space="0" w:color="auto"/>
                                <w:left w:val="none" w:sz="0" w:space="0" w:color="auto"/>
                                <w:bottom w:val="none" w:sz="0" w:space="0" w:color="auto"/>
                                <w:right w:val="none" w:sz="0" w:space="0" w:color="auto"/>
                              </w:divBdr>
                            </w:div>
                          </w:divsChild>
                        </w:div>
                        <w:div w:id="1984314720">
                          <w:marLeft w:val="0"/>
                          <w:marRight w:val="0"/>
                          <w:marTop w:val="0"/>
                          <w:marBottom w:val="300"/>
                          <w:divBdr>
                            <w:top w:val="none" w:sz="0" w:space="0" w:color="auto"/>
                            <w:left w:val="none" w:sz="0" w:space="0" w:color="auto"/>
                            <w:bottom w:val="none" w:sz="0" w:space="0" w:color="auto"/>
                            <w:right w:val="none" w:sz="0" w:space="0" w:color="auto"/>
                          </w:divBdr>
                          <w:divsChild>
                            <w:div w:id="868638186">
                              <w:marLeft w:val="0"/>
                              <w:marRight w:val="0"/>
                              <w:marTop w:val="300"/>
                              <w:marBottom w:val="0"/>
                              <w:divBdr>
                                <w:top w:val="none" w:sz="0" w:space="0" w:color="auto"/>
                                <w:left w:val="none" w:sz="0" w:space="0" w:color="auto"/>
                                <w:bottom w:val="none" w:sz="0" w:space="0" w:color="auto"/>
                                <w:right w:val="none" w:sz="0" w:space="0" w:color="auto"/>
                              </w:divBdr>
                            </w:div>
                          </w:divsChild>
                        </w:div>
                        <w:div w:id="1396590892">
                          <w:marLeft w:val="0"/>
                          <w:marRight w:val="0"/>
                          <w:marTop w:val="0"/>
                          <w:marBottom w:val="300"/>
                          <w:divBdr>
                            <w:top w:val="none" w:sz="0" w:space="0" w:color="auto"/>
                            <w:left w:val="none" w:sz="0" w:space="0" w:color="auto"/>
                            <w:bottom w:val="none" w:sz="0" w:space="0" w:color="auto"/>
                            <w:right w:val="none" w:sz="0" w:space="0" w:color="auto"/>
                          </w:divBdr>
                          <w:divsChild>
                            <w:div w:id="903181962">
                              <w:marLeft w:val="0"/>
                              <w:marRight w:val="300"/>
                              <w:marTop w:val="0"/>
                              <w:marBottom w:val="0"/>
                              <w:divBdr>
                                <w:top w:val="none" w:sz="0" w:space="0" w:color="auto"/>
                                <w:left w:val="none" w:sz="0" w:space="0" w:color="auto"/>
                                <w:bottom w:val="none" w:sz="0" w:space="0" w:color="auto"/>
                                <w:right w:val="none" w:sz="0" w:space="0" w:color="auto"/>
                              </w:divBdr>
                            </w:div>
                            <w:div w:id="1040401011">
                              <w:marLeft w:val="0"/>
                              <w:marRight w:val="0"/>
                              <w:marTop w:val="0"/>
                              <w:marBottom w:val="0"/>
                              <w:divBdr>
                                <w:top w:val="none" w:sz="0" w:space="0" w:color="auto"/>
                                <w:left w:val="none" w:sz="0" w:space="0" w:color="auto"/>
                                <w:bottom w:val="none" w:sz="0" w:space="0" w:color="auto"/>
                                <w:right w:val="none" w:sz="0" w:space="0" w:color="auto"/>
                              </w:divBdr>
                            </w:div>
                          </w:divsChild>
                        </w:div>
                        <w:div w:id="1839807451">
                          <w:marLeft w:val="0"/>
                          <w:marRight w:val="0"/>
                          <w:marTop w:val="0"/>
                          <w:marBottom w:val="300"/>
                          <w:divBdr>
                            <w:top w:val="none" w:sz="0" w:space="0" w:color="auto"/>
                            <w:left w:val="none" w:sz="0" w:space="0" w:color="auto"/>
                            <w:bottom w:val="none" w:sz="0" w:space="0" w:color="auto"/>
                            <w:right w:val="none" w:sz="0" w:space="0" w:color="auto"/>
                          </w:divBdr>
                          <w:divsChild>
                            <w:div w:id="680426411">
                              <w:marLeft w:val="0"/>
                              <w:marRight w:val="0"/>
                              <w:marTop w:val="300"/>
                              <w:marBottom w:val="0"/>
                              <w:divBdr>
                                <w:top w:val="none" w:sz="0" w:space="0" w:color="auto"/>
                                <w:left w:val="none" w:sz="0" w:space="0" w:color="auto"/>
                                <w:bottom w:val="none" w:sz="0" w:space="0" w:color="auto"/>
                                <w:right w:val="none" w:sz="0" w:space="0" w:color="auto"/>
                              </w:divBdr>
                            </w:div>
                          </w:divsChild>
                        </w:div>
                        <w:div w:id="1947078220">
                          <w:marLeft w:val="0"/>
                          <w:marRight w:val="0"/>
                          <w:marTop w:val="0"/>
                          <w:marBottom w:val="300"/>
                          <w:divBdr>
                            <w:top w:val="none" w:sz="0" w:space="0" w:color="auto"/>
                            <w:left w:val="none" w:sz="0" w:space="0" w:color="auto"/>
                            <w:bottom w:val="none" w:sz="0" w:space="0" w:color="auto"/>
                            <w:right w:val="none" w:sz="0" w:space="0" w:color="auto"/>
                          </w:divBdr>
                          <w:divsChild>
                            <w:div w:id="1418555463">
                              <w:marLeft w:val="0"/>
                              <w:marRight w:val="300"/>
                              <w:marTop w:val="0"/>
                              <w:marBottom w:val="0"/>
                              <w:divBdr>
                                <w:top w:val="none" w:sz="0" w:space="0" w:color="auto"/>
                                <w:left w:val="none" w:sz="0" w:space="0" w:color="auto"/>
                                <w:bottom w:val="none" w:sz="0" w:space="0" w:color="auto"/>
                                <w:right w:val="none" w:sz="0" w:space="0" w:color="auto"/>
                              </w:divBdr>
                            </w:div>
                            <w:div w:id="244148111">
                              <w:marLeft w:val="0"/>
                              <w:marRight w:val="0"/>
                              <w:marTop w:val="0"/>
                              <w:marBottom w:val="0"/>
                              <w:divBdr>
                                <w:top w:val="none" w:sz="0" w:space="0" w:color="auto"/>
                                <w:left w:val="none" w:sz="0" w:space="0" w:color="auto"/>
                                <w:bottom w:val="none" w:sz="0" w:space="0" w:color="auto"/>
                                <w:right w:val="none" w:sz="0" w:space="0" w:color="auto"/>
                              </w:divBdr>
                            </w:div>
                          </w:divsChild>
                        </w:div>
                        <w:div w:id="173501659">
                          <w:marLeft w:val="0"/>
                          <w:marRight w:val="0"/>
                          <w:marTop w:val="0"/>
                          <w:marBottom w:val="300"/>
                          <w:divBdr>
                            <w:top w:val="none" w:sz="0" w:space="0" w:color="auto"/>
                            <w:left w:val="none" w:sz="0" w:space="0" w:color="auto"/>
                            <w:bottom w:val="none" w:sz="0" w:space="0" w:color="auto"/>
                            <w:right w:val="none" w:sz="0" w:space="0" w:color="auto"/>
                          </w:divBdr>
                          <w:divsChild>
                            <w:div w:id="2099710977">
                              <w:marLeft w:val="0"/>
                              <w:marRight w:val="0"/>
                              <w:marTop w:val="300"/>
                              <w:marBottom w:val="0"/>
                              <w:divBdr>
                                <w:top w:val="none" w:sz="0" w:space="0" w:color="auto"/>
                                <w:left w:val="none" w:sz="0" w:space="0" w:color="auto"/>
                                <w:bottom w:val="none" w:sz="0" w:space="0" w:color="auto"/>
                                <w:right w:val="none" w:sz="0" w:space="0" w:color="auto"/>
                              </w:divBdr>
                            </w:div>
                          </w:divsChild>
                        </w:div>
                        <w:div w:id="1770000217">
                          <w:marLeft w:val="0"/>
                          <w:marRight w:val="0"/>
                          <w:marTop w:val="0"/>
                          <w:marBottom w:val="300"/>
                          <w:divBdr>
                            <w:top w:val="none" w:sz="0" w:space="0" w:color="auto"/>
                            <w:left w:val="none" w:sz="0" w:space="0" w:color="auto"/>
                            <w:bottom w:val="none" w:sz="0" w:space="0" w:color="auto"/>
                            <w:right w:val="none" w:sz="0" w:space="0" w:color="auto"/>
                          </w:divBdr>
                          <w:divsChild>
                            <w:div w:id="957637136">
                              <w:marLeft w:val="0"/>
                              <w:marRight w:val="300"/>
                              <w:marTop w:val="0"/>
                              <w:marBottom w:val="0"/>
                              <w:divBdr>
                                <w:top w:val="none" w:sz="0" w:space="0" w:color="auto"/>
                                <w:left w:val="none" w:sz="0" w:space="0" w:color="auto"/>
                                <w:bottom w:val="none" w:sz="0" w:space="0" w:color="auto"/>
                                <w:right w:val="none" w:sz="0" w:space="0" w:color="auto"/>
                              </w:divBdr>
                            </w:div>
                            <w:div w:id="594483171">
                              <w:marLeft w:val="0"/>
                              <w:marRight w:val="0"/>
                              <w:marTop w:val="0"/>
                              <w:marBottom w:val="0"/>
                              <w:divBdr>
                                <w:top w:val="none" w:sz="0" w:space="0" w:color="auto"/>
                                <w:left w:val="none" w:sz="0" w:space="0" w:color="auto"/>
                                <w:bottom w:val="none" w:sz="0" w:space="0" w:color="auto"/>
                                <w:right w:val="none" w:sz="0" w:space="0" w:color="auto"/>
                              </w:divBdr>
                            </w:div>
                          </w:divsChild>
                        </w:div>
                        <w:div w:id="2064062102">
                          <w:marLeft w:val="0"/>
                          <w:marRight w:val="0"/>
                          <w:marTop w:val="0"/>
                          <w:marBottom w:val="300"/>
                          <w:divBdr>
                            <w:top w:val="none" w:sz="0" w:space="0" w:color="auto"/>
                            <w:left w:val="none" w:sz="0" w:space="0" w:color="auto"/>
                            <w:bottom w:val="none" w:sz="0" w:space="0" w:color="auto"/>
                            <w:right w:val="none" w:sz="0" w:space="0" w:color="auto"/>
                          </w:divBdr>
                          <w:divsChild>
                            <w:div w:id="1489707617">
                              <w:marLeft w:val="0"/>
                              <w:marRight w:val="0"/>
                              <w:marTop w:val="300"/>
                              <w:marBottom w:val="0"/>
                              <w:divBdr>
                                <w:top w:val="none" w:sz="0" w:space="0" w:color="auto"/>
                                <w:left w:val="none" w:sz="0" w:space="0" w:color="auto"/>
                                <w:bottom w:val="none" w:sz="0" w:space="0" w:color="auto"/>
                                <w:right w:val="none" w:sz="0" w:space="0" w:color="auto"/>
                              </w:divBdr>
                            </w:div>
                          </w:divsChild>
                        </w:div>
                        <w:div w:id="1753620305">
                          <w:marLeft w:val="0"/>
                          <w:marRight w:val="0"/>
                          <w:marTop w:val="0"/>
                          <w:marBottom w:val="300"/>
                          <w:divBdr>
                            <w:top w:val="none" w:sz="0" w:space="0" w:color="auto"/>
                            <w:left w:val="none" w:sz="0" w:space="0" w:color="auto"/>
                            <w:bottom w:val="none" w:sz="0" w:space="0" w:color="auto"/>
                            <w:right w:val="none" w:sz="0" w:space="0" w:color="auto"/>
                          </w:divBdr>
                          <w:divsChild>
                            <w:div w:id="47849777">
                              <w:marLeft w:val="0"/>
                              <w:marRight w:val="300"/>
                              <w:marTop w:val="0"/>
                              <w:marBottom w:val="0"/>
                              <w:divBdr>
                                <w:top w:val="none" w:sz="0" w:space="0" w:color="auto"/>
                                <w:left w:val="none" w:sz="0" w:space="0" w:color="auto"/>
                                <w:bottom w:val="none" w:sz="0" w:space="0" w:color="auto"/>
                                <w:right w:val="none" w:sz="0" w:space="0" w:color="auto"/>
                              </w:divBdr>
                            </w:div>
                            <w:div w:id="1592469159">
                              <w:marLeft w:val="0"/>
                              <w:marRight w:val="0"/>
                              <w:marTop w:val="0"/>
                              <w:marBottom w:val="0"/>
                              <w:divBdr>
                                <w:top w:val="none" w:sz="0" w:space="0" w:color="auto"/>
                                <w:left w:val="none" w:sz="0" w:space="0" w:color="auto"/>
                                <w:bottom w:val="none" w:sz="0" w:space="0" w:color="auto"/>
                                <w:right w:val="none" w:sz="0" w:space="0" w:color="auto"/>
                              </w:divBdr>
                            </w:div>
                          </w:divsChild>
                        </w:div>
                        <w:div w:id="244806326">
                          <w:marLeft w:val="0"/>
                          <w:marRight w:val="0"/>
                          <w:marTop w:val="0"/>
                          <w:marBottom w:val="300"/>
                          <w:divBdr>
                            <w:top w:val="none" w:sz="0" w:space="0" w:color="auto"/>
                            <w:left w:val="none" w:sz="0" w:space="0" w:color="auto"/>
                            <w:bottom w:val="none" w:sz="0" w:space="0" w:color="auto"/>
                            <w:right w:val="none" w:sz="0" w:space="0" w:color="auto"/>
                          </w:divBdr>
                          <w:divsChild>
                            <w:div w:id="18508948">
                              <w:marLeft w:val="0"/>
                              <w:marRight w:val="0"/>
                              <w:marTop w:val="300"/>
                              <w:marBottom w:val="0"/>
                              <w:divBdr>
                                <w:top w:val="none" w:sz="0" w:space="0" w:color="auto"/>
                                <w:left w:val="none" w:sz="0" w:space="0" w:color="auto"/>
                                <w:bottom w:val="none" w:sz="0" w:space="0" w:color="auto"/>
                                <w:right w:val="none" w:sz="0" w:space="0" w:color="auto"/>
                              </w:divBdr>
                            </w:div>
                          </w:divsChild>
                        </w:div>
                        <w:div w:id="2000190190">
                          <w:marLeft w:val="0"/>
                          <w:marRight w:val="0"/>
                          <w:marTop w:val="0"/>
                          <w:marBottom w:val="300"/>
                          <w:divBdr>
                            <w:top w:val="none" w:sz="0" w:space="0" w:color="auto"/>
                            <w:left w:val="none" w:sz="0" w:space="0" w:color="auto"/>
                            <w:bottom w:val="none" w:sz="0" w:space="0" w:color="auto"/>
                            <w:right w:val="none" w:sz="0" w:space="0" w:color="auto"/>
                          </w:divBdr>
                          <w:divsChild>
                            <w:div w:id="1336222942">
                              <w:marLeft w:val="0"/>
                              <w:marRight w:val="300"/>
                              <w:marTop w:val="0"/>
                              <w:marBottom w:val="0"/>
                              <w:divBdr>
                                <w:top w:val="none" w:sz="0" w:space="0" w:color="auto"/>
                                <w:left w:val="none" w:sz="0" w:space="0" w:color="auto"/>
                                <w:bottom w:val="none" w:sz="0" w:space="0" w:color="auto"/>
                                <w:right w:val="none" w:sz="0" w:space="0" w:color="auto"/>
                              </w:divBdr>
                            </w:div>
                            <w:div w:id="2068531465">
                              <w:marLeft w:val="0"/>
                              <w:marRight w:val="0"/>
                              <w:marTop w:val="0"/>
                              <w:marBottom w:val="0"/>
                              <w:divBdr>
                                <w:top w:val="none" w:sz="0" w:space="0" w:color="auto"/>
                                <w:left w:val="none" w:sz="0" w:space="0" w:color="auto"/>
                                <w:bottom w:val="none" w:sz="0" w:space="0" w:color="auto"/>
                                <w:right w:val="none" w:sz="0" w:space="0" w:color="auto"/>
                              </w:divBdr>
                            </w:div>
                          </w:divsChild>
                        </w:div>
                        <w:div w:id="2145804810">
                          <w:marLeft w:val="0"/>
                          <w:marRight w:val="0"/>
                          <w:marTop w:val="0"/>
                          <w:marBottom w:val="300"/>
                          <w:divBdr>
                            <w:top w:val="none" w:sz="0" w:space="0" w:color="auto"/>
                            <w:left w:val="none" w:sz="0" w:space="0" w:color="auto"/>
                            <w:bottom w:val="none" w:sz="0" w:space="0" w:color="auto"/>
                            <w:right w:val="none" w:sz="0" w:space="0" w:color="auto"/>
                          </w:divBdr>
                          <w:divsChild>
                            <w:div w:id="745103804">
                              <w:marLeft w:val="0"/>
                              <w:marRight w:val="0"/>
                              <w:marTop w:val="300"/>
                              <w:marBottom w:val="0"/>
                              <w:divBdr>
                                <w:top w:val="none" w:sz="0" w:space="0" w:color="auto"/>
                                <w:left w:val="none" w:sz="0" w:space="0" w:color="auto"/>
                                <w:bottom w:val="none" w:sz="0" w:space="0" w:color="auto"/>
                                <w:right w:val="none" w:sz="0" w:space="0" w:color="auto"/>
                              </w:divBdr>
                            </w:div>
                          </w:divsChild>
                        </w:div>
                        <w:div w:id="1439132155">
                          <w:marLeft w:val="0"/>
                          <w:marRight w:val="0"/>
                          <w:marTop w:val="0"/>
                          <w:marBottom w:val="300"/>
                          <w:divBdr>
                            <w:top w:val="none" w:sz="0" w:space="0" w:color="auto"/>
                            <w:left w:val="none" w:sz="0" w:space="0" w:color="auto"/>
                            <w:bottom w:val="none" w:sz="0" w:space="0" w:color="auto"/>
                            <w:right w:val="none" w:sz="0" w:space="0" w:color="auto"/>
                          </w:divBdr>
                          <w:divsChild>
                            <w:div w:id="1300459794">
                              <w:marLeft w:val="0"/>
                              <w:marRight w:val="300"/>
                              <w:marTop w:val="0"/>
                              <w:marBottom w:val="0"/>
                              <w:divBdr>
                                <w:top w:val="none" w:sz="0" w:space="0" w:color="auto"/>
                                <w:left w:val="none" w:sz="0" w:space="0" w:color="auto"/>
                                <w:bottom w:val="none" w:sz="0" w:space="0" w:color="auto"/>
                                <w:right w:val="none" w:sz="0" w:space="0" w:color="auto"/>
                              </w:divBdr>
                            </w:div>
                            <w:div w:id="1688944333">
                              <w:marLeft w:val="0"/>
                              <w:marRight w:val="0"/>
                              <w:marTop w:val="0"/>
                              <w:marBottom w:val="0"/>
                              <w:divBdr>
                                <w:top w:val="none" w:sz="0" w:space="0" w:color="auto"/>
                                <w:left w:val="none" w:sz="0" w:space="0" w:color="auto"/>
                                <w:bottom w:val="none" w:sz="0" w:space="0" w:color="auto"/>
                                <w:right w:val="none" w:sz="0" w:space="0" w:color="auto"/>
                              </w:divBdr>
                            </w:div>
                          </w:divsChild>
                        </w:div>
                        <w:div w:id="2075855540">
                          <w:marLeft w:val="0"/>
                          <w:marRight w:val="0"/>
                          <w:marTop w:val="0"/>
                          <w:marBottom w:val="300"/>
                          <w:divBdr>
                            <w:top w:val="none" w:sz="0" w:space="0" w:color="auto"/>
                            <w:left w:val="none" w:sz="0" w:space="0" w:color="auto"/>
                            <w:bottom w:val="none" w:sz="0" w:space="0" w:color="auto"/>
                            <w:right w:val="none" w:sz="0" w:space="0" w:color="auto"/>
                          </w:divBdr>
                          <w:divsChild>
                            <w:div w:id="1708261419">
                              <w:marLeft w:val="0"/>
                              <w:marRight w:val="0"/>
                              <w:marTop w:val="300"/>
                              <w:marBottom w:val="0"/>
                              <w:divBdr>
                                <w:top w:val="none" w:sz="0" w:space="0" w:color="auto"/>
                                <w:left w:val="none" w:sz="0" w:space="0" w:color="auto"/>
                                <w:bottom w:val="none" w:sz="0" w:space="0" w:color="auto"/>
                                <w:right w:val="none" w:sz="0" w:space="0" w:color="auto"/>
                              </w:divBdr>
                            </w:div>
                          </w:divsChild>
                        </w:div>
                        <w:div w:id="419375063">
                          <w:marLeft w:val="0"/>
                          <w:marRight w:val="0"/>
                          <w:marTop w:val="0"/>
                          <w:marBottom w:val="300"/>
                          <w:divBdr>
                            <w:top w:val="none" w:sz="0" w:space="0" w:color="auto"/>
                            <w:left w:val="none" w:sz="0" w:space="0" w:color="auto"/>
                            <w:bottom w:val="none" w:sz="0" w:space="0" w:color="auto"/>
                            <w:right w:val="none" w:sz="0" w:space="0" w:color="auto"/>
                          </w:divBdr>
                          <w:divsChild>
                            <w:div w:id="744574648">
                              <w:marLeft w:val="0"/>
                              <w:marRight w:val="300"/>
                              <w:marTop w:val="0"/>
                              <w:marBottom w:val="0"/>
                              <w:divBdr>
                                <w:top w:val="none" w:sz="0" w:space="0" w:color="auto"/>
                                <w:left w:val="none" w:sz="0" w:space="0" w:color="auto"/>
                                <w:bottom w:val="none" w:sz="0" w:space="0" w:color="auto"/>
                                <w:right w:val="none" w:sz="0" w:space="0" w:color="auto"/>
                              </w:divBdr>
                            </w:div>
                            <w:div w:id="347105111">
                              <w:marLeft w:val="0"/>
                              <w:marRight w:val="0"/>
                              <w:marTop w:val="0"/>
                              <w:marBottom w:val="0"/>
                              <w:divBdr>
                                <w:top w:val="none" w:sz="0" w:space="0" w:color="auto"/>
                                <w:left w:val="none" w:sz="0" w:space="0" w:color="auto"/>
                                <w:bottom w:val="none" w:sz="0" w:space="0" w:color="auto"/>
                                <w:right w:val="none" w:sz="0" w:space="0" w:color="auto"/>
                              </w:divBdr>
                            </w:div>
                          </w:divsChild>
                        </w:div>
                        <w:div w:id="2054692676">
                          <w:marLeft w:val="0"/>
                          <w:marRight w:val="0"/>
                          <w:marTop w:val="0"/>
                          <w:marBottom w:val="300"/>
                          <w:divBdr>
                            <w:top w:val="none" w:sz="0" w:space="0" w:color="auto"/>
                            <w:left w:val="none" w:sz="0" w:space="0" w:color="auto"/>
                            <w:bottom w:val="none" w:sz="0" w:space="0" w:color="auto"/>
                            <w:right w:val="none" w:sz="0" w:space="0" w:color="auto"/>
                          </w:divBdr>
                          <w:divsChild>
                            <w:div w:id="1892226426">
                              <w:marLeft w:val="0"/>
                              <w:marRight w:val="0"/>
                              <w:marTop w:val="300"/>
                              <w:marBottom w:val="0"/>
                              <w:divBdr>
                                <w:top w:val="none" w:sz="0" w:space="0" w:color="auto"/>
                                <w:left w:val="none" w:sz="0" w:space="0" w:color="auto"/>
                                <w:bottom w:val="none" w:sz="0" w:space="0" w:color="auto"/>
                                <w:right w:val="none" w:sz="0" w:space="0" w:color="auto"/>
                              </w:divBdr>
                            </w:div>
                          </w:divsChild>
                        </w:div>
                        <w:div w:id="1576011572">
                          <w:marLeft w:val="0"/>
                          <w:marRight w:val="0"/>
                          <w:marTop w:val="0"/>
                          <w:marBottom w:val="300"/>
                          <w:divBdr>
                            <w:top w:val="none" w:sz="0" w:space="0" w:color="auto"/>
                            <w:left w:val="none" w:sz="0" w:space="0" w:color="auto"/>
                            <w:bottom w:val="none" w:sz="0" w:space="0" w:color="auto"/>
                            <w:right w:val="none" w:sz="0" w:space="0" w:color="auto"/>
                          </w:divBdr>
                          <w:divsChild>
                            <w:div w:id="281965133">
                              <w:marLeft w:val="0"/>
                              <w:marRight w:val="300"/>
                              <w:marTop w:val="0"/>
                              <w:marBottom w:val="0"/>
                              <w:divBdr>
                                <w:top w:val="none" w:sz="0" w:space="0" w:color="auto"/>
                                <w:left w:val="none" w:sz="0" w:space="0" w:color="auto"/>
                                <w:bottom w:val="none" w:sz="0" w:space="0" w:color="auto"/>
                                <w:right w:val="none" w:sz="0" w:space="0" w:color="auto"/>
                              </w:divBdr>
                            </w:div>
                            <w:div w:id="668410755">
                              <w:marLeft w:val="0"/>
                              <w:marRight w:val="0"/>
                              <w:marTop w:val="0"/>
                              <w:marBottom w:val="0"/>
                              <w:divBdr>
                                <w:top w:val="none" w:sz="0" w:space="0" w:color="auto"/>
                                <w:left w:val="none" w:sz="0" w:space="0" w:color="auto"/>
                                <w:bottom w:val="none" w:sz="0" w:space="0" w:color="auto"/>
                                <w:right w:val="none" w:sz="0" w:space="0" w:color="auto"/>
                              </w:divBdr>
                            </w:div>
                          </w:divsChild>
                        </w:div>
                        <w:div w:id="1731879614">
                          <w:marLeft w:val="0"/>
                          <w:marRight w:val="0"/>
                          <w:marTop w:val="0"/>
                          <w:marBottom w:val="300"/>
                          <w:divBdr>
                            <w:top w:val="none" w:sz="0" w:space="0" w:color="auto"/>
                            <w:left w:val="none" w:sz="0" w:space="0" w:color="auto"/>
                            <w:bottom w:val="none" w:sz="0" w:space="0" w:color="auto"/>
                            <w:right w:val="none" w:sz="0" w:space="0" w:color="auto"/>
                          </w:divBdr>
                          <w:divsChild>
                            <w:div w:id="1341274392">
                              <w:marLeft w:val="0"/>
                              <w:marRight w:val="0"/>
                              <w:marTop w:val="300"/>
                              <w:marBottom w:val="0"/>
                              <w:divBdr>
                                <w:top w:val="none" w:sz="0" w:space="0" w:color="auto"/>
                                <w:left w:val="none" w:sz="0" w:space="0" w:color="auto"/>
                                <w:bottom w:val="none" w:sz="0" w:space="0" w:color="auto"/>
                                <w:right w:val="none" w:sz="0" w:space="0" w:color="auto"/>
                              </w:divBdr>
                            </w:div>
                          </w:divsChild>
                        </w:div>
                        <w:div w:id="617419603">
                          <w:marLeft w:val="0"/>
                          <w:marRight w:val="0"/>
                          <w:marTop w:val="0"/>
                          <w:marBottom w:val="300"/>
                          <w:divBdr>
                            <w:top w:val="none" w:sz="0" w:space="0" w:color="auto"/>
                            <w:left w:val="none" w:sz="0" w:space="0" w:color="auto"/>
                            <w:bottom w:val="none" w:sz="0" w:space="0" w:color="auto"/>
                            <w:right w:val="none" w:sz="0" w:space="0" w:color="auto"/>
                          </w:divBdr>
                          <w:divsChild>
                            <w:div w:id="640044017">
                              <w:marLeft w:val="0"/>
                              <w:marRight w:val="300"/>
                              <w:marTop w:val="0"/>
                              <w:marBottom w:val="0"/>
                              <w:divBdr>
                                <w:top w:val="none" w:sz="0" w:space="0" w:color="auto"/>
                                <w:left w:val="none" w:sz="0" w:space="0" w:color="auto"/>
                                <w:bottom w:val="none" w:sz="0" w:space="0" w:color="auto"/>
                                <w:right w:val="none" w:sz="0" w:space="0" w:color="auto"/>
                              </w:divBdr>
                            </w:div>
                            <w:div w:id="228393481">
                              <w:marLeft w:val="0"/>
                              <w:marRight w:val="0"/>
                              <w:marTop w:val="0"/>
                              <w:marBottom w:val="0"/>
                              <w:divBdr>
                                <w:top w:val="none" w:sz="0" w:space="0" w:color="auto"/>
                                <w:left w:val="none" w:sz="0" w:space="0" w:color="auto"/>
                                <w:bottom w:val="none" w:sz="0" w:space="0" w:color="auto"/>
                                <w:right w:val="none" w:sz="0" w:space="0" w:color="auto"/>
                              </w:divBdr>
                            </w:div>
                          </w:divsChild>
                        </w:div>
                        <w:div w:id="1504200647">
                          <w:marLeft w:val="0"/>
                          <w:marRight w:val="0"/>
                          <w:marTop w:val="0"/>
                          <w:marBottom w:val="300"/>
                          <w:divBdr>
                            <w:top w:val="none" w:sz="0" w:space="0" w:color="auto"/>
                            <w:left w:val="none" w:sz="0" w:space="0" w:color="auto"/>
                            <w:bottom w:val="none" w:sz="0" w:space="0" w:color="auto"/>
                            <w:right w:val="none" w:sz="0" w:space="0" w:color="auto"/>
                          </w:divBdr>
                          <w:divsChild>
                            <w:div w:id="1605654690">
                              <w:marLeft w:val="0"/>
                              <w:marRight w:val="0"/>
                              <w:marTop w:val="300"/>
                              <w:marBottom w:val="0"/>
                              <w:divBdr>
                                <w:top w:val="none" w:sz="0" w:space="0" w:color="auto"/>
                                <w:left w:val="none" w:sz="0" w:space="0" w:color="auto"/>
                                <w:bottom w:val="none" w:sz="0" w:space="0" w:color="auto"/>
                                <w:right w:val="none" w:sz="0" w:space="0" w:color="auto"/>
                              </w:divBdr>
                            </w:div>
                          </w:divsChild>
                        </w:div>
                        <w:div w:id="157305757">
                          <w:marLeft w:val="0"/>
                          <w:marRight w:val="0"/>
                          <w:marTop w:val="0"/>
                          <w:marBottom w:val="300"/>
                          <w:divBdr>
                            <w:top w:val="none" w:sz="0" w:space="0" w:color="auto"/>
                            <w:left w:val="none" w:sz="0" w:space="0" w:color="auto"/>
                            <w:bottom w:val="none" w:sz="0" w:space="0" w:color="auto"/>
                            <w:right w:val="none" w:sz="0" w:space="0" w:color="auto"/>
                          </w:divBdr>
                          <w:divsChild>
                            <w:div w:id="1060901097">
                              <w:marLeft w:val="0"/>
                              <w:marRight w:val="300"/>
                              <w:marTop w:val="0"/>
                              <w:marBottom w:val="0"/>
                              <w:divBdr>
                                <w:top w:val="none" w:sz="0" w:space="0" w:color="auto"/>
                                <w:left w:val="none" w:sz="0" w:space="0" w:color="auto"/>
                                <w:bottom w:val="none" w:sz="0" w:space="0" w:color="auto"/>
                                <w:right w:val="none" w:sz="0" w:space="0" w:color="auto"/>
                              </w:divBdr>
                            </w:div>
                            <w:div w:id="1122071507">
                              <w:marLeft w:val="0"/>
                              <w:marRight w:val="0"/>
                              <w:marTop w:val="0"/>
                              <w:marBottom w:val="0"/>
                              <w:divBdr>
                                <w:top w:val="none" w:sz="0" w:space="0" w:color="auto"/>
                                <w:left w:val="none" w:sz="0" w:space="0" w:color="auto"/>
                                <w:bottom w:val="none" w:sz="0" w:space="0" w:color="auto"/>
                                <w:right w:val="none" w:sz="0" w:space="0" w:color="auto"/>
                              </w:divBdr>
                            </w:div>
                          </w:divsChild>
                        </w:div>
                        <w:div w:id="714231666">
                          <w:marLeft w:val="0"/>
                          <w:marRight w:val="0"/>
                          <w:marTop w:val="0"/>
                          <w:marBottom w:val="300"/>
                          <w:divBdr>
                            <w:top w:val="none" w:sz="0" w:space="0" w:color="auto"/>
                            <w:left w:val="none" w:sz="0" w:space="0" w:color="auto"/>
                            <w:bottom w:val="none" w:sz="0" w:space="0" w:color="auto"/>
                            <w:right w:val="none" w:sz="0" w:space="0" w:color="auto"/>
                          </w:divBdr>
                          <w:divsChild>
                            <w:div w:id="1958681696">
                              <w:marLeft w:val="0"/>
                              <w:marRight w:val="0"/>
                              <w:marTop w:val="300"/>
                              <w:marBottom w:val="0"/>
                              <w:divBdr>
                                <w:top w:val="none" w:sz="0" w:space="0" w:color="auto"/>
                                <w:left w:val="none" w:sz="0" w:space="0" w:color="auto"/>
                                <w:bottom w:val="none" w:sz="0" w:space="0" w:color="auto"/>
                                <w:right w:val="none" w:sz="0" w:space="0" w:color="auto"/>
                              </w:divBdr>
                            </w:div>
                          </w:divsChild>
                        </w:div>
                        <w:div w:id="826017533">
                          <w:marLeft w:val="0"/>
                          <w:marRight w:val="0"/>
                          <w:marTop w:val="0"/>
                          <w:marBottom w:val="300"/>
                          <w:divBdr>
                            <w:top w:val="none" w:sz="0" w:space="0" w:color="auto"/>
                            <w:left w:val="none" w:sz="0" w:space="0" w:color="auto"/>
                            <w:bottom w:val="none" w:sz="0" w:space="0" w:color="auto"/>
                            <w:right w:val="none" w:sz="0" w:space="0" w:color="auto"/>
                          </w:divBdr>
                          <w:divsChild>
                            <w:div w:id="1535381174">
                              <w:marLeft w:val="0"/>
                              <w:marRight w:val="300"/>
                              <w:marTop w:val="0"/>
                              <w:marBottom w:val="0"/>
                              <w:divBdr>
                                <w:top w:val="none" w:sz="0" w:space="0" w:color="auto"/>
                                <w:left w:val="none" w:sz="0" w:space="0" w:color="auto"/>
                                <w:bottom w:val="none" w:sz="0" w:space="0" w:color="auto"/>
                                <w:right w:val="none" w:sz="0" w:space="0" w:color="auto"/>
                              </w:divBdr>
                            </w:div>
                            <w:div w:id="1498492906">
                              <w:marLeft w:val="0"/>
                              <w:marRight w:val="0"/>
                              <w:marTop w:val="0"/>
                              <w:marBottom w:val="0"/>
                              <w:divBdr>
                                <w:top w:val="none" w:sz="0" w:space="0" w:color="auto"/>
                                <w:left w:val="none" w:sz="0" w:space="0" w:color="auto"/>
                                <w:bottom w:val="none" w:sz="0" w:space="0" w:color="auto"/>
                                <w:right w:val="none" w:sz="0" w:space="0" w:color="auto"/>
                              </w:divBdr>
                            </w:div>
                          </w:divsChild>
                        </w:div>
                        <w:div w:id="1701317807">
                          <w:marLeft w:val="0"/>
                          <w:marRight w:val="0"/>
                          <w:marTop w:val="0"/>
                          <w:marBottom w:val="300"/>
                          <w:divBdr>
                            <w:top w:val="none" w:sz="0" w:space="0" w:color="auto"/>
                            <w:left w:val="none" w:sz="0" w:space="0" w:color="auto"/>
                            <w:bottom w:val="none" w:sz="0" w:space="0" w:color="auto"/>
                            <w:right w:val="none" w:sz="0" w:space="0" w:color="auto"/>
                          </w:divBdr>
                          <w:divsChild>
                            <w:div w:id="481239805">
                              <w:marLeft w:val="0"/>
                              <w:marRight w:val="0"/>
                              <w:marTop w:val="300"/>
                              <w:marBottom w:val="0"/>
                              <w:divBdr>
                                <w:top w:val="none" w:sz="0" w:space="0" w:color="auto"/>
                                <w:left w:val="none" w:sz="0" w:space="0" w:color="auto"/>
                                <w:bottom w:val="none" w:sz="0" w:space="0" w:color="auto"/>
                                <w:right w:val="none" w:sz="0" w:space="0" w:color="auto"/>
                              </w:divBdr>
                            </w:div>
                          </w:divsChild>
                        </w:div>
                        <w:div w:id="1146701912">
                          <w:marLeft w:val="0"/>
                          <w:marRight w:val="0"/>
                          <w:marTop w:val="0"/>
                          <w:marBottom w:val="300"/>
                          <w:divBdr>
                            <w:top w:val="none" w:sz="0" w:space="0" w:color="auto"/>
                            <w:left w:val="none" w:sz="0" w:space="0" w:color="auto"/>
                            <w:bottom w:val="none" w:sz="0" w:space="0" w:color="auto"/>
                            <w:right w:val="none" w:sz="0" w:space="0" w:color="auto"/>
                          </w:divBdr>
                          <w:divsChild>
                            <w:div w:id="360594464">
                              <w:marLeft w:val="0"/>
                              <w:marRight w:val="300"/>
                              <w:marTop w:val="0"/>
                              <w:marBottom w:val="0"/>
                              <w:divBdr>
                                <w:top w:val="none" w:sz="0" w:space="0" w:color="auto"/>
                                <w:left w:val="none" w:sz="0" w:space="0" w:color="auto"/>
                                <w:bottom w:val="none" w:sz="0" w:space="0" w:color="auto"/>
                                <w:right w:val="none" w:sz="0" w:space="0" w:color="auto"/>
                              </w:divBdr>
                            </w:div>
                            <w:div w:id="1019500795">
                              <w:marLeft w:val="0"/>
                              <w:marRight w:val="0"/>
                              <w:marTop w:val="0"/>
                              <w:marBottom w:val="0"/>
                              <w:divBdr>
                                <w:top w:val="none" w:sz="0" w:space="0" w:color="auto"/>
                                <w:left w:val="none" w:sz="0" w:space="0" w:color="auto"/>
                                <w:bottom w:val="none" w:sz="0" w:space="0" w:color="auto"/>
                                <w:right w:val="none" w:sz="0" w:space="0" w:color="auto"/>
                              </w:divBdr>
                            </w:div>
                          </w:divsChild>
                        </w:div>
                        <w:div w:id="799882610">
                          <w:marLeft w:val="0"/>
                          <w:marRight w:val="0"/>
                          <w:marTop w:val="0"/>
                          <w:marBottom w:val="300"/>
                          <w:divBdr>
                            <w:top w:val="none" w:sz="0" w:space="0" w:color="auto"/>
                            <w:left w:val="none" w:sz="0" w:space="0" w:color="auto"/>
                            <w:bottom w:val="none" w:sz="0" w:space="0" w:color="auto"/>
                            <w:right w:val="none" w:sz="0" w:space="0" w:color="auto"/>
                          </w:divBdr>
                          <w:divsChild>
                            <w:div w:id="1698039846">
                              <w:marLeft w:val="0"/>
                              <w:marRight w:val="0"/>
                              <w:marTop w:val="300"/>
                              <w:marBottom w:val="0"/>
                              <w:divBdr>
                                <w:top w:val="none" w:sz="0" w:space="0" w:color="auto"/>
                                <w:left w:val="none" w:sz="0" w:space="0" w:color="auto"/>
                                <w:bottom w:val="none" w:sz="0" w:space="0" w:color="auto"/>
                                <w:right w:val="none" w:sz="0" w:space="0" w:color="auto"/>
                              </w:divBdr>
                            </w:div>
                          </w:divsChild>
                        </w:div>
                        <w:div w:id="1707290550">
                          <w:marLeft w:val="0"/>
                          <w:marRight w:val="0"/>
                          <w:marTop w:val="0"/>
                          <w:marBottom w:val="300"/>
                          <w:divBdr>
                            <w:top w:val="none" w:sz="0" w:space="0" w:color="auto"/>
                            <w:left w:val="none" w:sz="0" w:space="0" w:color="auto"/>
                            <w:bottom w:val="none" w:sz="0" w:space="0" w:color="auto"/>
                            <w:right w:val="none" w:sz="0" w:space="0" w:color="auto"/>
                          </w:divBdr>
                          <w:divsChild>
                            <w:div w:id="1487042933">
                              <w:marLeft w:val="0"/>
                              <w:marRight w:val="300"/>
                              <w:marTop w:val="0"/>
                              <w:marBottom w:val="0"/>
                              <w:divBdr>
                                <w:top w:val="none" w:sz="0" w:space="0" w:color="auto"/>
                                <w:left w:val="none" w:sz="0" w:space="0" w:color="auto"/>
                                <w:bottom w:val="none" w:sz="0" w:space="0" w:color="auto"/>
                                <w:right w:val="none" w:sz="0" w:space="0" w:color="auto"/>
                              </w:divBdr>
                            </w:div>
                            <w:div w:id="946160731">
                              <w:marLeft w:val="0"/>
                              <w:marRight w:val="0"/>
                              <w:marTop w:val="0"/>
                              <w:marBottom w:val="0"/>
                              <w:divBdr>
                                <w:top w:val="none" w:sz="0" w:space="0" w:color="auto"/>
                                <w:left w:val="none" w:sz="0" w:space="0" w:color="auto"/>
                                <w:bottom w:val="none" w:sz="0" w:space="0" w:color="auto"/>
                                <w:right w:val="none" w:sz="0" w:space="0" w:color="auto"/>
                              </w:divBdr>
                            </w:div>
                          </w:divsChild>
                        </w:div>
                        <w:div w:id="698166938">
                          <w:marLeft w:val="0"/>
                          <w:marRight w:val="0"/>
                          <w:marTop w:val="0"/>
                          <w:marBottom w:val="300"/>
                          <w:divBdr>
                            <w:top w:val="none" w:sz="0" w:space="0" w:color="auto"/>
                            <w:left w:val="none" w:sz="0" w:space="0" w:color="auto"/>
                            <w:bottom w:val="none" w:sz="0" w:space="0" w:color="auto"/>
                            <w:right w:val="none" w:sz="0" w:space="0" w:color="auto"/>
                          </w:divBdr>
                          <w:divsChild>
                            <w:div w:id="1583757657">
                              <w:marLeft w:val="0"/>
                              <w:marRight w:val="0"/>
                              <w:marTop w:val="300"/>
                              <w:marBottom w:val="0"/>
                              <w:divBdr>
                                <w:top w:val="none" w:sz="0" w:space="0" w:color="auto"/>
                                <w:left w:val="none" w:sz="0" w:space="0" w:color="auto"/>
                                <w:bottom w:val="none" w:sz="0" w:space="0" w:color="auto"/>
                                <w:right w:val="none" w:sz="0" w:space="0" w:color="auto"/>
                              </w:divBdr>
                            </w:div>
                          </w:divsChild>
                        </w:div>
                        <w:div w:id="261693467">
                          <w:marLeft w:val="0"/>
                          <w:marRight w:val="0"/>
                          <w:marTop w:val="0"/>
                          <w:marBottom w:val="300"/>
                          <w:divBdr>
                            <w:top w:val="none" w:sz="0" w:space="0" w:color="auto"/>
                            <w:left w:val="none" w:sz="0" w:space="0" w:color="auto"/>
                            <w:bottom w:val="none" w:sz="0" w:space="0" w:color="auto"/>
                            <w:right w:val="none" w:sz="0" w:space="0" w:color="auto"/>
                          </w:divBdr>
                          <w:divsChild>
                            <w:div w:id="1573349125">
                              <w:marLeft w:val="0"/>
                              <w:marRight w:val="300"/>
                              <w:marTop w:val="0"/>
                              <w:marBottom w:val="0"/>
                              <w:divBdr>
                                <w:top w:val="none" w:sz="0" w:space="0" w:color="auto"/>
                                <w:left w:val="none" w:sz="0" w:space="0" w:color="auto"/>
                                <w:bottom w:val="none" w:sz="0" w:space="0" w:color="auto"/>
                                <w:right w:val="none" w:sz="0" w:space="0" w:color="auto"/>
                              </w:divBdr>
                            </w:div>
                            <w:div w:id="1292632935">
                              <w:marLeft w:val="0"/>
                              <w:marRight w:val="0"/>
                              <w:marTop w:val="0"/>
                              <w:marBottom w:val="0"/>
                              <w:divBdr>
                                <w:top w:val="none" w:sz="0" w:space="0" w:color="auto"/>
                                <w:left w:val="none" w:sz="0" w:space="0" w:color="auto"/>
                                <w:bottom w:val="none" w:sz="0" w:space="0" w:color="auto"/>
                                <w:right w:val="none" w:sz="0" w:space="0" w:color="auto"/>
                              </w:divBdr>
                            </w:div>
                          </w:divsChild>
                        </w:div>
                        <w:div w:id="1340616789">
                          <w:marLeft w:val="0"/>
                          <w:marRight w:val="0"/>
                          <w:marTop w:val="0"/>
                          <w:marBottom w:val="300"/>
                          <w:divBdr>
                            <w:top w:val="none" w:sz="0" w:space="0" w:color="auto"/>
                            <w:left w:val="none" w:sz="0" w:space="0" w:color="auto"/>
                            <w:bottom w:val="none" w:sz="0" w:space="0" w:color="auto"/>
                            <w:right w:val="none" w:sz="0" w:space="0" w:color="auto"/>
                          </w:divBdr>
                          <w:divsChild>
                            <w:div w:id="1205211820">
                              <w:marLeft w:val="0"/>
                              <w:marRight w:val="0"/>
                              <w:marTop w:val="300"/>
                              <w:marBottom w:val="0"/>
                              <w:divBdr>
                                <w:top w:val="none" w:sz="0" w:space="0" w:color="auto"/>
                                <w:left w:val="none" w:sz="0" w:space="0" w:color="auto"/>
                                <w:bottom w:val="none" w:sz="0" w:space="0" w:color="auto"/>
                                <w:right w:val="none" w:sz="0" w:space="0" w:color="auto"/>
                              </w:divBdr>
                            </w:div>
                          </w:divsChild>
                        </w:div>
                        <w:div w:id="1534727271">
                          <w:marLeft w:val="0"/>
                          <w:marRight w:val="0"/>
                          <w:marTop w:val="0"/>
                          <w:marBottom w:val="300"/>
                          <w:divBdr>
                            <w:top w:val="none" w:sz="0" w:space="0" w:color="auto"/>
                            <w:left w:val="none" w:sz="0" w:space="0" w:color="auto"/>
                            <w:bottom w:val="none" w:sz="0" w:space="0" w:color="auto"/>
                            <w:right w:val="none" w:sz="0" w:space="0" w:color="auto"/>
                          </w:divBdr>
                          <w:divsChild>
                            <w:div w:id="1433865993">
                              <w:marLeft w:val="0"/>
                              <w:marRight w:val="300"/>
                              <w:marTop w:val="0"/>
                              <w:marBottom w:val="0"/>
                              <w:divBdr>
                                <w:top w:val="none" w:sz="0" w:space="0" w:color="auto"/>
                                <w:left w:val="none" w:sz="0" w:space="0" w:color="auto"/>
                                <w:bottom w:val="none" w:sz="0" w:space="0" w:color="auto"/>
                                <w:right w:val="none" w:sz="0" w:space="0" w:color="auto"/>
                              </w:divBdr>
                            </w:div>
                            <w:div w:id="1177230097">
                              <w:marLeft w:val="0"/>
                              <w:marRight w:val="0"/>
                              <w:marTop w:val="0"/>
                              <w:marBottom w:val="0"/>
                              <w:divBdr>
                                <w:top w:val="none" w:sz="0" w:space="0" w:color="auto"/>
                                <w:left w:val="none" w:sz="0" w:space="0" w:color="auto"/>
                                <w:bottom w:val="none" w:sz="0" w:space="0" w:color="auto"/>
                                <w:right w:val="none" w:sz="0" w:space="0" w:color="auto"/>
                              </w:divBdr>
                            </w:div>
                          </w:divsChild>
                        </w:div>
                        <w:div w:id="1725907455">
                          <w:marLeft w:val="0"/>
                          <w:marRight w:val="0"/>
                          <w:marTop w:val="0"/>
                          <w:marBottom w:val="300"/>
                          <w:divBdr>
                            <w:top w:val="none" w:sz="0" w:space="0" w:color="auto"/>
                            <w:left w:val="none" w:sz="0" w:space="0" w:color="auto"/>
                            <w:bottom w:val="none" w:sz="0" w:space="0" w:color="auto"/>
                            <w:right w:val="none" w:sz="0" w:space="0" w:color="auto"/>
                          </w:divBdr>
                          <w:divsChild>
                            <w:div w:id="1363243132">
                              <w:marLeft w:val="0"/>
                              <w:marRight w:val="0"/>
                              <w:marTop w:val="300"/>
                              <w:marBottom w:val="0"/>
                              <w:divBdr>
                                <w:top w:val="none" w:sz="0" w:space="0" w:color="auto"/>
                                <w:left w:val="none" w:sz="0" w:space="0" w:color="auto"/>
                                <w:bottom w:val="none" w:sz="0" w:space="0" w:color="auto"/>
                                <w:right w:val="none" w:sz="0" w:space="0" w:color="auto"/>
                              </w:divBdr>
                            </w:div>
                          </w:divsChild>
                        </w:div>
                        <w:div w:id="217135710">
                          <w:marLeft w:val="0"/>
                          <w:marRight w:val="0"/>
                          <w:marTop w:val="0"/>
                          <w:marBottom w:val="300"/>
                          <w:divBdr>
                            <w:top w:val="none" w:sz="0" w:space="0" w:color="auto"/>
                            <w:left w:val="none" w:sz="0" w:space="0" w:color="auto"/>
                            <w:bottom w:val="none" w:sz="0" w:space="0" w:color="auto"/>
                            <w:right w:val="none" w:sz="0" w:space="0" w:color="auto"/>
                          </w:divBdr>
                          <w:divsChild>
                            <w:div w:id="1564412763">
                              <w:marLeft w:val="0"/>
                              <w:marRight w:val="300"/>
                              <w:marTop w:val="0"/>
                              <w:marBottom w:val="0"/>
                              <w:divBdr>
                                <w:top w:val="none" w:sz="0" w:space="0" w:color="auto"/>
                                <w:left w:val="none" w:sz="0" w:space="0" w:color="auto"/>
                                <w:bottom w:val="none" w:sz="0" w:space="0" w:color="auto"/>
                                <w:right w:val="none" w:sz="0" w:space="0" w:color="auto"/>
                              </w:divBdr>
                            </w:div>
                            <w:div w:id="612516455">
                              <w:marLeft w:val="0"/>
                              <w:marRight w:val="0"/>
                              <w:marTop w:val="0"/>
                              <w:marBottom w:val="0"/>
                              <w:divBdr>
                                <w:top w:val="none" w:sz="0" w:space="0" w:color="auto"/>
                                <w:left w:val="none" w:sz="0" w:space="0" w:color="auto"/>
                                <w:bottom w:val="none" w:sz="0" w:space="0" w:color="auto"/>
                                <w:right w:val="none" w:sz="0" w:space="0" w:color="auto"/>
                              </w:divBdr>
                            </w:div>
                          </w:divsChild>
                        </w:div>
                        <w:div w:id="378360685">
                          <w:marLeft w:val="0"/>
                          <w:marRight w:val="0"/>
                          <w:marTop w:val="0"/>
                          <w:marBottom w:val="300"/>
                          <w:divBdr>
                            <w:top w:val="none" w:sz="0" w:space="0" w:color="auto"/>
                            <w:left w:val="none" w:sz="0" w:space="0" w:color="auto"/>
                            <w:bottom w:val="none" w:sz="0" w:space="0" w:color="auto"/>
                            <w:right w:val="none" w:sz="0" w:space="0" w:color="auto"/>
                          </w:divBdr>
                          <w:divsChild>
                            <w:div w:id="1355768623">
                              <w:marLeft w:val="0"/>
                              <w:marRight w:val="0"/>
                              <w:marTop w:val="300"/>
                              <w:marBottom w:val="0"/>
                              <w:divBdr>
                                <w:top w:val="none" w:sz="0" w:space="0" w:color="auto"/>
                                <w:left w:val="none" w:sz="0" w:space="0" w:color="auto"/>
                                <w:bottom w:val="none" w:sz="0" w:space="0" w:color="auto"/>
                                <w:right w:val="none" w:sz="0" w:space="0" w:color="auto"/>
                              </w:divBdr>
                            </w:div>
                          </w:divsChild>
                        </w:div>
                        <w:div w:id="1279416104">
                          <w:marLeft w:val="0"/>
                          <w:marRight w:val="0"/>
                          <w:marTop w:val="0"/>
                          <w:marBottom w:val="300"/>
                          <w:divBdr>
                            <w:top w:val="none" w:sz="0" w:space="0" w:color="auto"/>
                            <w:left w:val="none" w:sz="0" w:space="0" w:color="auto"/>
                            <w:bottom w:val="none" w:sz="0" w:space="0" w:color="auto"/>
                            <w:right w:val="none" w:sz="0" w:space="0" w:color="auto"/>
                          </w:divBdr>
                          <w:divsChild>
                            <w:div w:id="368650610">
                              <w:marLeft w:val="0"/>
                              <w:marRight w:val="300"/>
                              <w:marTop w:val="0"/>
                              <w:marBottom w:val="0"/>
                              <w:divBdr>
                                <w:top w:val="none" w:sz="0" w:space="0" w:color="auto"/>
                                <w:left w:val="none" w:sz="0" w:space="0" w:color="auto"/>
                                <w:bottom w:val="none" w:sz="0" w:space="0" w:color="auto"/>
                                <w:right w:val="none" w:sz="0" w:space="0" w:color="auto"/>
                              </w:divBdr>
                            </w:div>
                            <w:div w:id="448861204">
                              <w:marLeft w:val="0"/>
                              <w:marRight w:val="0"/>
                              <w:marTop w:val="0"/>
                              <w:marBottom w:val="0"/>
                              <w:divBdr>
                                <w:top w:val="none" w:sz="0" w:space="0" w:color="auto"/>
                                <w:left w:val="none" w:sz="0" w:space="0" w:color="auto"/>
                                <w:bottom w:val="none" w:sz="0" w:space="0" w:color="auto"/>
                                <w:right w:val="none" w:sz="0" w:space="0" w:color="auto"/>
                              </w:divBdr>
                            </w:div>
                          </w:divsChild>
                        </w:div>
                        <w:div w:id="785200360">
                          <w:marLeft w:val="0"/>
                          <w:marRight w:val="0"/>
                          <w:marTop w:val="0"/>
                          <w:marBottom w:val="300"/>
                          <w:divBdr>
                            <w:top w:val="none" w:sz="0" w:space="0" w:color="auto"/>
                            <w:left w:val="none" w:sz="0" w:space="0" w:color="auto"/>
                            <w:bottom w:val="none" w:sz="0" w:space="0" w:color="auto"/>
                            <w:right w:val="none" w:sz="0" w:space="0" w:color="auto"/>
                          </w:divBdr>
                          <w:divsChild>
                            <w:div w:id="920068530">
                              <w:marLeft w:val="0"/>
                              <w:marRight w:val="0"/>
                              <w:marTop w:val="300"/>
                              <w:marBottom w:val="0"/>
                              <w:divBdr>
                                <w:top w:val="none" w:sz="0" w:space="0" w:color="auto"/>
                                <w:left w:val="none" w:sz="0" w:space="0" w:color="auto"/>
                                <w:bottom w:val="none" w:sz="0" w:space="0" w:color="auto"/>
                                <w:right w:val="none" w:sz="0" w:space="0" w:color="auto"/>
                              </w:divBdr>
                            </w:div>
                          </w:divsChild>
                        </w:div>
                        <w:div w:id="102194997">
                          <w:marLeft w:val="0"/>
                          <w:marRight w:val="0"/>
                          <w:marTop w:val="0"/>
                          <w:marBottom w:val="300"/>
                          <w:divBdr>
                            <w:top w:val="none" w:sz="0" w:space="0" w:color="auto"/>
                            <w:left w:val="none" w:sz="0" w:space="0" w:color="auto"/>
                            <w:bottom w:val="none" w:sz="0" w:space="0" w:color="auto"/>
                            <w:right w:val="none" w:sz="0" w:space="0" w:color="auto"/>
                          </w:divBdr>
                          <w:divsChild>
                            <w:div w:id="1045763310">
                              <w:marLeft w:val="0"/>
                              <w:marRight w:val="300"/>
                              <w:marTop w:val="0"/>
                              <w:marBottom w:val="0"/>
                              <w:divBdr>
                                <w:top w:val="none" w:sz="0" w:space="0" w:color="auto"/>
                                <w:left w:val="none" w:sz="0" w:space="0" w:color="auto"/>
                                <w:bottom w:val="none" w:sz="0" w:space="0" w:color="auto"/>
                                <w:right w:val="none" w:sz="0" w:space="0" w:color="auto"/>
                              </w:divBdr>
                            </w:div>
                            <w:div w:id="2009288212">
                              <w:marLeft w:val="0"/>
                              <w:marRight w:val="0"/>
                              <w:marTop w:val="0"/>
                              <w:marBottom w:val="0"/>
                              <w:divBdr>
                                <w:top w:val="none" w:sz="0" w:space="0" w:color="auto"/>
                                <w:left w:val="none" w:sz="0" w:space="0" w:color="auto"/>
                                <w:bottom w:val="none" w:sz="0" w:space="0" w:color="auto"/>
                                <w:right w:val="none" w:sz="0" w:space="0" w:color="auto"/>
                              </w:divBdr>
                            </w:div>
                          </w:divsChild>
                        </w:div>
                        <w:div w:id="556428910">
                          <w:marLeft w:val="0"/>
                          <w:marRight w:val="0"/>
                          <w:marTop w:val="0"/>
                          <w:marBottom w:val="300"/>
                          <w:divBdr>
                            <w:top w:val="none" w:sz="0" w:space="0" w:color="auto"/>
                            <w:left w:val="none" w:sz="0" w:space="0" w:color="auto"/>
                            <w:bottom w:val="none" w:sz="0" w:space="0" w:color="auto"/>
                            <w:right w:val="none" w:sz="0" w:space="0" w:color="auto"/>
                          </w:divBdr>
                          <w:divsChild>
                            <w:div w:id="130827460">
                              <w:marLeft w:val="0"/>
                              <w:marRight w:val="0"/>
                              <w:marTop w:val="300"/>
                              <w:marBottom w:val="0"/>
                              <w:divBdr>
                                <w:top w:val="none" w:sz="0" w:space="0" w:color="auto"/>
                                <w:left w:val="none" w:sz="0" w:space="0" w:color="auto"/>
                                <w:bottom w:val="none" w:sz="0" w:space="0" w:color="auto"/>
                                <w:right w:val="none" w:sz="0" w:space="0" w:color="auto"/>
                              </w:divBdr>
                            </w:div>
                          </w:divsChild>
                        </w:div>
                        <w:div w:id="1314681498">
                          <w:marLeft w:val="0"/>
                          <w:marRight w:val="0"/>
                          <w:marTop w:val="0"/>
                          <w:marBottom w:val="300"/>
                          <w:divBdr>
                            <w:top w:val="none" w:sz="0" w:space="0" w:color="auto"/>
                            <w:left w:val="none" w:sz="0" w:space="0" w:color="auto"/>
                            <w:bottom w:val="none" w:sz="0" w:space="0" w:color="auto"/>
                            <w:right w:val="none" w:sz="0" w:space="0" w:color="auto"/>
                          </w:divBdr>
                          <w:divsChild>
                            <w:div w:id="168640899">
                              <w:marLeft w:val="0"/>
                              <w:marRight w:val="300"/>
                              <w:marTop w:val="0"/>
                              <w:marBottom w:val="0"/>
                              <w:divBdr>
                                <w:top w:val="none" w:sz="0" w:space="0" w:color="auto"/>
                                <w:left w:val="none" w:sz="0" w:space="0" w:color="auto"/>
                                <w:bottom w:val="none" w:sz="0" w:space="0" w:color="auto"/>
                                <w:right w:val="none" w:sz="0" w:space="0" w:color="auto"/>
                              </w:divBdr>
                            </w:div>
                            <w:div w:id="1419909487">
                              <w:marLeft w:val="0"/>
                              <w:marRight w:val="0"/>
                              <w:marTop w:val="0"/>
                              <w:marBottom w:val="0"/>
                              <w:divBdr>
                                <w:top w:val="none" w:sz="0" w:space="0" w:color="auto"/>
                                <w:left w:val="none" w:sz="0" w:space="0" w:color="auto"/>
                                <w:bottom w:val="none" w:sz="0" w:space="0" w:color="auto"/>
                                <w:right w:val="none" w:sz="0" w:space="0" w:color="auto"/>
                              </w:divBdr>
                            </w:div>
                          </w:divsChild>
                        </w:div>
                        <w:div w:id="844324768">
                          <w:marLeft w:val="0"/>
                          <w:marRight w:val="0"/>
                          <w:marTop w:val="0"/>
                          <w:marBottom w:val="300"/>
                          <w:divBdr>
                            <w:top w:val="none" w:sz="0" w:space="0" w:color="auto"/>
                            <w:left w:val="none" w:sz="0" w:space="0" w:color="auto"/>
                            <w:bottom w:val="none" w:sz="0" w:space="0" w:color="auto"/>
                            <w:right w:val="none" w:sz="0" w:space="0" w:color="auto"/>
                          </w:divBdr>
                          <w:divsChild>
                            <w:div w:id="442381670">
                              <w:marLeft w:val="0"/>
                              <w:marRight w:val="0"/>
                              <w:marTop w:val="300"/>
                              <w:marBottom w:val="0"/>
                              <w:divBdr>
                                <w:top w:val="none" w:sz="0" w:space="0" w:color="auto"/>
                                <w:left w:val="none" w:sz="0" w:space="0" w:color="auto"/>
                                <w:bottom w:val="none" w:sz="0" w:space="0" w:color="auto"/>
                                <w:right w:val="none" w:sz="0" w:space="0" w:color="auto"/>
                              </w:divBdr>
                            </w:div>
                          </w:divsChild>
                        </w:div>
                        <w:div w:id="419759885">
                          <w:marLeft w:val="0"/>
                          <w:marRight w:val="0"/>
                          <w:marTop w:val="0"/>
                          <w:marBottom w:val="300"/>
                          <w:divBdr>
                            <w:top w:val="none" w:sz="0" w:space="0" w:color="auto"/>
                            <w:left w:val="none" w:sz="0" w:space="0" w:color="auto"/>
                            <w:bottom w:val="none" w:sz="0" w:space="0" w:color="auto"/>
                            <w:right w:val="none" w:sz="0" w:space="0" w:color="auto"/>
                          </w:divBdr>
                          <w:divsChild>
                            <w:div w:id="444927121">
                              <w:marLeft w:val="0"/>
                              <w:marRight w:val="300"/>
                              <w:marTop w:val="0"/>
                              <w:marBottom w:val="0"/>
                              <w:divBdr>
                                <w:top w:val="none" w:sz="0" w:space="0" w:color="auto"/>
                                <w:left w:val="none" w:sz="0" w:space="0" w:color="auto"/>
                                <w:bottom w:val="none" w:sz="0" w:space="0" w:color="auto"/>
                                <w:right w:val="none" w:sz="0" w:space="0" w:color="auto"/>
                              </w:divBdr>
                            </w:div>
                            <w:div w:id="265965434">
                              <w:marLeft w:val="0"/>
                              <w:marRight w:val="0"/>
                              <w:marTop w:val="0"/>
                              <w:marBottom w:val="0"/>
                              <w:divBdr>
                                <w:top w:val="none" w:sz="0" w:space="0" w:color="auto"/>
                                <w:left w:val="none" w:sz="0" w:space="0" w:color="auto"/>
                                <w:bottom w:val="none" w:sz="0" w:space="0" w:color="auto"/>
                                <w:right w:val="none" w:sz="0" w:space="0" w:color="auto"/>
                              </w:divBdr>
                            </w:div>
                          </w:divsChild>
                        </w:div>
                        <w:div w:id="266231275">
                          <w:marLeft w:val="0"/>
                          <w:marRight w:val="0"/>
                          <w:marTop w:val="0"/>
                          <w:marBottom w:val="300"/>
                          <w:divBdr>
                            <w:top w:val="none" w:sz="0" w:space="0" w:color="auto"/>
                            <w:left w:val="none" w:sz="0" w:space="0" w:color="auto"/>
                            <w:bottom w:val="none" w:sz="0" w:space="0" w:color="auto"/>
                            <w:right w:val="none" w:sz="0" w:space="0" w:color="auto"/>
                          </w:divBdr>
                          <w:divsChild>
                            <w:div w:id="235406126">
                              <w:marLeft w:val="0"/>
                              <w:marRight w:val="0"/>
                              <w:marTop w:val="300"/>
                              <w:marBottom w:val="0"/>
                              <w:divBdr>
                                <w:top w:val="none" w:sz="0" w:space="0" w:color="auto"/>
                                <w:left w:val="none" w:sz="0" w:space="0" w:color="auto"/>
                                <w:bottom w:val="none" w:sz="0" w:space="0" w:color="auto"/>
                                <w:right w:val="none" w:sz="0" w:space="0" w:color="auto"/>
                              </w:divBdr>
                            </w:div>
                          </w:divsChild>
                        </w:div>
                        <w:div w:id="410199106">
                          <w:marLeft w:val="0"/>
                          <w:marRight w:val="0"/>
                          <w:marTop w:val="0"/>
                          <w:marBottom w:val="300"/>
                          <w:divBdr>
                            <w:top w:val="none" w:sz="0" w:space="0" w:color="auto"/>
                            <w:left w:val="none" w:sz="0" w:space="0" w:color="auto"/>
                            <w:bottom w:val="none" w:sz="0" w:space="0" w:color="auto"/>
                            <w:right w:val="none" w:sz="0" w:space="0" w:color="auto"/>
                          </w:divBdr>
                          <w:divsChild>
                            <w:div w:id="694815099">
                              <w:marLeft w:val="0"/>
                              <w:marRight w:val="300"/>
                              <w:marTop w:val="0"/>
                              <w:marBottom w:val="0"/>
                              <w:divBdr>
                                <w:top w:val="none" w:sz="0" w:space="0" w:color="auto"/>
                                <w:left w:val="none" w:sz="0" w:space="0" w:color="auto"/>
                                <w:bottom w:val="none" w:sz="0" w:space="0" w:color="auto"/>
                                <w:right w:val="none" w:sz="0" w:space="0" w:color="auto"/>
                              </w:divBdr>
                            </w:div>
                            <w:div w:id="1061253145">
                              <w:marLeft w:val="0"/>
                              <w:marRight w:val="0"/>
                              <w:marTop w:val="0"/>
                              <w:marBottom w:val="0"/>
                              <w:divBdr>
                                <w:top w:val="none" w:sz="0" w:space="0" w:color="auto"/>
                                <w:left w:val="none" w:sz="0" w:space="0" w:color="auto"/>
                                <w:bottom w:val="none" w:sz="0" w:space="0" w:color="auto"/>
                                <w:right w:val="none" w:sz="0" w:space="0" w:color="auto"/>
                              </w:divBdr>
                            </w:div>
                          </w:divsChild>
                        </w:div>
                        <w:div w:id="899678372">
                          <w:marLeft w:val="0"/>
                          <w:marRight w:val="0"/>
                          <w:marTop w:val="0"/>
                          <w:marBottom w:val="300"/>
                          <w:divBdr>
                            <w:top w:val="none" w:sz="0" w:space="0" w:color="auto"/>
                            <w:left w:val="none" w:sz="0" w:space="0" w:color="auto"/>
                            <w:bottom w:val="none" w:sz="0" w:space="0" w:color="auto"/>
                            <w:right w:val="none" w:sz="0" w:space="0" w:color="auto"/>
                          </w:divBdr>
                          <w:divsChild>
                            <w:div w:id="78645697">
                              <w:marLeft w:val="0"/>
                              <w:marRight w:val="0"/>
                              <w:marTop w:val="300"/>
                              <w:marBottom w:val="0"/>
                              <w:divBdr>
                                <w:top w:val="none" w:sz="0" w:space="0" w:color="auto"/>
                                <w:left w:val="none" w:sz="0" w:space="0" w:color="auto"/>
                                <w:bottom w:val="none" w:sz="0" w:space="0" w:color="auto"/>
                                <w:right w:val="none" w:sz="0" w:space="0" w:color="auto"/>
                              </w:divBdr>
                            </w:div>
                          </w:divsChild>
                        </w:div>
                        <w:div w:id="747769779">
                          <w:marLeft w:val="0"/>
                          <w:marRight w:val="0"/>
                          <w:marTop w:val="0"/>
                          <w:marBottom w:val="300"/>
                          <w:divBdr>
                            <w:top w:val="none" w:sz="0" w:space="0" w:color="auto"/>
                            <w:left w:val="none" w:sz="0" w:space="0" w:color="auto"/>
                            <w:bottom w:val="none" w:sz="0" w:space="0" w:color="auto"/>
                            <w:right w:val="none" w:sz="0" w:space="0" w:color="auto"/>
                          </w:divBdr>
                          <w:divsChild>
                            <w:div w:id="344938044">
                              <w:marLeft w:val="0"/>
                              <w:marRight w:val="300"/>
                              <w:marTop w:val="0"/>
                              <w:marBottom w:val="0"/>
                              <w:divBdr>
                                <w:top w:val="none" w:sz="0" w:space="0" w:color="auto"/>
                                <w:left w:val="none" w:sz="0" w:space="0" w:color="auto"/>
                                <w:bottom w:val="none" w:sz="0" w:space="0" w:color="auto"/>
                                <w:right w:val="none" w:sz="0" w:space="0" w:color="auto"/>
                              </w:divBdr>
                            </w:div>
                            <w:div w:id="1370257965">
                              <w:marLeft w:val="0"/>
                              <w:marRight w:val="0"/>
                              <w:marTop w:val="0"/>
                              <w:marBottom w:val="0"/>
                              <w:divBdr>
                                <w:top w:val="none" w:sz="0" w:space="0" w:color="auto"/>
                                <w:left w:val="none" w:sz="0" w:space="0" w:color="auto"/>
                                <w:bottom w:val="none" w:sz="0" w:space="0" w:color="auto"/>
                                <w:right w:val="none" w:sz="0" w:space="0" w:color="auto"/>
                              </w:divBdr>
                            </w:div>
                          </w:divsChild>
                        </w:div>
                        <w:div w:id="12465320">
                          <w:marLeft w:val="0"/>
                          <w:marRight w:val="0"/>
                          <w:marTop w:val="0"/>
                          <w:marBottom w:val="300"/>
                          <w:divBdr>
                            <w:top w:val="none" w:sz="0" w:space="0" w:color="auto"/>
                            <w:left w:val="none" w:sz="0" w:space="0" w:color="auto"/>
                            <w:bottom w:val="none" w:sz="0" w:space="0" w:color="auto"/>
                            <w:right w:val="none" w:sz="0" w:space="0" w:color="auto"/>
                          </w:divBdr>
                          <w:divsChild>
                            <w:div w:id="1469283270">
                              <w:marLeft w:val="0"/>
                              <w:marRight w:val="0"/>
                              <w:marTop w:val="300"/>
                              <w:marBottom w:val="0"/>
                              <w:divBdr>
                                <w:top w:val="none" w:sz="0" w:space="0" w:color="auto"/>
                                <w:left w:val="none" w:sz="0" w:space="0" w:color="auto"/>
                                <w:bottom w:val="none" w:sz="0" w:space="0" w:color="auto"/>
                                <w:right w:val="none" w:sz="0" w:space="0" w:color="auto"/>
                              </w:divBdr>
                            </w:div>
                          </w:divsChild>
                        </w:div>
                        <w:div w:id="354813237">
                          <w:marLeft w:val="0"/>
                          <w:marRight w:val="0"/>
                          <w:marTop w:val="0"/>
                          <w:marBottom w:val="300"/>
                          <w:divBdr>
                            <w:top w:val="none" w:sz="0" w:space="0" w:color="auto"/>
                            <w:left w:val="none" w:sz="0" w:space="0" w:color="auto"/>
                            <w:bottom w:val="none" w:sz="0" w:space="0" w:color="auto"/>
                            <w:right w:val="none" w:sz="0" w:space="0" w:color="auto"/>
                          </w:divBdr>
                          <w:divsChild>
                            <w:div w:id="678317816">
                              <w:marLeft w:val="0"/>
                              <w:marRight w:val="300"/>
                              <w:marTop w:val="0"/>
                              <w:marBottom w:val="0"/>
                              <w:divBdr>
                                <w:top w:val="none" w:sz="0" w:space="0" w:color="auto"/>
                                <w:left w:val="none" w:sz="0" w:space="0" w:color="auto"/>
                                <w:bottom w:val="none" w:sz="0" w:space="0" w:color="auto"/>
                                <w:right w:val="none" w:sz="0" w:space="0" w:color="auto"/>
                              </w:divBdr>
                            </w:div>
                            <w:div w:id="410856255">
                              <w:marLeft w:val="0"/>
                              <w:marRight w:val="0"/>
                              <w:marTop w:val="0"/>
                              <w:marBottom w:val="0"/>
                              <w:divBdr>
                                <w:top w:val="none" w:sz="0" w:space="0" w:color="auto"/>
                                <w:left w:val="none" w:sz="0" w:space="0" w:color="auto"/>
                                <w:bottom w:val="none" w:sz="0" w:space="0" w:color="auto"/>
                                <w:right w:val="none" w:sz="0" w:space="0" w:color="auto"/>
                              </w:divBdr>
                            </w:div>
                          </w:divsChild>
                        </w:div>
                        <w:div w:id="1872377191">
                          <w:marLeft w:val="0"/>
                          <w:marRight w:val="0"/>
                          <w:marTop w:val="0"/>
                          <w:marBottom w:val="300"/>
                          <w:divBdr>
                            <w:top w:val="none" w:sz="0" w:space="0" w:color="auto"/>
                            <w:left w:val="none" w:sz="0" w:space="0" w:color="auto"/>
                            <w:bottom w:val="none" w:sz="0" w:space="0" w:color="auto"/>
                            <w:right w:val="none" w:sz="0" w:space="0" w:color="auto"/>
                          </w:divBdr>
                          <w:divsChild>
                            <w:div w:id="1027483820">
                              <w:marLeft w:val="0"/>
                              <w:marRight w:val="0"/>
                              <w:marTop w:val="300"/>
                              <w:marBottom w:val="0"/>
                              <w:divBdr>
                                <w:top w:val="none" w:sz="0" w:space="0" w:color="auto"/>
                                <w:left w:val="none" w:sz="0" w:space="0" w:color="auto"/>
                                <w:bottom w:val="none" w:sz="0" w:space="0" w:color="auto"/>
                                <w:right w:val="none" w:sz="0" w:space="0" w:color="auto"/>
                              </w:divBdr>
                            </w:div>
                          </w:divsChild>
                        </w:div>
                        <w:div w:id="278881311">
                          <w:marLeft w:val="0"/>
                          <w:marRight w:val="0"/>
                          <w:marTop w:val="0"/>
                          <w:marBottom w:val="300"/>
                          <w:divBdr>
                            <w:top w:val="none" w:sz="0" w:space="0" w:color="auto"/>
                            <w:left w:val="none" w:sz="0" w:space="0" w:color="auto"/>
                            <w:bottom w:val="none" w:sz="0" w:space="0" w:color="auto"/>
                            <w:right w:val="none" w:sz="0" w:space="0" w:color="auto"/>
                          </w:divBdr>
                          <w:divsChild>
                            <w:div w:id="1478064959">
                              <w:marLeft w:val="0"/>
                              <w:marRight w:val="300"/>
                              <w:marTop w:val="0"/>
                              <w:marBottom w:val="0"/>
                              <w:divBdr>
                                <w:top w:val="none" w:sz="0" w:space="0" w:color="auto"/>
                                <w:left w:val="none" w:sz="0" w:space="0" w:color="auto"/>
                                <w:bottom w:val="none" w:sz="0" w:space="0" w:color="auto"/>
                                <w:right w:val="none" w:sz="0" w:space="0" w:color="auto"/>
                              </w:divBdr>
                            </w:div>
                            <w:div w:id="1387949451">
                              <w:marLeft w:val="0"/>
                              <w:marRight w:val="0"/>
                              <w:marTop w:val="0"/>
                              <w:marBottom w:val="0"/>
                              <w:divBdr>
                                <w:top w:val="none" w:sz="0" w:space="0" w:color="auto"/>
                                <w:left w:val="none" w:sz="0" w:space="0" w:color="auto"/>
                                <w:bottom w:val="none" w:sz="0" w:space="0" w:color="auto"/>
                                <w:right w:val="none" w:sz="0" w:space="0" w:color="auto"/>
                              </w:divBdr>
                            </w:div>
                          </w:divsChild>
                        </w:div>
                        <w:div w:id="1337999642">
                          <w:marLeft w:val="0"/>
                          <w:marRight w:val="0"/>
                          <w:marTop w:val="0"/>
                          <w:marBottom w:val="300"/>
                          <w:divBdr>
                            <w:top w:val="none" w:sz="0" w:space="0" w:color="auto"/>
                            <w:left w:val="none" w:sz="0" w:space="0" w:color="auto"/>
                            <w:bottom w:val="none" w:sz="0" w:space="0" w:color="auto"/>
                            <w:right w:val="none" w:sz="0" w:space="0" w:color="auto"/>
                          </w:divBdr>
                          <w:divsChild>
                            <w:div w:id="454712322">
                              <w:marLeft w:val="0"/>
                              <w:marRight w:val="0"/>
                              <w:marTop w:val="300"/>
                              <w:marBottom w:val="0"/>
                              <w:divBdr>
                                <w:top w:val="none" w:sz="0" w:space="0" w:color="auto"/>
                                <w:left w:val="none" w:sz="0" w:space="0" w:color="auto"/>
                                <w:bottom w:val="none" w:sz="0" w:space="0" w:color="auto"/>
                                <w:right w:val="none" w:sz="0" w:space="0" w:color="auto"/>
                              </w:divBdr>
                            </w:div>
                          </w:divsChild>
                        </w:div>
                        <w:div w:id="1721395805">
                          <w:marLeft w:val="0"/>
                          <w:marRight w:val="0"/>
                          <w:marTop w:val="0"/>
                          <w:marBottom w:val="300"/>
                          <w:divBdr>
                            <w:top w:val="none" w:sz="0" w:space="0" w:color="auto"/>
                            <w:left w:val="none" w:sz="0" w:space="0" w:color="auto"/>
                            <w:bottom w:val="none" w:sz="0" w:space="0" w:color="auto"/>
                            <w:right w:val="none" w:sz="0" w:space="0" w:color="auto"/>
                          </w:divBdr>
                          <w:divsChild>
                            <w:div w:id="785005448">
                              <w:marLeft w:val="0"/>
                              <w:marRight w:val="300"/>
                              <w:marTop w:val="0"/>
                              <w:marBottom w:val="0"/>
                              <w:divBdr>
                                <w:top w:val="none" w:sz="0" w:space="0" w:color="auto"/>
                                <w:left w:val="none" w:sz="0" w:space="0" w:color="auto"/>
                                <w:bottom w:val="none" w:sz="0" w:space="0" w:color="auto"/>
                                <w:right w:val="none" w:sz="0" w:space="0" w:color="auto"/>
                              </w:divBdr>
                            </w:div>
                            <w:div w:id="1859149940">
                              <w:marLeft w:val="0"/>
                              <w:marRight w:val="0"/>
                              <w:marTop w:val="0"/>
                              <w:marBottom w:val="0"/>
                              <w:divBdr>
                                <w:top w:val="none" w:sz="0" w:space="0" w:color="auto"/>
                                <w:left w:val="none" w:sz="0" w:space="0" w:color="auto"/>
                                <w:bottom w:val="none" w:sz="0" w:space="0" w:color="auto"/>
                                <w:right w:val="none" w:sz="0" w:space="0" w:color="auto"/>
                              </w:divBdr>
                            </w:div>
                          </w:divsChild>
                        </w:div>
                        <w:div w:id="1285506722">
                          <w:marLeft w:val="0"/>
                          <w:marRight w:val="0"/>
                          <w:marTop w:val="0"/>
                          <w:marBottom w:val="300"/>
                          <w:divBdr>
                            <w:top w:val="none" w:sz="0" w:space="0" w:color="auto"/>
                            <w:left w:val="none" w:sz="0" w:space="0" w:color="auto"/>
                            <w:bottom w:val="none" w:sz="0" w:space="0" w:color="auto"/>
                            <w:right w:val="none" w:sz="0" w:space="0" w:color="auto"/>
                          </w:divBdr>
                          <w:divsChild>
                            <w:div w:id="311256026">
                              <w:marLeft w:val="0"/>
                              <w:marRight w:val="0"/>
                              <w:marTop w:val="300"/>
                              <w:marBottom w:val="0"/>
                              <w:divBdr>
                                <w:top w:val="none" w:sz="0" w:space="0" w:color="auto"/>
                                <w:left w:val="none" w:sz="0" w:space="0" w:color="auto"/>
                                <w:bottom w:val="none" w:sz="0" w:space="0" w:color="auto"/>
                                <w:right w:val="none" w:sz="0" w:space="0" w:color="auto"/>
                              </w:divBdr>
                            </w:div>
                          </w:divsChild>
                        </w:div>
                        <w:div w:id="1539467738">
                          <w:marLeft w:val="0"/>
                          <w:marRight w:val="0"/>
                          <w:marTop w:val="0"/>
                          <w:marBottom w:val="300"/>
                          <w:divBdr>
                            <w:top w:val="none" w:sz="0" w:space="0" w:color="auto"/>
                            <w:left w:val="none" w:sz="0" w:space="0" w:color="auto"/>
                            <w:bottom w:val="none" w:sz="0" w:space="0" w:color="auto"/>
                            <w:right w:val="none" w:sz="0" w:space="0" w:color="auto"/>
                          </w:divBdr>
                          <w:divsChild>
                            <w:div w:id="1600412063">
                              <w:marLeft w:val="0"/>
                              <w:marRight w:val="300"/>
                              <w:marTop w:val="0"/>
                              <w:marBottom w:val="0"/>
                              <w:divBdr>
                                <w:top w:val="none" w:sz="0" w:space="0" w:color="auto"/>
                                <w:left w:val="none" w:sz="0" w:space="0" w:color="auto"/>
                                <w:bottom w:val="none" w:sz="0" w:space="0" w:color="auto"/>
                                <w:right w:val="none" w:sz="0" w:space="0" w:color="auto"/>
                              </w:divBdr>
                            </w:div>
                            <w:div w:id="1102995392">
                              <w:marLeft w:val="0"/>
                              <w:marRight w:val="0"/>
                              <w:marTop w:val="0"/>
                              <w:marBottom w:val="0"/>
                              <w:divBdr>
                                <w:top w:val="none" w:sz="0" w:space="0" w:color="auto"/>
                                <w:left w:val="none" w:sz="0" w:space="0" w:color="auto"/>
                                <w:bottom w:val="none" w:sz="0" w:space="0" w:color="auto"/>
                                <w:right w:val="none" w:sz="0" w:space="0" w:color="auto"/>
                              </w:divBdr>
                            </w:div>
                          </w:divsChild>
                        </w:div>
                        <w:div w:id="1360472835">
                          <w:marLeft w:val="0"/>
                          <w:marRight w:val="0"/>
                          <w:marTop w:val="0"/>
                          <w:marBottom w:val="300"/>
                          <w:divBdr>
                            <w:top w:val="none" w:sz="0" w:space="0" w:color="auto"/>
                            <w:left w:val="none" w:sz="0" w:space="0" w:color="auto"/>
                            <w:bottom w:val="none" w:sz="0" w:space="0" w:color="auto"/>
                            <w:right w:val="none" w:sz="0" w:space="0" w:color="auto"/>
                          </w:divBdr>
                          <w:divsChild>
                            <w:div w:id="68816198">
                              <w:marLeft w:val="0"/>
                              <w:marRight w:val="0"/>
                              <w:marTop w:val="300"/>
                              <w:marBottom w:val="0"/>
                              <w:divBdr>
                                <w:top w:val="none" w:sz="0" w:space="0" w:color="auto"/>
                                <w:left w:val="none" w:sz="0" w:space="0" w:color="auto"/>
                                <w:bottom w:val="none" w:sz="0" w:space="0" w:color="auto"/>
                                <w:right w:val="none" w:sz="0" w:space="0" w:color="auto"/>
                              </w:divBdr>
                            </w:div>
                          </w:divsChild>
                        </w:div>
                        <w:div w:id="1521969750">
                          <w:marLeft w:val="0"/>
                          <w:marRight w:val="0"/>
                          <w:marTop w:val="0"/>
                          <w:marBottom w:val="300"/>
                          <w:divBdr>
                            <w:top w:val="none" w:sz="0" w:space="0" w:color="auto"/>
                            <w:left w:val="none" w:sz="0" w:space="0" w:color="auto"/>
                            <w:bottom w:val="none" w:sz="0" w:space="0" w:color="auto"/>
                            <w:right w:val="none" w:sz="0" w:space="0" w:color="auto"/>
                          </w:divBdr>
                          <w:divsChild>
                            <w:div w:id="612904893">
                              <w:marLeft w:val="0"/>
                              <w:marRight w:val="300"/>
                              <w:marTop w:val="0"/>
                              <w:marBottom w:val="0"/>
                              <w:divBdr>
                                <w:top w:val="none" w:sz="0" w:space="0" w:color="auto"/>
                                <w:left w:val="none" w:sz="0" w:space="0" w:color="auto"/>
                                <w:bottom w:val="none" w:sz="0" w:space="0" w:color="auto"/>
                                <w:right w:val="none" w:sz="0" w:space="0" w:color="auto"/>
                              </w:divBdr>
                            </w:div>
                            <w:div w:id="2030135506">
                              <w:marLeft w:val="0"/>
                              <w:marRight w:val="0"/>
                              <w:marTop w:val="0"/>
                              <w:marBottom w:val="0"/>
                              <w:divBdr>
                                <w:top w:val="none" w:sz="0" w:space="0" w:color="auto"/>
                                <w:left w:val="none" w:sz="0" w:space="0" w:color="auto"/>
                                <w:bottom w:val="none" w:sz="0" w:space="0" w:color="auto"/>
                                <w:right w:val="none" w:sz="0" w:space="0" w:color="auto"/>
                              </w:divBdr>
                            </w:div>
                          </w:divsChild>
                        </w:div>
                        <w:div w:id="1287663950">
                          <w:marLeft w:val="0"/>
                          <w:marRight w:val="0"/>
                          <w:marTop w:val="0"/>
                          <w:marBottom w:val="300"/>
                          <w:divBdr>
                            <w:top w:val="none" w:sz="0" w:space="0" w:color="auto"/>
                            <w:left w:val="none" w:sz="0" w:space="0" w:color="auto"/>
                            <w:bottom w:val="none" w:sz="0" w:space="0" w:color="auto"/>
                            <w:right w:val="none" w:sz="0" w:space="0" w:color="auto"/>
                          </w:divBdr>
                          <w:divsChild>
                            <w:div w:id="375814998">
                              <w:marLeft w:val="0"/>
                              <w:marRight w:val="0"/>
                              <w:marTop w:val="300"/>
                              <w:marBottom w:val="0"/>
                              <w:divBdr>
                                <w:top w:val="none" w:sz="0" w:space="0" w:color="auto"/>
                                <w:left w:val="none" w:sz="0" w:space="0" w:color="auto"/>
                                <w:bottom w:val="none" w:sz="0" w:space="0" w:color="auto"/>
                                <w:right w:val="none" w:sz="0" w:space="0" w:color="auto"/>
                              </w:divBdr>
                            </w:div>
                          </w:divsChild>
                        </w:div>
                        <w:div w:id="1015690498">
                          <w:marLeft w:val="0"/>
                          <w:marRight w:val="0"/>
                          <w:marTop w:val="0"/>
                          <w:marBottom w:val="300"/>
                          <w:divBdr>
                            <w:top w:val="none" w:sz="0" w:space="0" w:color="auto"/>
                            <w:left w:val="none" w:sz="0" w:space="0" w:color="auto"/>
                            <w:bottom w:val="none" w:sz="0" w:space="0" w:color="auto"/>
                            <w:right w:val="none" w:sz="0" w:space="0" w:color="auto"/>
                          </w:divBdr>
                          <w:divsChild>
                            <w:div w:id="609050208">
                              <w:marLeft w:val="0"/>
                              <w:marRight w:val="300"/>
                              <w:marTop w:val="0"/>
                              <w:marBottom w:val="0"/>
                              <w:divBdr>
                                <w:top w:val="none" w:sz="0" w:space="0" w:color="auto"/>
                                <w:left w:val="none" w:sz="0" w:space="0" w:color="auto"/>
                                <w:bottom w:val="none" w:sz="0" w:space="0" w:color="auto"/>
                                <w:right w:val="none" w:sz="0" w:space="0" w:color="auto"/>
                              </w:divBdr>
                            </w:div>
                            <w:div w:id="777528467">
                              <w:marLeft w:val="0"/>
                              <w:marRight w:val="0"/>
                              <w:marTop w:val="0"/>
                              <w:marBottom w:val="0"/>
                              <w:divBdr>
                                <w:top w:val="none" w:sz="0" w:space="0" w:color="auto"/>
                                <w:left w:val="none" w:sz="0" w:space="0" w:color="auto"/>
                                <w:bottom w:val="none" w:sz="0" w:space="0" w:color="auto"/>
                                <w:right w:val="none" w:sz="0" w:space="0" w:color="auto"/>
                              </w:divBdr>
                            </w:div>
                          </w:divsChild>
                        </w:div>
                        <w:div w:id="816263515">
                          <w:marLeft w:val="0"/>
                          <w:marRight w:val="0"/>
                          <w:marTop w:val="0"/>
                          <w:marBottom w:val="300"/>
                          <w:divBdr>
                            <w:top w:val="none" w:sz="0" w:space="0" w:color="auto"/>
                            <w:left w:val="none" w:sz="0" w:space="0" w:color="auto"/>
                            <w:bottom w:val="none" w:sz="0" w:space="0" w:color="auto"/>
                            <w:right w:val="none" w:sz="0" w:space="0" w:color="auto"/>
                          </w:divBdr>
                        </w:div>
                        <w:div w:id="2112973873">
                          <w:marLeft w:val="0"/>
                          <w:marRight w:val="0"/>
                          <w:marTop w:val="0"/>
                          <w:marBottom w:val="300"/>
                          <w:divBdr>
                            <w:top w:val="none" w:sz="0" w:space="0" w:color="auto"/>
                            <w:left w:val="none" w:sz="0" w:space="0" w:color="auto"/>
                            <w:bottom w:val="none" w:sz="0" w:space="0" w:color="auto"/>
                            <w:right w:val="none" w:sz="0" w:space="0" w:color="auto"/>
                          </w:divBdr>
                          <w:divsChild>
                            <w:div w:id="1984968653">
                              <w:marLeft w:val="0"/>
                              <w:marRight w:val="300"/>
                              <w:marTop w:val="0"/>
                              <w:marBottom w:val="0"/>
                              <w:divBdr>
                                <w:top w:val="none" w:sz="0" w:space="0" w:color="auto"/>
                                <w:left w:val="none" w:sz="0" w:space="0" w:color="auto"/>
                                <w:bottom w:val="none" w:sz="0" w:space="0" w:color="auto"/>
                                <w:right w:val="none" w:sz="0" w:space="0" w:color="auto"/>
                              </w:divBdr>
                            </w:div>
                            <w:div w:id="983776660">
                              <w:marLeft w:val="0"/>
                              <w:marRight w:val="0"/>
                              <w:marTop w:val="0"/>
                              <w:marBottom w:val="0"/>
                              <w:divBdr>
                                <w:top w:val="none" w:sz="0" w:space="0" w:color="auto"/>
                                <w:left w:val="none" w:sz="0" w:space="0" w:color="auto"/>
                                <w:bottom w:val="none" w:sz="0" w:space="0" w:color="auto"/>
                                <w:right w:val="none" w:sz="0" w:space="0" w:color="auto"/>
                              </w:divBdr>
                            </w:div>
                          </w:divsChild>
                        </w:div>
                        <w:div w:id="742143027">
                          <w:marLeft w:val="0"/>
                          <w:marRight w:val="0"/>
                          <w:marTop w:val="0"/>
                          <w:marBottom w:val="300"/>
                          <w:divBdr>
                            <w:top w:val="none" w:sz="0" w:space="0" w:color="auto"/>
                            <w:left w:val="none" w:sz="0" w:space="0" w:color="auto"/>
                            <w:bottom w:val="none" w:sz="0" w:space="0" w:color="auto"/>
                            <w:right w:val="none" w:sz="0" w:space="0" w:color="auto"/>
                          </w:divBdr>
                          <w:divsChild>
                            <w:div w:id="1279948179">
                              <w:marLeft w:val="0"/>
                              <w:marRight w:val="0"/>
                              <w:marTop w:val="300"/>
                              <w:marBottom w:val="0"/>
                              <w:divBdr>
                                <w:top w:val="none" w:sz="0" w:space="0" w:color="auto"/>
                                <w:left w:val="none" w:sz="0" w:space="0" w:color="auto"/>
                                <w:bottom w:val="none" w:sz="0" w:space="0" w:color="auto"/>
                                <w:right w:val="none" w:sz="0" w:space="0" w:color="auto"/>
                              </w:divBdr>
                            </w:div>
                          </w:divsChild>
                        </w:div>
                        <w:div w:id="692653725">
                          <w:marLeft w:val="0"/>
                          <w:marRight w:val="0"/>
                          <w:marTop w:val="0"/>
                          <w:marBottom w:val="300"/>
                          <w:divBdr>
                            <w:top w:val="none" w:sz="0" w:space="0" w:color="auto"/>
                            <w:left w:val="none" w:sz="0" w:space="0" w:color="auto"/>
                            <w:bottom w:val="none" w:sz="0" w:space="0" w:color="auto"/>
                            <w:right w:val="none" w:sz="0" w:space="0" w:color="auto"/>
                          </w:divBdr>
                          <w:divsChild>
                            <w:div w:id="462041238">
                              <w:marLeft w:val="0"/>
                              <w:marRight w:val="300"/>
                              <w:marTop w:val="0"/>
                              <w:marBottom w:val="0"/>
                              <w:divBdr>
                                <w:top w:val="none" w:sz="0" w:space="0" w:color="auto"/>
                                <w:left w:val="none" w:sz="0" w:space="0" w:color="auto"/>
                                <w:bottom w:val="none" w:sz="0" w:space="0" w:color="auto"/>
                                <w:right w:val="none" w:sz="0" w:space="0" w:color="auto"/>
                              </w:divBdr>
                            </w:div>
                            <w:div w:id="2072069659">
                              <w:marLeft w:val="0"/>
                              <w:marRight w:val="0"/>
                              <w:marTop w:val="0"/>
                              <w:marBottom w:val="0"/>
                              <w:divBdr>
                                <w:top w:val="none" w:sz="0" w:space="0" w:color="auto"/>
                                <w:left w:val="none" w:sz="0" w:space="0" w:color="auto"/>
                                <w:bottom w:val="none" w:sz="0" w:space="0" w:color="auto"/>
                                <w:right w:val="none" w:sz="0" w:space="0" w:color="auto"/>
                              </w:divBdr>
                            </w:div>
                          </w:divsChild>
                        </w:div>
                        <w:div w:id="1331103175">
                          <w:marLeft w:val="0"/>
                          <w:marRight w:val="0"/>
                          <w:marTop w:val="0"/>
                          <w:marBottom w:val="300"/>
                          <w:divBdr>
                            <w:top w:val="none" w:sz="0" w:space="0" w:color="auto"/>
                            <w:left w:val="none" w:sz="0" w:space="0" w:color="auto"/>
                            <w:bottom w:val="none" w:sz="0" w:space="0" w:color="auto"/>
                            <w:right w:val="none" w:sz="0" w:space="0" w:color="auto"/>
                          </w:divBdr>
                          <w:divsChild>
                            <w:div w:id="639578484">
                              <w:marLeft w:val="0"/>
                              <w:marRight w:val="0"/>
                              <w:marTop w:val="300"/>
                              <w:marBottom w:val="0"/>
                              <w:divBdr>
                                <w:top w:val="none" w:sz="0" w:space="0" w:color="auto"/>
                                <w:left w:val="none" w:sz="0" w:space="0" w:color="auto"/>
                                <w:bottom w:val="none" w:sz="0" w:space="0" w:color="auto"/>
                                <w:right w:val="none" w:sz="0" w:space="0" w:color="auto"/>
                              </w:divBdr>
                            </w:div>
                          </w:divsChild>
                        </w:div>
                        <w:div w:id="1892425338">
                          <w:marLeft w:val="0"/>
                          <w:marRight w:val="0"/>
                          <w:marTop w:val="0"/>
                          <w:marBottom w:val="300"/>
                          <w:divBdr>
                            <w:top w:val="none" w:sz="0" w:space="0" w:color="auto"/>
                            <w:left w:val="none" w:sz="0" w:space="0" w:color="auto"/>
                            <w:bottom w:val="none" w:sz="0" w:space="0" w:color="auto"/>
                            <w:right w:val="none" w:sz="0" w:space="0" w:color="auto"/>
                          </w:divBdr>
                          <w:divsChild>
                            <w:div w:id="837426760">
                              <w:marLeft w:val="0"/>
                              <w:marRight w:val="300"/>
                              <w:marTop w:val="0"/>
                              <w:marBottom w:val="0"/>
                              <w:divBdr>
                                <w:top w:val="none" w:sz="0" w:space="0" w:color="auto"/>
                                <w:left w:val="none" w:sz="0" w:space="0" w:color="auto"/>
                                <w:bottom w:val="none" w:sz="0" w:space="0" w:color="auto"/>
                                <w:right w:val="none" w:sz="0" w:space="0" w:color="auto"/>
                              </w:divBdr>
                            </w:div>
                            <w:div w:id="1136414919">
                              <w:marLeft w:val="0"/>
                              <w:marRight w:val="0"/>
                              <w:marTop w:val="0"/>
                              <w:marBottom w:val="0"/>
                              <w:divBdr>
                                <w:top w:val="none" w:sz="0" w:space="0" w:color="auto"/>
                                <w:left w:val="none" w:sz="0" w:space="0" w:color="auto"/>
                                <w:bottom w:val="none" w:sz="0" w:space="0" w:color="auto"/>
                                <w:right w:val="none" w:sz="0" w:space="0" w:color="auto"/>
                              </w:divBdr>
                            </w:div>
                          </w:divsChild>
                        </w:div>
                        <w:div w:id="1303316796">
                          <w:marLeft w:val="0"/>
                          <w:marRight w:val="0"/>
                          <w:marTop w:val="0"/>
                          <w:marBottom w:val="300"/>
                          <w:divBdr>
                            <w:top w:val="none" w:sz="0" w:space="0" w:color="auto"/>
                            <w:left w:val="none" w:sz="0" w:space="0" w:color="auto"/>
                            <w:bottom w:val="none" w:sz="0" w:space="0" w:color="auto"/>
                            <w:right w:val="none" w:sz="0" w:space="0" w:color="auto"/>
                          </w:divBdr>
                          <w:divsChild>
                            <w:div w:id="1115834135">
                              <w:marLeft w:val="0"/>
                              <w:marRight w:val="0"/>
                              <w:marTop w:val="300"/>
                              <w:marBottom w:val="0"/>
                              <w:divBdr>
                                <w:top w:val="none" w:sz="0" w:space="0" w:color="auto"/>
                                <w:left w:val="none" w:sz="0" w:space="0" w:color="auto"/>
                                <w:bottom w:val="none" w:sz="0" w:space="0" w:color="auto"/>
                                <w:right w:val="none" w:sz="0" w:space="0" w:color="auto"/>
                              </w:divBdr>
                            </w:div>
                          </w:divsChild>
                        </w:div>
                        <w:div w:id="104811443">
                          <w:marLeft w:val="0"/>
                          <w:marRight w:val="0"/>
                          <w:marTop w:val="0"/>
                          <w:marBottom w:val="300"/>
                          <w:divBdr>
                            <w:top w:val="none" w:sz="0" w:space="0" w:color="auto"/>
                            <w:left w:val="none" w:sz="0" w:space="0" w:color="auto"/>
                            <w:bottom w:val="none" w:sz="0" w:space="0" w:color="auto"/>
                            <w:right w:val="none" w:sz="0" w:space="0" w:color="auto"/>
                          </w:divBdr>
                          <w:divsChild>
                            <w:div w:id="1277252377">
                              <w:marLeft w:val="0"/>
                              <w:marRight w:val="300"/>
                              <w:marTop w:val="0"/>
                              <w:marBottom w:val="0"/>
                              <w:divBdr>
                                <w:top w:val="none" w:sz="0" w:space="0" w:color="auto"/>
                                <w:left w:val="none" w:sz="0" w:space="0" w:color="auto"/>
                                <w:bottom w:val="none" w:sz="0" w:space="0" w:color="auto"/>
                                <w:right w:val="none" w:sz="0" w:space="0" w:color="auto"/>
                              </w:divBdr>
                            </w:div>
                            <w:div w:id="234821834">
                              <w:marLeft w:val="0"/>
                              <w:marRight w:val="0"/>
                              <w:marTop w:val="0"/>
                              <w:marBottom w:val="0"/>
                              <w:divBdr>
                                <w:top w:val="none" w:sz="0" w:space="0" w:color="auto"/>
                                <w:left w:val="none" w:sz="0" w:space="0" w:color="auto"/>
                                <w:bottom w:val="none" w:sz="0" w:space="0" w:color="auto"/>
                                <w:right w:val="none" w:sz="0" w:space="0" w:color="auto"/>
                              </w:divBdr>
                            </w:div>
                          </w:divsChild>
                        </w:div>
                        <w:div w:id="1153446243">
                          <w:marLeft w:val="0"/>
                          <w:marRight w:val="0"/>
                          <w:marTop w:val="0"/>
                          <w:marBottom w:val="300"/>
                          <w:divBdr>
                            <w:top w:val="none" w:sz="0" w:space="0" w:color="auto"/>
                            <w:left w:val="none" w:sz="0" w:space="0" w:color="auto"/>
                            <w:bottom w:val="none" w:sz="0" w:space="0" w:color="auto"/>
                            <w:right w:val="none" w:sz="0" w:space="0" w:color="auto"/>
                          </w:divBdr>
                          <w:divsChild>
                            <w:div w:id="787090051">
                              <w:marLeft w:val="0"/>
                              <w:marRight w:val="0"/>
                              <w:marTop w:val="300"/>
                              <w:marBottom w:val="0"/>
                              <w:divBdr>
                                <w:top w:val="none" w:sz="0" w:space="0" w:color="auto"/>
                                <w:left w:val="none" w:sz="0" w:space="0" w:color="auto"/>
                                <w:bottom w:val="none" w:sz="0" w:space="0" w:color="auto"/>
                                <w:right w:val="none" w:sz="0" w:space="0" w:color="auto"/>
                              </w:divBdr>
                            </w:div>
                          </w:divsChild>
                        </w:div>
                        <w:div w:id="1274704580">
                          <w:marLeft w:val="0"/>
                          <w:marRight w:val="0"/>
                          <w:marTop w:val="0"/>
                          <w:marBottom w:val="300"/>
                          <w:divBdr>
                            <w:top w:val="none" w:sz="0" w:space="0" w:color="auto"/>
                            <w:left w:val="none" w:sz="0" w:space="0" w:color="auto"/>
                            <w:bottom w:val="none" w:sz="0" w:space="0" w:color="auto"/>
                            <w:right w:val="none" w:sz="0" w:space="0" w:color="auto"/>
                          </w:divBdr>
                          <w:divsChild>
                            <w:div w:id="862599561">
                              <w:marLeft w:val="0"/>
                              <w:marRight w:val="300"/>
                              <w:marTop w:val="0"/>
                              <w:marBottom w:val="0"/>
                              <w:divBdr>
                                <w:top w:val="none" w:sz="0" w:space="0" w:color="auto"/>
                                <w:left w:val="none" w:sz="0" w:space="0" w:color="auto"/>
                                <w:bottom w:val="none" w:sz="0" w:space="0" w:color="auto"/>
                                <w:right w:val="none" w:sz="0" w:space="0" w:color="auto"/>
                              </w:divBdr>
                            </w:div>
                            <w:div w:id="1364400155">
                              <w:marLeft w:val="0"/>
                              <w:marRight w:val="0"/>
                              <w:marTop w:val="0"/>
                              <w:marBottom w:val="0"/>
                              <w:divBdr>
                                <w:top w:val="none" w:sz="0" w:space="0" w:color="auto"/>
                                <w:left w:val="none" w:sz="0" w:space="0" w:color="auto"/>
                                <w:bottom w:val="none" w:sz="0" w:space="0" w:color="auto"/>
                                <w:right w:val="none" w:sz="0" w:space="0" w:color="auto"/>
                              </w:divBdr>
                            </w:div>
                          </w:divsChild>
                        </w:div>
                        <w:div w:id="573126649">
                          <w:marLeft w:val="0"/>
                          <w:marRight w:val="0"/>
                          <w:marTop w:val="0"/>
                          <w:marBottom w:val="300"/>
                          <w:divBdr>
                            <w:top w:val="none" w:sz="0" w:space="0" w:color="auto"/>
                            <w:left w:val="none" w:sz="0" w:space="0" w:color="auto"/>
                            <w:bottom w:val="none" w:sz="0" w:space="0" w:color="auto"/>
                            <w:right w:val="none" w:sz="0" w:space="0" w:color="auto"/>
                          </w:divBdr>
                          <w:divsChild>
                            <w:div w:id="1874533052">
                              <w:marLeft w:val="0"/>
                              <w:marRight w:val="0"/>
                              <w:marTop w:val="300"/>
                              <w:marBottom w:val="0"/>
                              <w:divBdr>
                                <w:top w:val="none" w:sz="0" w:space="0" w:color="auto"/>
                                <w:left w:val="none" w:sz="0" w:space="0" w:color="auto"/>
                                <w:bottom w:val="none" w:sz="0" w:space="0" w:color="auto"/>
                                <w:right w:val="none" w:sz="0" w:space="0" w:color="auto"/>
                              </w:divBdr>
                            </w:div>
                          </w:divsChild>
                        </w:div>
                        <w:div w:id="1547258203">
                          <w:marLeft w:val="0"/>
                          <w:marRight w:val="0"/>
                          <w:marTop w:val="0"/>
                          <w:marBottom w:val="300"/>
                          <w:divBdr>
                            <w:top w:val="none" w:sz="0" w:space="0" w:color="auto"/>
                            <w:left w:val="none" w:sz="0" w:space="0" w:color="auto"/>
                            <w:bottom w:val="none" w:sz="0" w:space="0" w:color="auto"/>
                            <w:right w:val="none" w:sz="0" w:space="0" w:color="auto"/>
                          </w:divBdr>
                          <w:divsChild>
                            <w:div w:id="1893541027">
                              <w:marLeft w:val="0"/>
                              <w:marRight w:val="300"/>
                              <w:marTop w:val="0"/>
                              <w:marBottom w:val="0"/>
                              <w:divBdr>
                                <w:top w:val="none" w:sz="0" w:space="0" w:color="auto"/>
                                <w:left w:val="none" w:sz="0" w:space="0" w:color="auto"/>
                                <w:bottom w:val="none" w:sz="0" w:space="0" w:color="auto"/>
                                <w:right w:val="none" w:sz="0" w:space="0" w:color="auto"/>
                              </w:divBdr>
                            </w:div>
                            <w:div w:id="204759943">
                              <w:marLeft w:val="0"/>
                              <w:marRight w:val="0"/>
                              <w:marTop w:val="0"/>
                              <w:marBottom w:val="0"/>
                              <w:divBdr>
                                <w:top w:val="none" w:sz="0" w:space="0" w:color="auto"/>
                                <w:left w:val="none" w:sz="0" w:space="0" w:color="auto"/>
                                <w:bottom w:val="none" w:sz="0" w:space="0" w:color="auto"/>
                                <w:right w:val="none" w:sz="0" w:space="0" w:color="auto"/>
                              </w:divBdr>
                            </w:div>
                          </w:divsChild>
                        </w:div>
                        <w:div w:id="747651999">
                          <w:marLeft w:val="0"/>
                          <w:marRight w:val="0"/>
                          <w:marTop w:val="0"/>
                          <w:marBottom w:val="300"/>
                          <w:divBdr>
                            <w:top w:val="none" w:sz="0" w:space="0" w:color="auto"/>
                            <w:left w:val="none" w:sz="0" w:space="0" w:color="auto"/>
                            <w:bottom w:val="none" w:sz="0" w:space="0" w:color="auto"/>
                            <w:right w:val="none" w:sz="0" w:space="0" w:color="auto"/>
                          </w:divBdr>
                          <w:divsChild>
                            <w:div w:id="1178421811">
                              <w:marLeft w:val="0"/>
                              <w:marRight w:val="0"/>
                              <w:marTop w:val="300"/>
                              <w:marBottom w:val="0"/>
                              <w:divBdr>
                                <w:top w:val="none" w:sz="0" w:space="0" w:color="auto"/>
                                <w:left w:val="none" w:sz="0" w:space="0" w:color="auto"/>
                                <w:bottom w:val="none" w:sz="0" w:space="0" w:color="auto"/>
                                <w:right w:val="none" w:sz="0" w:space="0" w:color="auto"/>
                              </w:divBdr>
                            </w:div>
                          </w:divsChild>
                        </w:div>
                        <w:div w:id="827284437">
                          <w:marLeft w:val="0"/>
                          <w:marRight w:val="0"/>
                          <w:marTop w:val="0"/>
                          <w:marBottom w:val="300"/>
                          <w:divBdr>
                            <w:top w:val="none" w:sz="0" w:space="0" w:color="auto"/>
                            <w:left w:val="none" w:sz="0" w:space="0" w:color="auto"/>
                            <w:bottom w:val="none" w:sz="0" w:space="0" w:color="auto"/>
                            <w:right w:val="none" w:sz="0" w:space="0" w:color="auto"/>
                          </w:divBdr>
                          <w:divsChild>
                            <w:div w:id="1346640029">
                              <w:marLeft w:val="0"/>
                              <w:marRight w:val="300"/>
                              <w:marTop w:val="0"/>
                              <w:marBottom w:val="0"/>
                              <w:divBdr>
                                <w:top w:val="none" w:sz="0" w:space="0" w:color="auto"/>
                                <w:left w:val="none" w:sz="0" w:space="0" w:color="auto"/>
                                <w:bottom w:val="none" w:sz="0" w:space="0" w:color="auto"/>
                                <w:right w:val="none" w:sz="0" w:space="0" w:color="auto"/>
                              </w:divBdr>
                            </w:div>
                            <w:div w:id="1582982552">
                              <w:marLeft w:val="0"/>
                              <w:marRight w:val="0"/>
                              <w:marTop w:val="0"/>
                              <w:marBottom w:val="0"/>
                              <w:divBdr>
                                <w:top w:val="none" w:sz="0" w:space="0" w:color="auto"/>
                                <w:left w:val="none" w:sz="0" w:space="0" w:color="auto"/>
                                <w:bottom w:val="none" w:sz="0" w:space="0" w:color="auto"/>
                                <w:right w:val="none" w:sz="0" w:space="0" w:color="auto"/>
                              </w:divBdr>
                            </w:div>
                          </w:divsChild>
                        </w:div>
                        <w:div w:id="1653826154">
                          <w:marLeft w:val="0"/>
                          <w:marRight w:val="0"/>
                          <w:marTop w:val="0"/>
                          <w:marBottom w:val="300"/>
                          <w:divBdr>
                            <w:top w:val="none" w:sz="0" w:space="0" w:color="auto"/>
                            <w:left w:val="none" w:sz="0" w:space="0" w:color="auto"/>
                            <w:bottom w:val="none" w:sz="0" w:space="0" w:color="auto"/>
                            <w:right w:val="none" w:sz="0" w:space="0" w:color="auto"/>
                          </w:divBdr>
                          <w:divsChild>
                            <w:div w:id="295455301">
                              <w:marLeft w:val="0"/>
                              <w:marRight w:val="0"/>
                              <w:marTop w:val="300"/>
                              <w:marBottom w:val="0"/>
                              <w:divBdr>
                                <w:top w:val="none" w:sz="0" w:space="0" w:color="auto"/>
                                <w:left w:val="none" w:sz="0" w:space="0" w:color="auto"/>
                                <w:bottom w:val="none" w:sz="0" w:space="0" w:color="auto"/>
                                <w:right w:val="none" w:sz="0" w:space="0" w:color="auto"/>
                              </w:divBdr>
                            </w:div>
                          </w:divsChild>
                        </w:div>
                        <w:div w:id="552810161">
                          <w:marLeft w:val="0"/>
                          <w:marRight w:val="0"/>
                          <w:marTop w:val="0"/>
                          <w:marBottom w:val="300"/>
                          <w:divBdr>
                            <w:top w:val="none" w:sz="0" w:space="0" w:color="auto"/>
                            <w:left w:val="none" w:sz="0" w:space="0" w:color="auto"/>
                            <w:bottom w:val="none" w:sz="0" w:space="0" w:color="auto"/>
                            <w:right w:val="none" w:sz="0" w:space="0" w:color="auto"/>
                          </w:divBdr>
                          <w:divsChild>
                            <w:div w:id="392855489">
                              <w:marLeft w:val="0"/>
                              <w:marRight w:val="300"/>
                              <w:marTop w:val="0"/>
                              <w:marBottom w:val="0"/>
                              <w:divBdr>
                                <w:top w:val="none" w:sz="0" w:space="0" w:color="auto"/>
                                <w:left w:val="none" w:sz="0" w:space="0" w:color="auto"/>
                                <w:bottom w:val="none" w:sz="0" w:space="0" w:color="auto"/>
                                <w:right w:val="none" w:sz="0" w:space="0" w:color="auto"/>
                              </w:divBdr>
                            </w:div>
                            <w:div w:id="1004237029">
                              <w:marLeft w:val="0"/>
                              <w:marRight w:val="0"/>
                              <w:marTop w:val="0"/>
                              <w:marBottom w:val="0"/>
                              <w:divBdr>
                                <w:top w:val="none" w:sz="0" w:space="0" w:color="auto"/>
                                <w:left w:val="none" w:sz="0" w:space="0" w:color="auto"/>
                                <w:bottom w:val="none" w:sz="0" w:space="0" w:color="auto"/>
                                <w:right w:val="none" w:sz="0" w:space="0" w:color="auto"/>
                              </w:divBdr>
                            </w:div>
                          </w:divsChild>
                        </w:div>
                        <w:div w:id="78138304">
                          <w:marLeft w:val="0"/>
                          <w:marRight w:val="0"/>
                          <w:marTop w:val="0"/>
                          <w:marBottom w:val="300"/>
                          <w:divBdr>
                            <w:top w:val="none" w:sz="0" w:space="0" w:color="auto"/>
                            <w:left w:val="none" w:sz="0" w:space="0" w:color="auto"/>
                            <w:bottom w:val="none" w:sz="0" w:space="0" w:color="auto"/>
                            <w:right w:val="none" w:sz="0" w:space="0" w:color="auto"/>
                          </w:divBdr>
                          <w:divsChild>
                            <w:div w:id="8266285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02878665">
                      <w:marLeft w:val="0"/>
                      <w:marRight w:val="0"/>
                      <w:marTop w:val="600"/>
                      <w:marBottom w:val="600"/>
                      <w:divBdr>
                        <w:top w:val="none" w:sz="0" w:space="0" w:color="auto"/>
                        <w:left w:val="none" w:sz="0" w:space="0" w:color="auto"/>
                        <w:bottom w:val="none" w:sz="0" w:space="0" w:color="auto"/>
                        <w:right w:val="none" w:sz="0" w:space="0" w:color="auto"/>
                      </w:divBdr>
                    </w:div>
                  </w:divsChild>
                </w:div>
                <w:div w:id="1817575529">
                  <w:marLeft w:val="0"/>
                  <w:marRight w:val="0"/>
                  <w:marTop w:val="450"/>
                  <w:marBottom w:val="600"/>
                  <w:divBdr>
                    <w:top w:val="none" w:sz="0" w:space="0" w:color="auto"/>
                    <w:left w:val="none" w:sz="0" w:space="11" w:color="E0E0FF"/>
                    <w:bottom w:val="none" w:sz="0" w:space="0" w:color="auto"/>
                    <w:right w:val="none" w:sz="0" w:space="0" w:color="auto"/>
                  </w:divBdr>
                  <w:divsChild>
                    <w:div w:id="1571966269">
                      <w:marLeft w:val="0"/>
                      <w:marRight w:val="0"/>
                      <w:marTop w:val="0"/>
                      <w:marBottom w:val="300"/>
                      <w:divBdr>
                        <w:top w:val="single" w:sz="6" w:space="11" w:color="E0E1E1"/>
                        <w:left w:val="single" w:sz="6" w:space="11" w:color="E0E1E1"/>
                        <w:bottom w:val="single" w:sz="6" w:space="11" w:color="E0E1E1"/>
                        <w:right w:val="single" w:sz="6" w:space="11" w:color="E0E1E1"/>
                      </w:divBdr>
                    </w:div>
                    <w:div w:id="362245813">
                      <w:marLeft w:val="0"/>
                      <w:marRight w:val="0"/>
                      <w:marTop w:val="0"/>
                      <w:marBottom w:val="300"/>
                      <w:divBdr>
                        <w:top w:val="single" w:sz="6" w:space="11" w:color="E0E1E1"/>
                        <w:left w:val="single" w:sz="6" w:space="11" w:color="E0E1E1"/>
                        <w:bottom w:val="single" w:sz="6" w:space="11" w:color="E0E1E1"/>
                        <w:right w:val="single" w:sz="6" w:space="11" w:color="E0E1E1"/>
                      </w:divBdr>
                    </w:div>
                    <w:div w:id="370113989">
                      <w:marLeft w:val="0"/>
                      <w:marRight w:val="0"/>
                      <w:marTop w:val="0"/>
                      <w:marBottom w:val="300"/>
                      <w:divBdr>
                        <w:top w:val="single" w:sz="6" w:space="11" w:color="E0E1E1"/>
                        <w:left w:val="single" w:sz="6" w:space="11" w:color="E0E1E1"/>
                        <w:bottom w:val="single" w:sz="6" w:space="11" w:color="E0E1E1"/>
                        <w:right w:val="single" w:sz="6" w:space="11" w:color="E0E1E1"/>
                      </w:divBdr>
                    </w:div>
                    <w:div w:id="1994288094">
                      <w:marLeft w:val="0"/>
                      <w:marRight w:val="0"/>
                      <w:marTop w:val="0"/>
                      <w:marBottom w:val="300"/>
                      <w:divBdr>
                        <w:top w:val="single" w:sz="6" w:space="11" w:color="E0E1E1"/>
                        <w:left w:val="single" w:sz="6" w:space="11" w:color="E0E1E1"/>
                        <w:bottom w:val="single" w:sz="6" w:space="11" w:color="E0E1E1"/>
                        <w:right w:val="single" w:sz="6" w:space="11" w:color="E0E1E1"/>
                      </w:divBdr>
                    </w:div>
                    <w:div w:id="1659454627">
                      <w:marLeft w:val="0"/>
                      <w:marRight w:val="0"/>
                      <w:marTop w:val="0"/>
                      <w:marBottom w:val="300"/>
                      <w:divBdr>
                        <w:top w:val="single" w:sz="6" w:space="11" w:color="E0E1E1"/>
                        <w:left w:val="single" w:sz="6" w:space="11" w:color="E0E1E1"/>
                        <w:bottom w:val="single" w:sz="6" w:space="11" w:color="E0E1E1"/>
                        <w:right w:val="single" w:sz="6" w:space="11" w:color="E0E1E1"/>
                      </w:divBdr>
                      <w:divsChild>
                        <w:div w:id="1485321272">
                          <w:marLeft w:val="0"/>
                          <w:marRight w:val="0"/>
                          <w:marTop w:val="0"/>
                          <w:marBottom w:val="0"/>
                          <w:divBdr>
                            <w:top w:val="none" w:sz="0" w:space="0" w:color="auto"/>
                            <w:left w:val="none" w:sz="0" w:space="0" w:color="auto"/>
                            <w:bottom w:val="none" w:sz="0" w:space="0" w:color="auto"/>
                            <w:right w:val="none" w:sz="0" w:space="0" w:color="auto"/>
                          </w:divBdr>
                        </w:div>
                      </w:divsChild>
                    </w:div>
                    <w:div w:id="1175002272">
                      <w:marLeft w:val="0"/>
                      <w:marRight w:val="0"/>
                      <w:marTop w:val="0"/>
                      <w:marBottom w:val="300"/>
                      <w:divBdr>
                        <w:top w:val="single" w:sz="6" w:space="11" w:color="E0E1E1"/>
                        <w:left w:val="single" w:sz="6" w:space="11" w:color="E0E1E1"/>
                        <w:bottom w:val="single" w:sz="6" w:space="11" w:color="E0E1E1"/>
                        <w:right w:val="single" w:sz="6" w:space="11" w:color="E0E1E1"/>
                      </w:divBdr>
                      <w:divsChild>
                        <w:div w:id="1235816724">
                          <w:marLeft w:val="0"/>
                          <w:marRight w:val="0"/>
                          <w:marTop w:val="0"/>
                          <w:marBottom w:val="0"/>
                          <w:divBdr>
                            <w:top w:val="none" w:sz="0" w:space="0" w:color="auto"/>
                            <w:left w:val="none" w:sz="0" w:space="0" w:color="auto"/>
                            <w:bottom w:val="none" w:sz="0" w:space="0" w:color="auto"/>
                            <w:right w:val="none" w:sz="0" w:space="0" w:color="auto"/>
                          </w:divBdr>
                        </w:div>
                      </w:divsChild>
                    </w:div>
                    <w:div w:id="1087732987">
                      <w:marLeft w:val="0"/>
                      <w:marRight w:val="0"/>
                      <w:marTop w:val="0"/>
                      <w:marBottom w:val="300"/>
                      <w:divBdr>
                        <w:top w:val="single" w:sz="6" w:space="11" w:color="E0E1E1"/>
                        <w:left w:val="single" w:sz="6" w:space="11" w:color="E0E1E1"/>
                        <w:bottom w:val="single" w:sz="6" w:space="11" w:color="E0E1E1"/>
                        <w:right w:val="single" w:sz="6" w:space="11" w:color="E0E1E1"/>
                      </w:divBdr>
                    </w:div>
                    <w:div w:id="158162359">
                      <w:marLeft w:val="0"/>
                      <w:marRight w:val="0"/>
                      <w:marTop w:val="0"/>
                      <w:marBottom w:val="0"/>
                      <w:divBdr>
                        <w:top w:val="single" w:sz="6" w:space="11" w:color="E0E1E1"/>
                        <w:left w:val="single" w:sz="6" w:space="11" w:color="E0E1E1"/>
                        <w:bottom w:val="single" w:sz="6" w:space="11" w:color="E0E1E1"/>
                        <w:right w:val="single" w:sz="6" w:space="11" w:color="E0E1E1"/>
                      </w:divBdr>
                      <w:divsChild>
                        <w:div w:id="1576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6176">
          <w:marLeft w:val="0"/>
          <w:marRight w:val="0"/>
          <w:marTop w:val="0"/>
          <w:marBottom w:val="0"/>
          <w:divBdr>
            <w:top w:val="none" w:sz="0" w:space="0" w:color="auto"/>
            <w:left w:val="none" w:sz="0" w:space="0" w:color="auto"/>
            <w:bottom w:val="none" w:sz="0" w:space="0" w:color="auto"/>
            <w:right w:val="none" w:sz="0" w:space="0" w:color="auto"/>
          </w:divBdr>
          <w:divsChild>
            <w:div w:id="444933311">
              <w:marLeft w:val="0"/>
              <w:marRight w:val="0"/>
              <w:marTop w:val="0"/>
              <w:marBottom w:val="0"/>
              <w:divBdr>
                <w:top w:val="none" w:sz="0" w:space="0" w:color="auto"/>
                <w:left w:val="none" w:sz="0" w:space="0" w:color="auto"/>
                <w:bottom w:val="none" w:sz="0" w:space="0" w:color="auto"/>
                <w:right w:val="none" w:sz="0" w:space="0" w:color="auto"/>
              </w:divBdr>
              <w:divsChild>
                <w:div w:id="1027833352">
                  <w:marLeft w:val="0"/>
                  <w:marRight w:val="0"/>
                  <w:marTop w:val="0"/>
                  <w:marBottom w:val="0"/>
                  <w:divBdr>
                    <w:top w:val="none" w:sz="0" w:space="0" w:color="auto"/>
                    <w:left w:val="none" w:sz="0" w:space="0" w:color="auto"/>
                    <w:bottom w:val="none" w:sz="0" w:space="0" w:color="auto"/>
                    <w:right w:val="none" w:sz="0" w:space="0" w:color="auto"/>
                  </w:divBdr>
                  <w:divsChild>
                    <w:div w:id="1146583097">
                      <w:marLeft w:val="0"/>
                      <w:marRight w:val="0"/>
                      <w:marTop w:val="0"/>
                      <w:marBottom w:val="0"/>
                      <w:divBdr>
                        <w:top w:val="none" w:sz="0" w:space="0" w:color="auto"/>
                        <w:left w:val="none" w:sz="0" w:space="0" w:color="auto"/>
                        <w:bottom w:val="none" w:sz="0" w:space="0" w:color="auto"/>
                        <w:right w:val="none" w:sz="0" w:space="0" w:color="auto"/>
                      </w:divBdr>
                      <w:divsChild>
                        <w:div w:id="373385245">
                          <w:marLeft w:val="-225"/>
                          <w:marRight w:val="-225"/>
                          <w:marTop w:val="0"/>
                          <w:marBottom w:val="0"/>
                          <w:divBdr>
                            <w:top w:val="none" w:sz="0" w:space="0" w:color="auto"/>
                            <w:left w:val="none" w:sz="0" w:space="0" w:color="auto"/>
                            <w:bottom w:val="none" w:sz="0" w:space="0" w:color="auto"/>
                            <w:right w:val="none" w:sz="0" w:space="0" w:color="auto"/>
                          </w:divBdr>
                          <w:divsChild>
                            <w:div w:id="788358359">
                              <w:marLeft w:val="0"/>
                              <w:marRight w:val="0"/>
                              <w:marTop w:val="0"/>
                              <w:marBottom w:val="0"/>
                              <w:divBdr>
                                <w:top w:val="none" w:sz="0" w:space="0" w:color="auto"/>
                                <w:left w:val="none" w:sz="0" w:space="0" w:color="auto"/>
                                <w:bottom w:val="none" w:sz="0" w:space="0" w:color="auto"/>
                                <w:right w:val="none" w:sz="0" w:space="0" w:color="auto"/>
                              </w:divBdr>
                              <w:divsChild>
                                <w:div w:id="1523736914">
                                  <w:marLeft w:val="0"/>
                                  <w:marRight w:val="0"/>
                                  <w:marTop w:val="120"/>
                                  <w:marBottom w:val="120"/>
                                  <w:divBdr>
                                    <w:top w:val="none" w:sz="0" w:space="0" w:color="auto"/>
                                    <w:left w:val="none" w:sz="0" w:space="0" w:color="auto"/>
                                    <w:bottom w:val="none" w:sz="0" w:space="0" w:color="auto"/>
                                    <w:right w:val="none" w:sz="0" w:space="0" w:color="auto"/>
                                  </w:divBdr>
                                  <w:divsChild>
                                    <w:div w:id="2055618283">
                                      <w:marLeft w:val="0"/>
                                      <w:marRight w:val="0"/>
                                      <w:marTop w:val="0"/>
                                      <w:marBottom w:val="0"/>
                                      <w:divBdr>
                                        <w:top w:val="none" w:sz="0" w:space="0" w:color="auto"/>
                                        <w:left w:val="none" w:sz="0" w:space="0" w:color="auto"/>
                                        <w:bottom w:val="none" w:sz="0" w:space="0" w:color="auto"/>
                                        <w:right w:val="none" w:sz="0" w:space="0" w:color="auto"/>
                                      </w:divBdr>
                                      <w:divsChild>
                                        <w:div w:id="1386611345">
                                          <w:marLeft w:val="0"/>
                                          <w:marRight w:val="0"/>
                                          <w:marTop w:val="0"/>
                                          <w:marBottom w:val="0"/>
                                          <w:divBdr>
                                            <w:top w:val="none" w:sz="0" w:space="0" w:color="auto"/>
                                            <w:left w:val="none" w:sz="0" w:space="0" w:color="auto"/>
                                            <w:bottom w:val="none" w:sz="0" w:space="0" w:color="auto"/>
                                            <w:right w:val="none" w:sz="0" w:space="0" w:color="auto"/>
                                          </w:divBdr>
                                          <w:divsChild>
                                            <w:div w:id="10123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55740">
                              <w:marLeft w:val="0"/>
                              <w:marRight w:val="0"/>
                              <w:marTop w:val="0"/>
                              <w:marBottom w:val="0"/>
                              <w:divBdr>
                                <w:top w:val="none" w:sz="0" w:space="0" w:color="auto"/>
                                <w:left w:val="none" w:sz="0" w:space="0" w:color="auto"/>
                                <w:bottom w:val="none" w:sz="0" w:space="0" w:color="auto"/>
                                <w:right w:val="none" w:sz="0" w:space="0" w:color="auto"/>
                              </w:divBdr>
                              <w:divsChild>
                                <w:div w:id="1882786526">
                                  <w:marLeft w:val="0"/>
                                  <w:marRight w:val="0"/>
                                  <w:marTop w:val="120"/>
                                  <w:marBottom w:val="120"/>
                                  <w:divBdr>
                                    <w:top w:val="none" w:sz="0" w:space="0" w:color="auto"/>
                                    <w:left w:val="none" w:sz="0" w:space="0" w:color="auto"/>
                                    <w:bottom w:val="none" w:sz="0" w:space="0" w:color="auto"/>
                                    <w:right w:val="none" w:sz="0" w:space="0" w:color="auto"/>
                                  </w:divBdr>
                                  <w:divsChild>
                                    <w:div w:id="882205853">
                                      <w:marLeft w:val="0"/>
                                      <w:marRight w:val="0"/>
                                      <w:marTop w:val="0"/>
                                      <w:marBottom w:val="0"/>
                                      <w:divBdr>
                                        <w:top w:val="none" w:sz="0" w:space="0" w:color="auto"/>
                                        <w:left w:val="none" w:sz="0" w:space="0" w:color="auto"/>
                                        <w:bottom w:val="none" w:sz="0" w:space="0" w:color="auto"/>
                                        <w:right w:val="none" w:sz="0" w:space="0" w:color="auto"/>
                                      </w:divBdr>
                                      <w:divsChild>
                                        <w:div w:id="1981305786">
                                          <w:marLeft w:val="0"/>
                                          <w:marRight w:val="0"/>
                                          <w:marTop w:val="0"/>
                                          <w:marBottom w:val="0"/>
                                          <w:divBdr>
                                            <w:top w:val="none" w:sz="0" w:space="0" w:color="auto"/>
                                            <w:left w:val="none" w:sz="0" w:space="0" w:color="auto"/>
                                            <w:bottom w:val="none" w:sz="0" w:space="0" w:color="auto"/>
                                            <w:right w:val="none" w:sz="0" w:space="0" w:color="auto"/>
                                          </w:divBdr>
                                          <w:divsChild>
                                            <w:div w:id="1267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6603">
                              <w:marLeft w:val="0"/>
                              <w:marRight w:val="0"/>
                              <w:marTop w:val="0"/>
                              <w:marBottom w:val="0"/>
                              <w:divBdr>
                                <w:top w:val="none" w:sz="0" w:space="0" w:color="auto"/>
                                <w:left w:val="none" w:sz="0" w:space="0" w:color="auto"/>
                                <w:bottom w:val="none" w:sz="0" w:space="0" w:color="auto"/>
                                <w:right w:val="none" w:sz="0" w:space="0" w:color="auto"/>
                              </w:divBdr>
                              <w:divsChild>
                                <w:div w:id="818961371">
                                  <w:marLeft w:val="0"/>
                                  <w:marRight w:val="0"/>
                                  <w:marTop w:val="120"/>
                                  <w:marBottom w:val="120"/>
                                  <w:divBdr>
                                    <w:top w:val="none" w:sz="0" w:space="0" w:color="auto"/>
                                    <w:left w:val="none" w:sz="0" w:space="0" w:color="auto"/>
                                    <w:bottom w:val="none" w:sz="0" w:space="0" w:color="auto"/>
                                    <w:right w:val="none" w:sz="0" w:space="0" w:color="auto"/>
                                  </w:divBdr>
                                  <w:divsChild>
                                    <w:div w:id="1595745050">
                                      <w:marLeft w:val="0"/>
                                      <w:marRight w:val="0"/>
                                      <w:marTop w:val="0"/>
                                      <w:marBottom w:val="0"/>
                                      <w:divBdr>
                                        <w:top w:val="none" w:sz="0" w:space="0" w:color="auto"/>
                                        <w:left w:val="none" w:sz="0" w:space="0" w:color="auto"/>
                                        <w:bottom w:val="none" w:sz="0" w:space="0" w:color="auto"/>
                                        <w:right w:val="none" w:sz="0" w:space="0" w:color="auto"/>
                                      </w:divBdr>
                                      <w:divsChild>
                                        <w:div w:id="915046141">
                                          <w:marLeft w:val="0"/>
                                          <w:marRight w:val="0"/>
                                          <w:marTop w:val="0"/>
                                          <w:marBottom w:val="0"/>
                                          <w:divBdr>
                                            <w:top w:val="none" w:sz="0" w:space="0" w:color="auto"/>
                                            <w:left w:val="none" w:sz="0" w:space="0" w:color="auto"/>
                                            <w:bottom w:val="none" w:sz="0" w:space="0" w:color="auto"/>
                                            <w:right w:val="none" w:sz="0" w:space="0" w:color="auto"/>
                                          </w:divBdr>
                                          <w:divsChild>
                                            <w:div w:id="724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72150">
                              <w:marLeft w:val="0"/>
                              <w:marRight w:val="0"/>
                              <w:marTop w:val="0"/>
                              <w:marBottom w:val="0"/>
                              <w:divBdr>
                                <w:top w:val="none" w:sz="0" w:space="0" w:color="auto"/>
                                <w:left w:val="none" w:sz="0" w:space="0" w:color="auto"/>
                                <w:bottom w:val="none" w:sz="0" w:space="0" w:color="auto"/>
                                <w:right w:val="none" w:sz="0" w:space="0" w:color="auto"/>
                              </w:divBdr>
                              <w:divsChild>
                                <w:div w:id="1593318125">
                                  <w:marLeft w:val="0"/>
                                  <w:marRight w:val="0"/>
                                  <w:marTop w:val="120"/>
                                  <w:marBottom w:val="120"/>
                                  <w:divBdr>
                                    <w:top w:val="none" w:sz="0" w:space="0" w:color="auto"/>
                                    <w:left w:val="none" w:sz="0" w:space="0" w:color="auto"/>
                                    <w:bottom w:val="none" w:sz="0" w:space="0" w:color="auto"/>
                                    <w:right w:val="none" w:sz="0" w:space="0" w:color="auto"/>
                                  </w:divBdr>
                                  <w:divsChild>
                                    <w:div w:id="1039280473">
                                      <w:marLeft w:val="0"/>
                                      <w:marRight w:val="0"/>
                                      <w:marTop w:val="0"/>
                                      <w:marBottom w:val="0"/>
                                      <w:divBdr>
                                        <w:top w:val="none" w:sz="0" w:space="0" w:color="auto"/>
                                        <w:left w:val="none" w:sz="0" w:space="0" w:color="auto"/>
                                        <w:bottom w:val="none" w:sz="0" w:space="0" w:color="auto"/>
                                        <w:right w:val="none" w:sz="0" w:space="0" w:color="auto"/>
                                      </w:divBdr>
                                      <w:divsChild>
                                        <w:div w:id="1205412087">
                                          <w:marLeft w:val="0"/>
                                          <w:marRight w:val="0"/>
                                          <w:marTop w:val="0"/>
                                          <w:marBottom w:val="0"/>
                                          <w:divBdr>
                                            <w:top w:val="none" w:sz="0" w:space="0" w:color="auto"/>
                                            <w:left w:val="none" w:sz="0" w:space="0" w:color="auto"/>
                                            <w:bottom w:val="none" w:sz="0" w:space="0" w:color="auto"/>
                                            <w:right w:val="none" w:sz="0" w:space="0" w:color="auto"/>
                                          </w:divBdr>
                                          <w:divsChild>
                                            <w:div w:id="9710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89850">
              <w:marLeft w:val="0"/>
              <w:marRight w:val="0"/>
              <w:marTop w:val="0"/>
              <w:marBottom w:val="0"/>
              <w:divBdr>
                <w:top w:val="none" w:sz="0" w:space="0" w:color="auto"/>
                <w:left w:val="none" w:sz="0" w:space="0" w:color="auto"/>
                <w:bottom w:val="none" w:sz="0" w:space="0" w:color="auto"/>
                <w:right w:val="none" w:sz="0" w:space="0" w:color="auto"/>
              </w:divBdr>
              <w:divsChild>
                <w:div w:id="224991645">
                  <w:marLeft w:val="0"/>
                  <w:marRight w:val="0"/>
                  <w:marTop w:val="0"/>
                  <w:marBottom w:val="0"/>
                  <w:divBdr>
                    <w:top w:val="single" w:sz="6" w:space="0" w:color="E0E1E1"/>
                    <w:left w:val="single" w:sz="6" w:space="0" w:color="E0E1E1"/>
                    <w:bottom w:val="single" w:sz="6" w:space="0" w:color="E0E1E1"/>
                    <w:right w:val="single" w:sz="6" w:space="0" w:color="E0E1E1"/>
                  </w:divBdr>
                  <w:divsChild>
                    <w:div w:id="701589618">
                      <w:marLeft w:val="0"/>
                      <w:marRight w:val="0"/>
                      <w:marTop w:val="0"/>
                      <w:marBottom w:val="0"/>
                      <w:divBdr>
                        <w:top w:val="none" w:sz="0" w:space="0" w:color="auto"/>
                        <w:left w:val="none" w:sz="0" w:space="0" w:color="auto"/>
                        <w:bottom w:val="none" w:sz="0" w:space="0" w:color="auto"/>
                        <w:right w:val="none" w:sz="0" w:space="0" w:color="auto"/>
                      </w:divBdr>
                      <w:divsChild>
                        <w:div w:id="1678537817">
                          <w:marLeft w:val="-225"/>
                          <w:marRight w:val="-225"/>
                          <w:marTop w:val="0"/>
                          <w:marBottom w:val="0"/>
                          <w:divBdr>
                            <w:top w:val="none" w:sz="0" w:space="0" w:color="auto"/>
                            <w:left w:val="none" w:sz="0" w:space="0" w:color="auto"/>
                            <w:bottom w:val="none" w:sz="0" w:space="0" w:color="auto"/>
                            <w:right w:val="none" w:sz="0" w:space="0" w:color="auto"/>
                          </w:divBdr>
                          <w:divsChild>
                            <w:div w:id="1852795957">
                              <w:marLeft w:val="0"/>
                              <w:marRight w:val="0"/>
                              <w:marTop w:val="0"/>
                              <w:marBottom w:val="0"/>
                              <w:divBdr>
                                <w:top w:val="none" w:sz="0" w:space="0" w:color="auto"/>
                                <w:left w:val="none" w:sz="0" w:space="0" w:color="auto"/>
                                <w:bottom w:val="none" w:sz="0" w:space="0" w:color="auto"/>
                                <w:right w:val="none" w:sz="0" w:space="0" w:color="auto"/>
                              </w:divBdr>
                              <w:divsChild>
                                <w:div w:id="2060013963">
                                  <w:marLeft w:val="0"/>
                                  <w:marRight w:val="0"/>
                                  <w:marTop w:val="120"/>
                                  <w:marBottom w:val="120"/>
                                  <w:divBdr>
                                    <w:top w:val="none" w:sz="0" w:space="0" w:color="auto"/>
                                    <w:left w:val="none" w:sz="0" w:space="0" w:color="auto"/>
                                    <w:bottom w:val="none" w:sz="0" w:space="0" w:color="auto"/>
                                    <w:right w:val="none" w:sz="0" w:space="0" w:color="auto"/>
                                  </w:divBdr>
                                  <w:divsChild>
                                    <w:div w:id="1084037528">
                                      <w:marLeft w:val="0"/>
                                      <w:marRight w:val="0"/>
                                      <w:marTop w:val="0"/>
                                      <w:marBottom w:val="0"/>
                                      <w:divBdr>
                                        <w:top w:val="none" w:sz="0" w:space="0" w:color="auto"/>
                                        <w:left w:val="none" w:sz="0" w:space="0" w:color="auto"/>
                                        <w:bottom w:val="none" w:sz="0" w:space="0" w:color="auto"/>
                                        <w:right w:val="none" w:sz="0" w:space="0" w:color="auto"/>
                                      </w:divBdr>
                                      <w:divsChild>
                                        <w:div w:id="374549932">
                                          <w:marLeft w:val="0"/>
                                          <w:marRight w:val="0"/>
                                          <w:marTop w:val="60"/>
                                          <w:marBottom w:val="60"/>
                                          <w:divBdr>
                                            <w:top w:val="none" w:sz="0" w:space="0" w:color="auto"/>
                                            <w:left w:val="none" w:sz="0" w:space="0" w:color="auto"/>
                                            <w:bottom w:val="none" w:sz="0" w:space="0" w:color="auto"/>
                                            <w:right w:val="none" w:sz="0" w:space="0" w:color="auto"/>
                                          </w:divBdr>
                                          <w:divsChild>
                                            <w:div w:id="11258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otyara12.ru/iot/keenetic-mqtt/" TargetMode="External"/><Relationship Id="rId299" Type="http://schemas.openxmlformats.org/officeDocument/2006/relationships/hyperlink" Target="https://kotyara12.ru/iot/esp8266mqtt/comment-page-1/" TargetMode="External"/><Relationship Id="rId21" Type="http://schemas.openxmlformats.org/officeDocument/2006/relationships/image" Target="media/image6.png"/><Relationship Id="rId63" Type="http://schemas.openxmlformats.org/officeDocument/2006/relationships/hyperlink" Target="https://t.me/kotyara12" TargetMode="External"/><Relationship Id="rId159" Type="http://schemas.openxmlformats.org/officeDocument/2006/relationships/hyperlink" Target="https://kotyara12.ru/iot/keenetic-mqtt/" TargetMode="External"/><Relationship Id="rId324" Type="http://schemas.openxmlformats.org/officeDocument/2006/relationships/hyperlink" Target="https://kotyara12.ru/tag/%d0%bf%d0%b0%d1%80%d1%81%d0%b5%d1%80%d1%8b/" TargetMode="External"/><Relationship Id="rId366" Type="http://schemas.openxmlformats.org/officeDocument/2006/relationships/hyperlink" Target="https://kotyara12.ru/iot/esp32pinout/" TargetMode="External"/><Relationship Id="rId170" Type="http://schemas.openxmlformats.org/officeDocument/2006/relationships/hyperlink" Target="https://kotyara12.ru/iot/keenetic-mqtt/?replytocom=5448" TargetMode="External"/><Relationship Id="rId226" Type="http://schemas.openxmlformats.org/officeDocument/2006/relationships/hyperlink" Target="https://kotyara12.ru/iot/keenetic-mqtt/?replytocom=5815" TargetMode="External"/><Relationship Id="rId268" Type="http://schemas.openxmlformats.org/officeDocument/2006/relationships/hyperlink" Target="https://kotyara12.ru/category/iot/devices/prj-arduino/esp8266_mqtt/" TargetMode="External"/><Relationship Id="rId32" Type="http://schemas.openxmlformats.org/officeDocument/2006/relationships/hyperlink" Target="http://www.putty.org/" TargetMode="External"/><Relationship Id="rId74" Type="http://schemas.openxmlformats.org/officeDocument/2006/relationships/hyperlink" Target="https://kotyara12.ru/iot/keenetic-mqtt/?replytocom=3322" TargetMode="External"/><Relationship Id="rId128" Type="http://schemas.openxmlformats.org/officeDocument/2006/relationships/hyperlink" Target="https://kotyara12.ru/iot/keenetic-mqtt/?replytocom=4396" TargetMode="External"/><Relationship Id="rId335" Type="http://schemas.openxmlformats.org/officeDocument/2006/relationships/image" Target="media/image25.png"/><Relationship Id="rId5" Type="http://schemas.openxmlformats.org/officeDocument/2006/relationships/hyperlink" Target="https://kotyara12.ru/" TargetMode="External"/><Relationship Id="rId181" Type="http://schemas.openxmlformats.org/officeDocument/2006/relationships/hyperlink" Target="https://kotyara12.ru/iot/keenetic-mqtt/?replytocom=5455" TargetMode="External"/><Relationship Id="rId237" Type="http://schemas.openxmlformats.org/officeDocument/2006/relationships/hyperlink" Target="https://kotyara12.ru/iot/esp32_i2c_new/" TargetMode="External"/><Relationship Id="rId279" Type="http://schemas.openxmlformats.org/officeDocument/2006/relationships/hyperlink" Target="https://kotyara12.ru/category/soft/demos/" TargetMode="External"/><Relationship Id="rId43" Type="http://schemas.openxmlformats.org/officeDocument/2006/relationships/hyperlink" Target="https://kotyara12.ru/wp-content/uploads/keenetic-mqtt/km-packages.png" TargetMode="External"/><Relationship Id="rId139" Type="http://schemas.openxmlformats.org/officeDocument/2006/relationships/hyperlink" Target="https://kotyara12.ru/" TargetMode="External"/><Relationship Id="rId290" Type="http://schemas.openxmlformats.org/officeDocument/2006/relationships/hyperlink" Target="https://kotyara12.ru/category/pubs/freelance/" TargetMode="External"/><Relationship Id="rId304" Type="http://schemas.openxmlformats.org/officeDocument/2006/relationships/hyperlink" Target="https://kotyara12.ru/tag/c-c/" TargetMode="External"/><Relationship Id="rId346" Type="http://schemas.openxmlformats.org/officeDocument/2006/relationships/hyperlink" Target="https://kotyara12.ru/iot/esp32_i2c_new/" TargetMode="External"/><Relationship Id="rId85" Type="http://schemas.openxmlformats.org/officeDocument/2006/relationships/hyperlink" Target="https://kotyara12.ru/iot/keenetic-mqtt/" TargetMode="External"/><Relationship Id="rId150" Type="http://schemas.openxmlformats.org/officeDocument/2006/relationships/hyperlink" Target="https://kotyara12.ru/iot/keenetic-mqtt/?replytocom=5395" TargetMode="External"/><Relationship Id="rId192" Type="http://schemas.openxmlformats.org/officeDocument/2006/relationships/hyperlink" Target="https://kotyara12.ru/iot/keenetic-mqtt/?replytocom=5483" TargetMode="External"/><Relationship Id="rId206" Type="http://schemas.openxmlformats.org/officeDocument/2006/relationships/hyperlink" Target="https://kotyara12.ru/iot/keenetic-mqtt/" TargetMode="External"/><Relationship Id="rId248" Type="http://schemas.openxmlformats.org/officeDocument/2006/relationships/hyperlink" Target="https://kotyara12.ru/category/iot/coding/c/" TargetMode="External"/><Relationship Id="rId12" Type="http://schemas.openxmlformats.org/officeDocument/2006/relationships/hyperlink" Target="https://help.keenetic.com/hc/ru/articles/360000948719-OPKG" TargetMode="External"/><Relationship Id="rId108" Type="http://schemas.openxmlformats.org/officeDocument/2006/relationships/hyperlink" Target="https://kotyara12.ru/iot/keenetic-mqtt/" TargetMode="External"/><Relationship Id="rId315" Type="http://schemas.openxmlformats.org/officeDocument/2006/relationships/hyperlink" Target="https://kotyara12.ru/tag/rx433/" TargetMode="External"/><Relationship Id="rId357" Type="http://schemas.openxmlformats.org/officeDocument/2006/relationships/hyperlink" Target="https://kotyara12.ru/" TargetMode="External"/><Relationship Id="rId54" Type="http://schemas.openxmlformats.org/officeDocument/2006/relationships/hyperlink" Target="https://kotyara12.ru/wp-content/uploads/keenetic-mqtt/km-ports.png" TargetMode="External"/><Relationship Id="rId96" Type="http://schemas.openxmlformats.org/officeDocument/2006/relationships/hyperlink" Target="https://kotyara12.ru/" TargetMode="External"/><Relationship Id="rId161" Type="http://schemas.openxmlformats.org/officeDocument/2006/relationships/hyperlink" Target="https://kotyara12.ru/" TargetMode="External"/><Relationship Id="rId217" Type="http://schemas.openxmlformats.org/officeDocument/2006/relationships/hyperlink" Target="https://kotyara12.ru/iot/keenetic-mqtt/" TargetMode="External"/><Relationship Id="rId259" Type="http://schemas.openxmlformats.org/officeDocument/2006/relationships/hyperlink" Target="https://kotyara12.ru/category/iot/interfaces/services/" TargetMode="External"/><Relationship Id="rId23" Type="http://schemas.openxmlformats.org/officeDocument/2006/relationships/image" Target="media/image7.png"/><Relationship Id="rId119" Type="http://schemas.openxmlformats.org/officeDocument/2006/relationships/hyperlink" Target="https://kotyara12.ru/iot/keenetic-mqtt/" TargetMode="External"/><Relationship Id="rId270" Type="http://schemas.openxmlformats.org/officeDocument/2006/relationships/hyperlink" Target="https://kotyara12.ru/category/iot/devices/prj-espidf/esp32_k12/" TargetMode="External"/><Relationship Id="rId326" Type="http://schemas.openxmlformats.org/officeDocument/2006/relationships/hyperlink" Target="https://kotyara12.ru/tag/%d0%bf%d1%80%d0%be%d1%88%d0%b8%d0%b2%d0%ba%d0%b0-k12/" TargetMode="External"/><Relationship Id="rId65" Type="http://schemas.openxmlformats.org/officeDocument/2006/relationships/hyperlink" Target="https://kotyara12.ru/iot/crawl-to-pio/" TargetMode="External"/><Relationship Id="rId130" Type="http://schemas.openxmlformats.org/officeDocument/2006/relationships/hyperlink" Target="https://kotyara12.ru/iot/keenetic-mqtt/?replytocom=4438" TargetMode="External"/><Relationship Id="rId368" Type="http://schemas.openxmlformats.org/officeDocument/2006/relationships/hyperlink" Target="http://wordpress.org/" TargetMode="External"/><Relationship Id="rId172" Type="http://schemas.openxmlformats.org/officeDocument/2006/relationships/hyperlink" Target="https://kotyara12.ru/iot/keenetic-mqtt/?replytocom=5449" TargetMode="External"/><Relationship Id="rId228" Type="http://schemas.openxmlformats.org/officeDocument/2006/relationships/hyperlink" Target="https://kotyara12.ru/iot/keenetic-mqtt/?replytocom=5828" TargetMode="External"/><Relationship Id="rId281" Type="http://schemas.openxmlformats.org/officeDocument/2006/relationships/hyperlink" Target="https://kotyara12.ru/category/soft/parsers/" TargetMode="External"/><Relationship Id="rId337" Type="http://schemas.openxmlformats.org/officeDocument/2006/relationships/image" Target="media/image26.gif"/><Relationship Id="rId34" Type="http://schemas.openxmlformats.org/officeDocument/2006/relationships/image" Target="media/image11.png"/><Relationship Id="rId76" Type="http://schemas.openxmlformats.org/officeDocument/2006/relationships/hyperlink" Target="https://kotyara12.ru/iot/keenetic-mqtt/" TargetMode="External"/><Relationship Id="rId141" Type="http://schemas.openxmlformats.org/officeDocument/2006/relationships/hyperlink" Target="https://kotyara12.ru/iot/keenetic-mqtt/?replytocom=4402" TargetMode="External"/><Relationship Id="rId7" Type="http://schemas.openxmlformats.org/officeDocument/2006/relationships/hyperlink" Target="https://kotyara12.ru/pubs/iot/cloud_services/" TargetMode="External"/><Relationship Id="rId183" Type="http://schemas.openxmlformats.org/officeDocument/2006/relationships/hyperlink" Target="https://kotyara12.ru/iot/keenetic-mqtt/?replytocom=5456" TargetMode="External"/><Relationship Id="rId239" Type="http://schemas.openxmlformats.org/officeDocument/2006/relationships/hyperlink" Target="https://kotyara12.ru/iot/esp-idf-bootloader/" TargetMode="External"/><Relationship Id="rId250" Type="http://schemas.openxmlformats.org/officeDocument/2006/relationships/hyperlink" Target="https://kotyara12.ru/category/iot/coding/esp32idf/" TargetMode="External"/><Relationship Id="rId292" Type="http://schemas.openxmlformats.org/officeDocument/2006/relationships/hyperlink" Target="https://kotyara12.ru/category/pubs/freelance/db/" TargetMode="External"/><Relationship Id="rId306" Type="http://schemas.openxmlformats.org/officeDocument/2006/relationships/hyperlink" Target="https://kotyara12.ru/tag/delphi/" TargetMode="External"/><Relationship Id="rId45" Type="http://schemas.openxmlformats.org/officeDocument/2006/relationships/hyperlink" Target="http://windwheel.ru/?module=articles&amp;c=news&amp;b=1&amp;a=40" TargetMode="External"/><Relationship Id="rId87" Type="http://schemas.openxmlformats.org/officeDocument/2006/relationships/hyperlink" Target="http://bubastic@ya.ru/" TargetMode="External"/><Relationship Id="rId110" Type="http://schemas.openxmlformats.org/officeDocument/2006/relationships/hyperlink" Target="https://kotyara12.ru/iot/keenetic-mqtt/?replytocom=4302" TargetMode="External"/><Relationship Id="rId348" Type="http://schemas.openxmlformats.org/officeDocument/2006/relationships/hyperlink" Target="https://kotyara12.ru/iot/esp-idf-bootloader/" TargetMode="External"/><Relationship Id="rId152" Type="http://schemas.openxmlformats.org/officeDocument/2006/relationships/hyperlink" Target="https://kotyara12.ru/iot/keenetic-mqtt/" TargetMode="External"/><Relationship Id="rId194" Type="http://schemas.openxmlformats.org/officeDocument/2006/relationships/hyperlink" Target="https://kotyara12.ru/iot/keenetic-mqtt/" TargetMode="External"/><Relationship Id="rId208" Type="http://schemas.openxmlformats.org/officeDocument/2006/relationships/hyperlink" Target="https://kotyara12.ru/" TargetMode="External"/><Relationship Id="rId261" Type="http://schemas.openxmlformats.org/officeDocument/2006/relationships/hyperlink" Target="https://kotyara12.ru/category/iot/iot-soft/" TargetMode="External"/><Relationship Id="rId14" Type="http://schemas.openxmlformats.org/officeDocument/2006/relationships/hyperlink" Target="https://kotyara12.ru/wp-content/uploads/keenetic-mqtt/format-Ext4.png" TargetMode="External"/><Relationship Id="rId56" Type="http://schemas.openxmlformats.org/officeDocument/2006/relationships/hyperlink" Target="https://kotyara12.ru/wp-content/uploads/keenetic-mqtt/km-ports2.png" TargetMode="External"/><Relationship Id="rId317" Type="http://schemas.openxmlformats.org/officeDocument/2006/relationships/hyperlink" Target="https://kotyara12.ru/tag/%d0%b0%d0%b2%d1%82%d0%be%d0%bf%d0%be%d0%bb%d0%b8%d0%b2/" TargetMode="External"/><Relationship Id="rId359" Type="http://schemas.openxmlformats.org/officeDocument/2006/relationships/hyperlink" Target="https://kotyara12.ru/iot/esp8266mqtt/comment-page-1/" TargetMode="External"/><Relationship Id="rId98" Type="http://schemas.openxmlformats.org/officeDocument/2006/relationships/hyperlink" Target="https://kotyara12.ru/iot/keenetic-mqtt/?replytocom=3333" TargetMode="External"/><Relationship Id="rId121" Type="http://schemas.openxmlformats.org/officeDocument/2006/relationships/hyperlink" Target="https://kotyara12.ru/" TargetMode="External"/><Relationship Id="rId163" Type="http://schemas.openxmlformats.org/officeDocument/2006/relationships/hyperlink" Target="https://kotyara12.ru/iot/keenetic-mqtt/?replytocom=5450" TargetMode="External"/><Relationship Id="rId219" Type="http://schemas.openxmlformats.org/officeDocument/2006/relationships/hyperlink" Target="https://kotyara12.ru/" TargetMode="External"/><Relationship Id="rId370" Type="http://schemas.openxmlformats.org/officeDocument/2006/relationships/theme" Target="theme/theme1.xml"/><Relationship Id="rId230" Type="http://schemas.openxmlformats.org/officeDocument/2006/relationships/hyperlink" Target="https://kotyara12.ru/iot/keenetic-mqtt/" TargetMode="External"/><Relationship Id="rId25" Type="http://schemas.openxmlformats.org/officeDocument/2006/relationships/hyperlink" Target="https://kotyara12.ru/wp-content/uploads/keenetic-mqtt/km-copy-inst.png" TargetMode="External"/><Relationship Id="rId67" Type="http://schemas.openxmlformats.org/officeDocument/2006/relationships/image" Target="media/image20.jpeg"/><Relationship Id="rId272" Type="http://schemas.openxmlformats.org/officeDocument/2006/relationships/hyperlink" Target="https://kotyara12.ru/category/iot/devices/prj-espidf/home_controller/" TargetMode="External"/><Relationship Id="rId328" Type="http://schemas.openxmlformats.org/officeDocument/2006/relationships/hyperlink" Target="https://kotyara12.ru/tag/%d1%81%d0%b5%d0%bd%d1%81%d0%be%d1%80%d1%8b/" TargetMode="External"/><Relationship Id="rId132" Type="http://schemas.openxmlformats.org/officeDocument/2006/relationships/hyperlink" Target="https://kotyara12.ru/iot/keenetic-mqtt/" TargetMode="External"/><Relationship Id="rId174" Type="http://schemas.openxmlformats.org/officeDocument/2006/relationships/hyperlink" Target="https://kotyara12.ru/iot/keenetic-mqtt/" TargetMode="External"/><Relationship Id="rId241" Type="http://schemas.openxmlformats.org/officeDocument/2006/relationships/hyperlink" Target="https://kotyara12.ru/iot/te_gorynych/" TargetMode="External"/><Relationship Id="rId15" Type="http://schemas.openxmlformats.org/officeDocument/2006/relationships/image" Target="media/image3.png"/><Relationship Id="rId36" Type="http://schemas.openxmlformats.org/officeDocument/2006/relationships/image" Target="media/image12.png"/><Relationship Id="rId57" Type="http://schemas.openxmlformats.org/officeDocument/2006/relationships/image" Target="media/image19.png"/><Relationship Id="rId262" Type="http://schemas.openxmlformats.org/officeDocument/2006/relationships/hyperlink" Target="https://kotyara12.ru/category/iot/iot-soft/espressifide/" TargetMode="External"/><Relationship Id="rId283" Type="http://schemas.openxmlformats.org/officeDocument/2006/relationships/hyperlink" Target="https://kotyara12.ru/category/3dprint/" TargetMode="External"/><Relationship Id="rId318" Type="http://schemas.openxmlformats.org/officeDocument/2006/relationships/hyperlink" Target="https://kotyara12.ru/tag/db/" TargetMode="External"/><Relationship Id="rId339" Type="http://schemas.openxmlformats.org/officeDocument/2006/relationships/hyperlink" Target="https://kotyara12.ru/iot/esp32_chips/" TargetMode="External"/><Relationship Id="rId78" Type="http://schemas.openxmlformats.org/officeDocument/2006/relationships/hyperlink" Target="https://kotyara12.ru/" TargetMode="External"/><Relationship Id="rId99" Type="http://schemas.openxmlformats.org/officeDocument/2006/relationships/hyperlink" Target="https://kotyara12.ru/" TargetMode="External"/><Relationship Id="rId101" Type="http://schemas.openxmlformats.org/officeDocument/2006/relationships/hyperlink" Target="https://kotyara12.ru/iot/keenetic-mqtt/?replytocom=4031" TargetMode="External"/><Relationship Id="rId122" Type="http://schemas.openxmlformats.org/officeDocument/2006/relationships/hyperlink" Target="https://kotyara12.ru/iot/keenetic-mqtt/" TargetMode="External"/><Relationship Id="rId143" Type="http://schemas.openxmlformats.org/officeDocument/2006/relationships/hyperlink" Target="https://kotyara12.ru/iot/keenetic-mqtt/" TargetMode="External"/><Relationship Id="rId164" Type="http://schemas.openxmlformats.org/officeDocument/2006/relationships/hyperlink" Target="https://kotyara12.ru/iot/keenetic-mqtt/" TargetMode="External"/><Relationship Id="rId185" Type="http://schemas.openxmlformats.org/officeDocument/2006/relationships/hyperlink" Target="https://kotyara12.ru/iot/keenetic-mqtt/?replytocom=5461" TargetMode="External"/><Relationship Id="rId350" Type="http://schemas.openxmlformats.org/officeDocument/2006/relationships/hyperlink" Target="https://kotyara12.ru/iot/te_gorynych/" TargetMode="External"/><Relationship Id="rId9" Type="http://schemas.openxmlformats.org/officeDocument/2006/relationships/hyperlink" Target="https://www.partitionwizard.com/free-partition-manager.html" TargetMode="External"/><Relationship Id="rId210" Type="http://schemas.openxmlformats.org/officeDocument/2006/relationships/hyperlink" Target="https://kotyara12.ru/iot/keenetic-mqtt/?replytocom=5606" TargetMode="External"/><Relationship Id="rId26" Type="http://schemas.openxmlformats.org/officeDocument/2006/relationships/image" Target="media/image8.png"/><Relationship Id="rId231" Type="http://schemas.openxmlformats.org/officeDocument/2006/relationships/hyperlink" Target="https://kotyara12.ru/iot/keenetic-mqtt/?replytocom=5829" TargetMode="External"/><Relationship Id="rId252" Type="http://schemas.openxmlformats.org/officeDocument/2006/relationships/hyperlink" Target="https://kotyara12.ru/category/iot/interfaces/%f0%9f%94%b9-ethernet-%d0%b8-wifi/" TargetMode="External"/><Relationship Id="rId273" Type="http://schemas.openxmlformats.org/officeDocument/2006/relationships/hyperlink" Target="https://kotyara12.ru/category/iot/devices/prj-espidf/autowatering/" TargetMode="External"/><Relationship Id="rId294" Type="http://schemas.openxmlformats.org/officeDocument/2006/relationships/hyperlink" Target="https://kotyara12.ru/iot/esp32-faq/comment-page-1/" TargetMode="External"/><Relationship Id="rId308" Type="http://schemas.openxmlformats.org/officeDocument/2006/relationships/hyperlink" Target="https://kotyara12.ru/tag/esp8266/" TargetMode="External"/><Relationship Id="rId329" Type="http://schemas.openxmlformats.org/officeDocument/2006/relationships/hyperlink" Target="https://kotyara12.ru/tag/%d1%82%d0%b5%d0%bf%d0%bb%d0%b8%d1%86%d0%b0/" TargetMode="External"/><Relationship Id="rId47" Type="http://schemas.openxmlformats.org/officeDocument/2006/relationships/image" Target="media/image16.png"/><Relationship Id="rId68" Type="http://schemas.openxmlformats.org/officeDocument/2006/relationships/hyperlink" Target="http://bubastic@ya.ru/" TargetMode="External"/><Relationship Id="rId89" Type="http://schemas.openxmlformats.org/officeDocument/2006/relationships/hyperlink" Target="https://kotyara12.ru/iot/keenetic-mqtt/?replytocom=3328" TargetMode="External"/><Relationship Id="rId112" Type="http://schemas.openxmlformats.org/officeDocument/2006/relationships/hyperlink" Target="https://kotyara12.ru/iot/keenetic-mqtt/" TargetMode="External"/><Relationship Id="rId133" Type="http://schemas.openxmlformats.org/officeDocument/2006/relationships/hyperlink" Target="https://kotyara12.ru/iot/keenetic-mqtt/?replytocom=4466" TargetMode="External"/><Relationship Id="rId154" Type="http://schemas.openxmlformats.org/officeDocument/2006/relationships/hyperlink" Target="https://kotyara12.ru/iot/keenetic-mqtt/" TargetMode="External"/><Relationship Id="rId175" Type="http://schemas.openxmlformats.org/officeDocument/2006/relationships/hyperlink" Target="https://kotyara12.ru/iot/keenetic-mqtt/?replytocom=5451" TargetMode="External"/><Relationship Id="rId340" Type="http://schemas.openxmlformats.org/officeDocument/2006/relationships/hyperlink" Target="https://kotyara12.ru/iot/esp_start/" TargetMode="External"/><Relationship Id="rId361" Type="http://schemas.openxmlformats.org/officeDocument/2006/relationships/hyperlink" Target="https://kotyara12.ru/3dprint/tester_holder/comment-page-1/" TargetMode="External"/><Relationship Id="rId196" Type="http://schemas.openxmlformats.org/officeDocument/2006/relationships/hyperlink" Target="https://kotyara12.ru/iot/keenetic-mqtt/?replytocom=5484" TargetMode="External"/><Relationship Id="rId200" Type="http://schemas.openxmlformats.org/officeDocument/2006/relationships/hyperlink" Target="https://kotyara12.ru/iot/keenetic-mqtt/?replytocom=5487" TargetMode="External"/><Relationship Id="rId16" Type="http://schemas.openxmlformats.org/officeDocument/2006/relationships/hyperlink" Target="https://kotyara12.ru/wp-content/uploads/keenetic-mqtt/km-usb-discs.png" TargetMode="External"/><Relationship Id="rId221" Type="http://schemas.openxmlformats.org/officeDocument/2006/relationships/hyperlink" Target="https://kotyara12.ru/iot/keenetic-mqtt/?replytocom=5812" TargetMode="External"/><Relationship Id="rId242" Type="http://schemas.openxmlformats.org/officeDocument/2006/relationships/hyperlink" Target="https://kotyara12.ru/category/iot/" TargetMode="External"/><Relationship Id="rId263" Type="http://schemas.openxmlformats.org/officeDocument/2006/relationships/hyperlink" Target="https://kotyara12.ru/category/iot/iot-soft/pio/" TargetMode="External"/><Relationship Id="rId284" Type="http://schemas.openxmlformats.org/officeDocument/2006/relationships/hyperlink" Target="https://kotyara12.ru/category/3dprint/3d_models/" TargetMode="External"/><Relationship Id="rId319" Type="http://schemas.openxmlformats.org/officeDocument/2006/relationships/hyperlink" Target="https://kotyara12.ru/tag/for-students/" TargetMode="External"/><Relationship Id="rId37" Type="http://schemas.openxmlformats.org/officeDocument/2006/relationships/hyperlink" Target="https://kotyara12.ru/wp-content/uploads/keenetic-mqtt/km-putty4.png" TargetMode="External"/><Relationship Id="rId58" Type="http://schemas.openxmlformats.org/officeDocument/2006/relationships/hyperlink" Target="https://kotyara12.ru/pubs/iot/cloud_services/" TargetMode="External"/><Relationship Id="rId79" Type="http://schemas.openxmlformats.org/officeDocument/2006/relationships/hyperlink" Target="https://kotyara12.ru/iot/keenetic-mqtt/" TargetMode="External"/><Relationship Id="rId102" Type="http://schemas.openxmlformats.org/officeDocument/2006/relationships/hyperlink" Target="https://kotyara12.ru/iot/keenetic-mqtt/" TargetMode="External"/><Relationship Id="rId123" Type="http://schemas.openxmlformats.org/officeDocument/2006/relationships/hyperlink" Target="https://kotyara12.ru/iot/keenetic-mqtt/?replytocom=4366" TargetMode="External"/><Relationship Id="rId144" Type="http://schemas.openxmlformats.org/officeDocument/2006/relationships/hyperlink" Target="https://kotyara12.ru/iot/keenetic-mqtt/?replytocom=5159" TargetMode="External"/><Relationship Id="rId330" Type="http://schemas.openxmlformats.org/officeDocument/2006/relationships/hyperlink" Target="https://kotyara12.ru/tag/iot/" TargetMode="External"/><Relationship Id="rId90" Type="http://schemas.openxmlformats.org/officeDocument/2006/relationships/hyperlink" Target="http://bubastic@ya.ru/" TargetMode="External"/><Relationship Id="rId165" Type="http://schemas.openxmlformats.org/officeDocument/2006/relationships/hyperlink" Target="https://kotyara12.ru/iot/keenetic-mqtt/?replytocom=5452" TargetMode="External"/><Relationship Id="rId186" Type="http://schemas.openxmlformats.org/officeDocument/2006/relationships/hyperlink" Target="https://kotyara12.ru/iot/keenetic-mqtt/" TargetMode="External"/><Relationship Id="rId351" Type="http://schemas.openxmlformats.org/officeDocument/2006/relationships/hyperlink" Target="https://kotyara12.ru/iot/espressif-ide-setup/" TargetMode="External"/><Relationship Id="rId211" Type="http://schemas.openxmlformats.org/officeDocument/2006/relationships/hyperlink" Target="https://kotyara12.ru/iot/keenetic-mqtt/" TargetMode="External"/><Relationship Id="rId232" Type="http://schemas.openxmlformats.org/officeDocument/2006/relationships/hyperlink" Target="https://flprog.pro/" TargetMode="External"/><Relationship Id="rId253" Type="http://schemas.openxmlformats.org/officeDocument/2006/relationships/hyperlink" Target="https://kotyara12.ru/category/iot/interfaces/mqtt/" TargetMode="External"/><Relationship Id="rId274" Type="http://schemas.openxmlformats.org/officeDocument/2006/relationships/hyperlink" Target="https://kotyara12.ru/category/iot/devices/prj-espidf/greenhouse/" TargetMode="External"/><Relationship Id="rId295" Type="http://schemas.openxmlformats.org/officeDocument/2006/relationships/hyperlink" Target="https://kotyara12.ru/iot/esp8266mqtt/comment-page-1/" TargetMode="External"/><Relationship Id="rId309" Type="http://schemas.openxmlformats.org/officeDocument/2006/relationships/hyperlink" Target="https://kotyara12.ru/tag/falcon-eye/" TargetMode="External"/><Relationship Id="rId27" Type="http://schemas.openxmlformats.org/officeDocument/2006/relationships/hyperlink" Target="https://kotyara12.ru/wp-content/uploads/keenetic-mqtt/km-opkg.png" TargetMode="External"/><Relationship Id="rId48" Type="http://schemas.openxmlformats.org/officeDocument/2006/relationships/hyperlink" Target="http://mosquitto.org/man/mosquitto-conf-5.html" TargetMode="External"/><Relationship Id="rId69" Type="http://schemas.openxmlformats.org/officeDocument/2006/relationships/hyperlink" Target="https://kotyara12.ru/iot/keenetic-mqtt/" TargetMode="External"/><Relationship Id="rId113" Type="http://schemas.openxmlformats.org/officeDocument/2006/relationships/hyperlink" Target="https://kotyara12.ru/iot/keenetic-mqtt/?replytocom=4303" TargetMode="External"/><Relationship Id="rId134" Type="http://schemas.openxmlformats.org/officeDocument/2006/relationships/hyperlink" Target="https://kotyara12.ru/iot/keenetic-mqtt/?replytocom=4386" TargetMode="External"/><Relationship Id="rId320" Type="http://schemas.openxmlformats.org/officeDocument/2006/relationships/hyperlink" Target="https://kotyara12.ru/tag/medialib/" TargetMode="External"/><Relationship Id="rId80" Type="http://schemas.openxmlformats.org/officeDocument/2006/relationships/hyperlink" Target="https://kotyara12.ru/iot/keenetic-mqtt/?replytocom=3324" TargetMode="External"/><Relationship Id="rId155" Type="http://schemas.openxmlformats.org/officeDocument/2006/relationships/hyperlink" Target="https://kotyara12.ru/iot/keenetic-mqtt/?replytocom=5445" TargetMode="External"/><Relationship Id="rId176" Type="http://schemas.openxmlformats.org/officeDocument/2006/relationships/hyperlink" Target="https://kotyara12.ru/iot/keenetic-mqtt/" TargetMode="External"/><Relationship Id="rId197" Type="http://schemas.openxmlformats.org/officeDocument/2006/relationships/hyperlink" Target="https://kotyara12.ru/iot/keenetic-mqtt/" TargetMode="External"/><Relationship Id="rId341" Type="http://schemas.openxmlformats.org/officeDocument/2006/relationships/hyperlink" Target="https://kotyara12.ru/pubs/me83/" TargetMode="External"/><Relationship Id="rId362" Type="http://schemas.openxmlformats.org/officeDocument/2006/relationships/hyperlink" Target="https://kotyara12.ru/iot/esp32pinout/" TargetMode="External"/><Relationship Id="rId201" Type="http://schemas.openxmlformats.org/officeDocument/2006/relationships/hyperlink" Target="https://kotyara12.ru/iot/keenetic-mqtt/" TargetMode="External"/><Relationship Id="rId222" Type="http://schemas.openxmlformats.org/officeDocument/2006/relationships/hyperlink" Target="https://kotyara12.ru/iot/keenetic-mqtt/" TargetMode="External"/><Relationship Id="rId243" Type="http://schemas.openxmlformats.org/officeDocument/2006/relationships/hyperlink" Target="https://kotyara12.ru/category/iot/hardware/" TargetMode="External"/><Relationship Id="rId264" Type="http://schemas.openxmlformats.org/officeDocument/2006/relationships/hyperlink" Target="https://kotyara12.ru/category/iot/iot-soft/mqtt-clients/" TargetMode="External"/><Relationship Id="rId285" Type="http://schemas.openxmlformats.org/officeDocument/2006/relationships/hyperlink" Target="https://kotyara12.ru/category/pubs/" TargetMode="External"/><Relationship Id="rId17" Type="http://schemas.openxmlformats.org/officeDocument/2006/relationships/image" Target="media/image4.png"/><Relationship Id="rId38" Type="http://schemas.openxmlformats.org/officeDocument/2006/relationships/image" Target="media/image13.png"/><Relationship Id="rId59" Type="http://schemas.openxmlformats.org/officeDocument/2006/relationships/hyperlink" Target="https://youtu.be/zxjdiX7cXJA" TargetMode="External"/><Relationship Id="rId103" Type="http://schemas.openxmlformats.org/officeDocument/2006/relationships/hyperlink" Target="https://kotyara12.ru/iot/keenetic-mqtt/?replytocom=4068" TargetMode="External"/><Relationship Id="rId124" Type="http://schemas.openxmlformats.org/officeDocument/2006/relationships/hyperlink" Target="https://kotyara12.ru/iot/keenetic-mqtt/" TargetMode="External"/><Relationship Id="rId310" Type="http://schemas.openxmlformats.org/officeDocument/2006/relationships/hyperlink" Target="https://kotyara12.ru/tag/i2c/" TargetMode="External"/><Relationship Id="rId70" Type="http://schemas.openxmlformats.org/officeDocument/2006/relationships/hyperlink" Target="https://kotyara12.ru/iot/keenetic-mqtt/?replytocom=3321" TargetMode="External"/><Relationship Id="rId91" Type="http://schemas.openxmlformats.org/officeDocument/2006/relationships/hyperlink" Target="https://kotyara12.ru/iot/keenetic-mqtt/" TargetMode="External"/><Relationship Id="rId145" Type="http://schemas.openxmlformats.org/officeDocument/2006/relationships/hyperlink" Target="https://kotyara12.ru/" TargetMode="External"/><Relationship Id="rId166" Type="http://schemas.openxmlformats.org/officeDocument/2006/relationships/hyperlink" Target="https://kotyara12.ru/" TargetMode="External"/><Relationship Id="rId187" Type="http://schemas.openxmlformats.org/officeDocument/2006/relationships/hyperlink" Target="https://kotyara12.ru/iot/keenetic-mqtt/?replytocom=5472" TargetMode="External"/><Relationship Id="rId331" Type="http://schemas.openxmlformats.org/officeDocument/2006/relationships/hyperlink" Target="https://kotyara12.ru/tag/utils/" TargetMode="External"/><Relationship Id="rId352" Type="http://schemas.openxmlformats.org/officeDocument/2006/relationships/hyperlink" Target="https://kotyara12.ru/iot/esp32-ethernet/" TargetMode="External"/><Relationship Id="rId1" Type="http://schemas.openxmlformats.org/officeDocument/2006/relationships/numbering" Target="numbering.xml"/><Relationship Id="rId212" Type="http://schemas.openxmlformats.org/officeDocument/2006/relationships/hyperlink" Target="https://kotyara12.ru/iot/keenetic-mqtt/?replytocom=5610" TargetMode="External"/><Relationship Id="rId233" Type="http://schemas.openxmlformats.org/officeDocument/2006/relationships/hyperlink" Target="https://kotyara12.ru/iot/keenetic-mqtt/" TargetMode="External"/><Relationship Id="rId254" Type="http://schemas.openxmlformats.org/officeDocument/2006/relationships/hyperlink" Target="https://kotyara12.ru/category/iot/interfaces/http/" TargetMode="External"/><Relationship Id="rId28" Type="http://schemas.openxmlformats.org/officeDocument/2006/relationships/image" Target="media/image9.png"/><Relationship Id="rId49" Type="http://schemas.openxmlformats.org/officeDocument/2006/relationships/hyperlink" Target="https://youtu.be/zxjdiX7cXJA" TargetMode="External"/><Relationship Id="rId114" Type="http://schemas.openxmlformats.org/officeDocument/2006/relationships/hyperlink" Target="https://kotyara12.ru/iot/keenetic-mqtt/" TargetMode="External"/><Relationship Id="rId275" Type="http://schemas.openxmlformats.org/officeDocument/2006/relationships/hyperlink" Target="https://kotyara12.ru/category/iot/devices/prj-espidf/alcoholometer_esp32/" TargetMode="External"/><Relationship Id="rId296" Type="http://schemas.openxmlformats.org/officeDocument/2006/relationships/hyperlink" Target="https://kotyara12.ru/iot/esp8266mqtt/comment-page-1/" TargetMode="External"/><Relationship Id="rId300" Type="http://schemas.openxmlformats.org/officeDocument/2006/relationships/hyperlink" Target="https://kotyara12.ru/iot/mqtt_dash/comment-page-1/" TargetMode="External"/><Relationship Id="rId60" Type="http://schemas.openxmlformats.org/officeDocument/2006/relationships/hyperlink" Target="https://youtu.be/zxjdiX7cXJA" TargetMode="External"/><Relationship Id="rId81" Type="http://schemas.openxmlformats.org/officeDocument/2006/relationships/hyperlink" Target="http://bubastic@ya.ru/" TargetMode="External"/><Relationship Id="rId135" Type="http://schemas.openxmlformats.org/officeDocument/2006/relationships/hyperlink" Target="https://kotyara12.ru/" TargetMode="External"/><Relationship Id="rId156" Type="http://schemas.openxmlformats.org/officeDocument/2006/relationships/hyperlink" Target="https://kotyara12.ru/" TargetMode="External"/><Relationship Id="rId177" Type="http://schemas.openxmlformats.org/officeDocument/2006/relationships/hyperlink" Target="https://kotyara12.ru/iot/keenetic-mqtt/?replytocom=5454" TargetMode="External"/><Relationship Id="rId198" Type="http://schemas.openxmlformats.org/officeDocument/2006/relationships/hyperlink" Target="https://kotyara12.ru/iot/keenetic-mqtt/?replytocom=5485" TargetMode="External"/><Relationship Id="rId321" Type="http://schemas.openxmlformats.org/officeDocument/2006/relationships/hyperlink" Target="https://kotyara12.ru/tag/%d0%bd%d0%b0%d1%80%d0%be%d0%b4%d0%bd%d1%8b%d0%b9-%d0%bc%d0%be%d0%bd%d0%b8%d1%82%d0%be%d1%80%d0%b8%d0%bd%d0%b3/" TargetMode="External"/><Relationship Id="rId342" Type="http://schemas.openxmlformats.org/officeDocument/2006/relationships/hyperlink" Target="https://kotyara12.ru/iot/th_sensors/" TargetMode="External"/><Relationship Id="rId363" Type="http://schemas.openxmlformats.org/officeDocument/2006/relationships/hyperlink" Target="https://kotyara12.ru/iot/crawl-to-pio/" TargetMode="External"/><Relationship Id="rId202" Type="http://schemas.openxmlformats.org/officeDocument/2006/relationships/hyperlink" Target="https://kotyara12.ru/iot/keenetic-mqtt/?replytocom=5488" TargetMode="External"/><Relationship Id="rId223" Type="http://schemas.openxmlformats.org/officeDocument/2006/relationships/hyperlink" Target="https://kotyara12.ru/iot/keenetic-mqtt/?replytocom=5813" TargetMode="External"/><Relationship Id="rId244" Type="http://schemas.openxmlformats.org/officeDocument/2006/relationships/hyperlink" Target="https://kotyara12.ru/category/iot/sensors/" TargetMode="External"/><Relationship Id="rId18" Type="http://schemas.openxmlformats.org/officeDocument/2006/relationships/hyperlink" Target="https://kotyara12.ru/wp-content/uploads/keenetic-mqtt/km-fileserver.png" TargetMode="External"/><Relationship Id="rId39" Type="http://schemas.openxmlformats.org/officeDocument/2006/relationships/hyperlink" Target="https://kotyara12.ru/wp-content/uploads/keenetic-mqtt/km-mc.png" TargetMode="External"/><Relationship Id="rId265" Type="http://schemas.openxmlformats.org/officeDocument/2006/relationships/hyperlink" Target="https://kotyara12.ru/category/iot/devices/" TargetMode="External"/><Relationship Id="rId286" Type="http://schemas.openxmlformats.org/officeDocument/2006/relationships/hyperlink" Target="https://kotyara12.ru/category/pubs/reviews/" TargetMode="External"/><Relationship Id="rId50" Type="http://schemas.openxmlformats.org/officeDocument/2006/relationships/hyperlink" Target="https://kotyara12.ru/wp-content/uploads/keenetic-mqtt/km-selfsigned.jpg" TargetMode="External"/><Relationship Id="rId104" Type="http://schemas.openxmlformats.org/officeDocument/2006/relationships/hyperlink" Target="https://kotyara12.ru/" TargetMode="External"/><Relationship Id="rId125" Type="http://schemas.openxmlformats.org/officeDocument/2006/relationships/hyperlink" Target="https://kotyara12.ru/iot/keenetic-mqtt/?replytocom=4383" TargetMode="External"/><Relationship Id="rId146" Type="http://schemas.openxmlformats.org/officeDocument/2006/relationships/hyperlink" Target="https://kotyara12.ru/iot/keenetic-mqtt/" TargetMode="External"/><Relationship Id="rId167" Type="http://schemas.openxmlformats.org/officeDocument/2006/relationships/hyperlink" Target="https://kotyara12.ru/iot/keenetic-mqtt/" TargetMode="External"/><Relationship Id="rId188" Type="http://schemas.openxmlformats.org/officeDocument/2006/relationships/hyperlink" Target="https://kotyara12.ru/" TargetMode="External"/><Relationship Id="rId311" Type="http://schemas.openxmlformats.org/officeDocument/2006/relationships/hyperlink" Target="https://kotyara12.ru/tag/mqtt/" TargetMode="External"/><Relationship Id="rId332" Type="http://schemas.openxmlformats.org/officeDocument/2006/relationships/hyperlink" Target="https://kotyara12.ru/tag/utils-for-excel/" TargetMode="External"/><Relationship Id="rId353" Type="http://schemas.openxmlformats.org/officeDocument/2006/relationships/hyperlink" Target="https://kotyara12.ru/iot/esp32_rs485_modbus/comment-page-1/" TargetMode="External"/><Relationship Id="rId71" Type="http://schemas.openxmlformats.org/officeDocument/2006/relationships/image" Target="media/image21.png"/><Relationship Id="rId92" Type="http://schemas.openxmlformats.org/officeDocument/2006/relationships/hyperlink" Target="https://kotyara12.ru/iot/keenetic-mqtt/?replytocom=3329" TargetMode="External"/><Relationship Id="rId213" Type="http://schemas.openxmlformats.org/officeDocument/2006/relationships/hyperlink" Target="https://kotyara12.ru/" TargetMode="External"/><Relationship Id="rId234" Type="http://schemas.openxmlformats.org/officeDocument/2006/relationships/hyperlink" Target="https://kotyara12.ru/iot/keenetic-mqtt/?replytocom=5849" TargetMode="External"/><Relationship Id="rId2" Type="http://schemas.openxmlformats.org/officeDocument/2006/relationships/styles" Target="styles.xml"/><Relationship Id="rId29" Type="http://schemas.openxmlformats.org/officeDocument/2006/relationships/hyperlink" Target="https://kotyara12.ru/wp-content/uploads/keenetic-mqtt/km-syslog.png" TargetMode="External"/><Relationship Id="rId255" Type="http://schemas.openxmlformats.org/officeDocument/2006/relationships/hyperlink" Target="https://kotyara12.ru/category/iot/interfaces/ssl/" TargetMode="External"/><Relationship Id="rId276" Type="http://schemas.openxmlformats.org/officeDocument/2006/relationships/hyperlink" Target="https://kotyara12.ru/category/soft/" TargetMode="External"/><Relationship Id="rId297" Type="http://schemas.openxmlformats.org/officeDocument/2006/relationships/hyperlink" Target="https://kotyara12.ru/" TargetMode="External"/><Relationship Id="rId40" Type="http://schemas.openxmlformats.org/officeDocument/2006/relationships/image" Target="media/image14.png"/><Relationship Id="rId115" Type="http://schemas.openxmlformats.org/officeDocument/2006/relationships/hyperlink" Target="https://kotyara12.ru/iot/keenetic-mqtt/?replytocom=4304" TargetMode="External"/><Relationship Id="rId136" Type="http://schemas.openxmlformats.org/officeDocument/2006/relationships/hyperlink" Target="https://kotyara12.ru/iot/keenetic-mqtt/" TargetMode="External"/><Relationship Id="rId157" Type="http://schemas.openxmlformats.org/officeDocument/2006/relationships/hyperlink" Target="https://kotyara12.ru/iot/keenetic-mqtt/" TargetMode="External"/><Relationship Id="rId178" Type="http://schemas.openxmlformats.org/officeDocument/2006/relationships/hyperlink" Target="https://kotyara12.ru/" TargetMode="External"/><Relationship Id="rId301" Type="http://schemas.openxmlformats.org/officeDocument/2006/relationships/hyperlink" Target="https://kotyara12.ru/tag/3d-%d0%bc%d0%be%d0%b4%d0%b5%d0%bb%d0%b8/" TargetMode="External"/><Relationship Id="rId322" Type="http://schemas.openxmlformats.org/officeDocument/2006/relationships/hyperlink" Target="https://kotyara12.ru/tag/%d0%be%d0%bf%d1%81/" TargetMode="External"/><Relationship Id="rId343" Type="http://schemas.openxmlformats.org/officeDocument/2006/relationships/hyperlink" Target="https://kotyara12.ru/iot/esp8266mqtt/" TargetMode="External"/><Relationship Id="rId364" Type="http://schemas.openxmlformats.org/officeDocument/2006/relationships/hyperlink" Target="https://kotyara12.ru/iot/esp32_rs485_modbus/" TargetMode="External"/><Relationship Id="rId61" Type="http://schemas.openxmlformats.org/officeDocument/2006/relationships/hyperlink" Target="https://youtu.be/zxjdiX7cXJA" TargetMode="External"/><Relationship Id="rId82" Type="http://schemas.openxmlformats.org/officeDocument/2006/relationships/hyperlink" Target="https://kotyara12.ru/iot/keenetic-mqtt/" TargetMode="External"/><Relationship Id="rId199" Type="http://schemas.openxmlformats.org/officeDocument/2006/relationships/hyperlink" Target="https://kotyara12.ru/iot/keenetic-mqtt/" TargetMode="External"/><Relationship Id="rId203" Type="http://schemas.openxmlformats.org/officeDocument/2006/relationships/hyperlink" Target="https://kotyara12.ru/" TargetMode="External"/><Relationship Id="rId19" Type="http://schemas.openxmlformats.org/officeDocument/2006/relationships/image" Target="media/image5.png"/><Relationship Id="rId224" Type="http://schemas.openxmlformats.org/officeDocument/2006/relationships/hyperlink" Target="https://kotyara12.ru/" TargetMode="External"/><Relationship Id="rId245" Type="http://schemas.openxmlformats.org/officeDocument/2006/relationships/hyperlink" Target="https://kotyara12.ru/category/iot/electronics/" TargetMode="External"/><Relationship Id="rId266" Type="http://schemas.openxmlformats.org/officeDocument/2006/relationships/hyperlink" Target="https://kotyara12.ru/category/iot/devices/prj-arduino/" TargetMode="External"/><Relationship Id="rId287" Type="http://schemas.openxmlformats.org/officeDocument/2006/relationships/hyperlink" Target="https://kotyara12.ru/category/pubs/reviews/smarthome/" TargetMode="External"/><Relationship Id="rId30" Type="http://schemas.openxmlformats.org/officeDocument/2006/relationships/image" Target="media/image10.png"/><Relationship Id="rId105" Type="http://schemas.openxmlformats.org/officeDocument/2006/relationships/hyperlink" Target="https://kotyara12.ru/iot/keenetic-mqtt/" TargetMode="External"/><Relationship Id="rId126" Type="http://schemas.openxmlformats.org/officeDocument/2006/relationships/hyperlink" Target="https://kotyara12.ru/" TargetMode="External"/><Relationship Id="rId147" Type="http://schemas.openxmlformats.org/officeDocument/2006/relationships/hyperlink" Target="https://kotyara12.ru/iot/keenetic-mqtt/?replytocom=5160" TargetMode="External"/><Relationship Id="rId168" Type="http://schemas.openxmlformats.org/officeDocument/2006/relationships/hyperlink" Target="https://kotyara12.ru/iot/keenetic-mqtt/?replytocom=5453" TargetMode="External"/><Relationship Id="rId312" Type="http://schemas.openxmlformats.org/officeDocument/2006/relationships/hyperlink" Target="https://kotyara12.ru/tag/ms-sql/" TargetMode="External"/><Relationship Id="rId333" Type="http://schemas.openxmlformats.org/officeDocument/2006/relationships/hyperlink" Target="https://kotyara12.ru/tag/%d1%8d%d0%bb%d0%b5%d0%ba%d1%82%d1%80%d0%be%d0%bd%d0%b8%d0%ba%d0%b0/" TargetMode="External"/><Relationship Id="rId354" Type="http://schemas.openxmlformats.org/officeDocument/2006/relationships/hyperlink" Target="https://kotyara12.ru/iot/esp32-faq/comment-page-1/" TargetMode="External"/><Relationship Id="rId51" Type="http://schemas.openxmlformats.org/officeDocument/2006/relationships/image" Target="media/image17.jpeg"/><Relationship Id="rId72" Type="http://schemas.openxmlformats.org/officeDocument/2006/relationships/hyperlink" Target="https://kotyara12.ru/" TargetMode="External"/><Relationship Id="rId93" Type="http://schemas.openxmlformats.org/officeDocument/2006/relationships/hyperlink" Target="http://bubastic@ya.ru/" TargetMode="External"/><Relationship Id="rId189" Type="http://schemas.openxmlformats.org/officeDocument/2006/relationships/hyperlink" Target="https://kotyara12.ru/iot/keenetic-mqtt/" TargetMode="External"/><Relationship Id="rId3" Type="http://schemas.openxmlformats.org/officeDocument/2006/relationships/settings" Target="settings.xml"/><Relationship Id="rId214" Type="http://schemas.openxmlformats.org/officeDocument/2006/relationships/hyperlink" Target="https://kotyara12.ru/iot/keenetic-mqtt/" TargetMode="External"/><Relationship Id="rId235" Type="http://schemas.openxmlformats.org/officeDocument/2006/relationships/hyperlink" Target="https://kotyara12.ru/iot/keenetic-mqtt/" TargetMode="External"/><Relationship Id="rId256" Type="http://schemas.openxmlformats.org/officeDocument/2006/relationships/hyperlink" Target="https://kotyara12.ru/category/iot/interfaces/i2c/" TargetMode="External"/><Relationship Id="rId277" Type="http://schemas.openxmlformats.org/officeDocument/2006/relationships/hyperlink" Target="https://kotyara12.ru/category/soft/freeware/" TargetMode="External"/><Relationship Id="rId298" Type="http://schemas.openxmlformats.org/officeDocument/2006/relationships/hyperlink" Target="https://kotyara12.ru/iot/esp8266mqtt/comment-page-1/" TargetMode="External"/><Relationship Id="rId116" Type="http://schemas.openxmlformats.org/officeDocument/2006/relationships/hyperlink" Target="https://kotyara12.ru/" TargetMode="External"/><Relationship Id="rId137" Type="http://schemas.openxmlformats.org/officeDocument/2006/relationships/hyperlink" Target="https://kotyara12.ru/iot/keenetic-mqtt/?replytocom=4398" TargetMode="External"/><Relationship Id="rId158" Type="http://schemas.openxmlformats.org/officeDocument/2006/relationships/hyperlink" Target="https://kotyara12.ru/iot/keenetic-mqtt/?replytocom=5446" TargetMode="External"/><Relationship Id="rId302" Type="http://schemas.openxmlformats.org/officeDocument/2006/relationships/hyperlink" Target="https://kotyara12.ru/tag/fl_monitor_bot/" TargetMode="External"/><Relationship Id="rId323" Type="http://schemas.openxmlformats.org/officeDocument/2006/relationships/hyperlink" Target="https://kotyara12.ru/tag/%d0%be%d0%b1%d0%b7%d0%be%d1%80%d1%8b/" TargetMode="External"/><Relationship Id="rId344" Type="http://schemas.openxmlformats.org/officeDocument/2006/relationships/hyperlink" Target="https://kotyara12.ru/iot/esp32_rx433/" TargetMode="External"/><Relationship Id="rId20" Type="http://schemas.openxmlformats.org/officeDocument/2006/relationships/hyperlink" Target="https://kotyara12.ru/wp-content/uploads/keenetic-mqtt/km-fileserver2.png" TargetMode="External"/><Relationship Id="rId41" Type="http://schemas.openxmlformats.org/officeDocument/2006/relationships/hyperlink" Target="http://bin.entware.net/mipselsf-k3.4/Packages.html" TargetMode="External"/><Relationship Id="rId62" Type="http://schemas.openxmlformats.org/officeDocument/2006/relationships/hyperlink" Target="https://kotyara12.ru/" TargetMode="External"/><Relationship Id="rId83" Type="http://schemas.openxmlformats.org/officeDocument/2006/relationships/hyperlink" Target="https://kotyara12.ru/iot/keenetic-mqtt/?replytocom=3325" TargetMode="External"/><Relationship Id="rId179" Type="http://schemas.openxmlformats.org/officeDocument/2006/relationships/hyperlink" Target="https://kotyara12.ru/iot/keenetic-mqtt/" TargetMode="External"/><Relationship Id="rId365" Type="http://schemas.openxmlformats.org/officeDocument/2006/relationships/hyperlink" Target="https://kotyara12.ru/iot/open-monitoring/" TargetMode="External"/><Relationship Id="rId190" Type="http://schemas.openxmlformats.org/officeDocument/2006/relationships/hyperlink" Target="https://kotyara12.ru/iot/keenetic-mqtt/?replytocom=5473" TargetMode="External"/><Relationship Id="rId204" Type="http://schemas.openxmlformats.org/officeDocument/2006/relationships/hyperlink" Target="https://kotyara12.ru/iot/keenetic-mqtt/" TargetMode="External"/><Relationship Id="rId225" Type="http://schemas.openxmlformats.org/officeDocument/2006/relationships/hyperlink" Target="https://kotyara12.ru/iot/keenetic-mqtt/" TargetMode="External"/><Relationship Id="rId246" Type="http://schemas.openxmlformats.org/officeDocument/2006/relationships/hyperlink" Target="https://kotyara12.ru/category/iot/datasheets-ru/" TargetMode="External"/><Relationship Id="rId267" Type="http://schemas.openxmlformats.org/officeDocument/2006/relationships/hyperlink" Target="https://kotyara12.ru/category/iot/devices/prj-arduino/alkoarduino1/" TargetMode="External"/><Relationship Id="rId288" Type="http://schemas.openxmlformats.org/officeDocument/2006/relationships/hyperlink" Target="https://kotyara12.ru/category/pubs/reviews/cctv/" TargetMode="External"/><Relationship Id="rId106" Type="http://schemas.openxmlformats.org/officeDocument/2006/relationships/hyperlink" Target="https://kotyara12.ru/iot/keenetic-mqtt/?replytocom=4069" TargetMode="External"/><Relationship Id="rId127" Type="http://schemas.openxmlformats.org/officeDocument/2006/relationships/hyperlink" Target="https://kotyara12.ru/iot/keenetic-mqtt/" TargetMode="External"/><Relationship Id="rId313" Type="http://schemas.openxmlformats.org/officeDocument/2006/relationships/hyperlink" Target="https://kotyara12.ru/tag/open-monitoring/" TargetMode="External"/><Relationship Id="rId10" Type="http://schemas.openxmlformats.org/officeDocument/2006/relationships/hyperlink" Target="https://kotyara12.ru/wp-content/uploads/keenetic-mqtt/km_setup.png" TargetMode="External"/><Relationship Id="rId31" Type="http://schemas.openxmlformats.org/officeDocument/2006/relationships/hyperlink" Target="https://help.keenetic.com/hc/ru/articles/360021214160" TargetMode="External"/><Relationship Id="rId52" Type="http://schemas.openxmlformats.org/officeDocument/2006/relationships/hyperlink" Target="https://youtu.be/zxjdiX7cXJA" TargetMode="External"/><Relationship Id="rId73" Type="http://schemas.openxmlformats.org/officeDocument/2006/relationships/hyperlink" Target="https://kotyara12.ru/iot/keenetic-mqtt/" TargetMode="External"/><Relationship Id="rId94" Type="http://schemas.openxmlformats.org/officeDocument/2006/relationships/hyperlink" Target="https://kotyara12.ru/iot/keenetic-mqtt/" TargetMode="External"/><Relationship Id="rId148" Type="http://schemas.openxmlformats.org/officeDocument/2006/relationships/image" Target="media/image24.jpeg"/><Relationship Id="rId169" Type="http://schemas.openxmlformats.org/officeDocument/2006/relationships/hyperlink" Target="https://kotyara12.ru/iot/keenetic-mqtt/" TargetMode="External"/><Relationship Id="rId334" Type="http://schemas.openxmlformats.org/officeDocument/2006/relationships/hyperlink" Target="https://metrika.yandex.ru/stat/?id=53039290&amp;from=informer" TargetMode="External"/><Relationship Id="rId355" Type="http://schemas.openxmlformats.org/officeDocument/2006/relationships/hyperlink" Target="https://kotyara12.ru/iot/esp8266mqtt/comment-page-1/" TargetMode="External"/><Relationship Id="rId4" Type="http://schemas.openxmlformats.org/officeDocument/2006/relationships/webSettings" Target="webSettings.xml"/><Relationship Id="rId180" Type="http://schemas.openxmlformats.org/officeDocument/2006/relationships/hyperlink" Target="https://github.com/eclipse/mosquitto/issues/2634" TargetMode="External"/><Relationship Id="rId215" Type="http://schemas.openxmlformats.org/officeDocument/2006/relationships/hyperlink" Target="https://kotyara12.ru/iot/keenetic-mqtt/?replytocom=5611" TargetMode="External"/><Relationship Id="rId236" Type="http://schemas.openxmlformats.org/officeDocument/2006/relationships/hyperlink" Target="https://kotyara12.ru/iot/keenetic-mqtt/?replytocom=6444" TargetMode="External"/><Relationship Id="rId257" Type="http://schemas.openxmlformats.org/officeDocument/2006/relationships/hyperlink" Target="https://kotyara12.ru/category/iot/interfaces/rs485/" TargetMode="External"/><Relationship Id="rId278" Type="http://schemas.openxmlformats.org/officeDocument/2006/relationships/hyperlink" Target="https://kotyara12.ru/category/soft/for-students/" TargetMode="External"/><Relationship Id="rId303" Type="http://schemas.openxmlformats.org/officeDocument/2006/relationships/hyperlink" Target="https://kotyara12.ru/tag/arduino/" TargetMode="External"/><Relationship Id="rId42" Type="http://schemas.openxmlformats.org/officeDocument/2006/relationships/hyperlink" Target="http://bin.entware.net/mipselsf-k3.4/keenetic/Packages.html" TargetMode="External"/><Relationship Id="rId84" Type="http://schemas.openxmlformats.org/officeDocument/2006/relationships/hyperlink" Target="https://kotyara12.ru/" TargetMode="External"/><Relationship Id="rId138" Type="http://schemas.openxmlformats.org/officeDocument/2006/relationships/hyperlink" Target="https://kotyara12.ru/iot/keenetic-mqtt/?replytocom=4387" TargetMode="External"/><Relationship Id="rId345" Type="http://schemas.openxmlformats.org/officeDocument/2006/relationships/hyperlink" Target="https://kotyara12.ru/iot/keenetic-mqtt/" TargetMode="External"/><Relationship Id="rId191" Type="http://schemas.openxmlformats.org/officeDocument/2006/relationships/hyperlink" Target="https://kotyara12.ru/iot/keenetic-mqtt/" TargetMode="External"/><Relationship Id="rId205" Type="http://schemas.openxmlformats.org/officeDocument/2006/relationships/hyperlink" Target="https://kotyara12.ru/iot/keenetic-mqtt/?replytocom=5490" TargetMode="External"/><Relationship Id="rId247" Type="http://schemas.openxmlformats.org/officeDocument/2006/relationships/hyperlink" Target="https://kotyara12.ru/category/iot/coding/" TargetMode="External"/><Relationship Id="rId107" Type="http://schemas.openxmlformats.org/officeDocument/2006/relationships/image" Target="media/image22.jpeg"/><Relationship Id="rId289" Type="http://schemas.openxmlformats.org/officeDocument/2006/relationships/hyperlink" Target="https://kotyara12.ru/category/pubs/reviews/gsm-alarm/" TargetMode="External"/><Relationship Id="rId11" Type="http://schemas.openxmlformats.org/officeDocument/2006/relationships/image" Target="media/image2.png"/><Relationship Id="rId53" Type="http://schemas.openxmlformats.org/officeDocument/2006/relationships/hyperlink" Target="https://help.keenetic.com/hc/ru/articles/360000360760-%D0%9F%D0%B5%D1%80%D0%B5%D0%B0%D0%B4%D1%80%D0%B5%D1%81%D0%B0%D1%86%D0%B8%D1%8F-%D0%BF%D0%BE%D1%80%D1%82%D0%BE%D0%B2" TargetMode="External"/><Relationship Id="rId149" Type="http://schemas.openxmlformats.org/officeDocument/2006/relationships/hyperlink" Target="https://kotyara12.ru/iot/keenetic-mqtt/" TargetMode="External"/><Relationship Id="rId314" Type="http://schemas.openxmlformats.org/officeDocument/2006/relationships/hyperlink" Target="https://kotyara12.ru/tag/ota-updates/" TargetMode="External"/><Relationship Id="rId356" Type="http://schemas.openxmlformats.org/officeDocument/2006/relationships/hyperlink" Target="https://kotyara12.ru/iot/esp8266mqtt/comment-page-1/" TargetMode="External"/><Relationship Id="rId95" Type="http://schemas.openxmlformats.org/officeDocument/2006/relationships/hyperlink" Target="https://kotyara12.ru/iot/keenetic-mqtt/?replytocom=3332" TargetMode="External"/><Relationship Id="rId160" Type="http://schemas.openxmlformats.org/officeDocument/2006/relationships/hyperlink" Target="https://kotyara12.ru/iot/keenetic-mqtt/?replytocom=5447" TargetMode="External"/><Relationship Id="rId216" Type="http://schemas.openxmlformats.org/officeDocument/2006/relationships/hyperlink" Target="https://kotyara12.ru/iot/keenetic-mqtt/" TargetMode="External"/><Relationship Id="rId258" Type="http://schemas.openxmlformats.org/officeDocument/2006/relationships/hyperlink" Target="https://kotyara12.ru/category/iot/interfaces/rx433/" TargetMode="External"/><Relationship Id="rId22" Type="http://schemas.openxmlformats.org/officeDocument/2006/relationships/hyperlink" Target="https://kotyara12.ru/wp-content/uploads/keenetic-mqtt/km-share.png" TargetMode="External"/><Relationship Id="rId64" Type="http://schemas.openxmlformats.org/officeDocument/2006/relationships/hyperlink" Target="https://kotyara12.ru/sitemap/" TargetMode="External"/><Relationship Id="rId118" Type="http://schemas.openxmlformats.org/officeDocument/2006/relationships/hyperlink" Target="https://kotyara12.ru/iot/keenetic-mqtt/?replytocom=4305" TargetMode="External"/><Relationship Id="rId325" Type="http://schemas.openxmlformats.org/officeDocument/2006/relationships/hyperlink" Target="https://kotyara12.ru/tag/%d0%bf%d0%b5%d1%80%d0%b5%d0%b2%d0%be%d0%b4%d1%8b/" TargetMode="External"/><Relationship Id="rId367" Type="http://schemas.openxmlformats.org/officeDocument/2006/relationships/hyperlink" Target="https://themeisle.com/themes/neve/" TargetMode="External"/><Relationship Id="rId171" Type="http://schemas.openxmlformats.org/officeDocument/2006/relationships/hyperlink" Target="https://kotyara12.ru/iot/keenetic-mqtt/" TargetMode="External"/><Relationship Id="rId227" Type="http://schemas.openxmlformats.org/officeDocument/2006/relationships/hyperlink" Target="https://kotyara12.ru/iot/keenetic-mqtt/" TargetMode="External"/><Relationship Id="rId269" Type="http://schemas.openxmlformats.org/officeDocument/2006/relationships/hyperlink" Target="https://kotyara12.ru/category/iot/devices/prj-espidf/" TargetMode="External"/><Relationship Id="rId33" Type="http://schemas.openxmlformats.org/officeDocument/2006/relationships/hyperlink" Target="https://kotyara12.ru/wp-content/uploads/keenetic-mqtt/km-putty1.png" TargetMode="External"/><Relationship Id="rId129" Type="http://schemas.openxmlformats.org/officeDocument/2006/relationships/hyperlink" Target="https://kotyara12.ru/iot/keenetic-mqtt/" TargetMode="External"/><Relationship Id="rId280" Type="http://schemas.openxmlformats.org/officeDocument/2006/relationships/hyperlink" Target="https://kotyara12.ru/category/soft/utilites/" TargetMode="External"/><Relationship Id="rId336" Type="http://schemas.openxmlformats.org/officeDocument/2006/relationships/hyperlink" Target="https://www.liveinternet.ru/click" TargetMode="External"/><Relationship Id="rId75" Type="http://schemas.openxmlformats.org/officeDocument/2006/relationships/hyperlink" Target="http://bubastic@ya.ru/" TargetMode="External"/><Relationship Id="rId140" Type="http://schemas.openxmlformats.org/officeDocument/2006/relationships/hyperlink" Target="https://kotyara12.ru/iot/keenetic-mqtt/" TargetMode="External"/><Relationship Id="rId182" Type="http://schemas.openxmlformats.org/officeDocument/2006/relationships/hyperlink" Target="https://kotyara12.ru/iot/keenetic-mqtt/" TargetMode="External"/><Relationship Id="rId6" Type="http://schemas.openxmlformats.org/officeDocument/2006/relationships/image" Target="media/image1.png"/><Relationship Id="rId238" Type="http://schemas.openxmlformats.org/officeDocument/2006/relationships/hyperlink" Target="https://kotyara12.ru/iot/esp-idf-builder/" TargetMode="External"/><Relationship Id="rId291" Type="http://schemas.openxmlformats.org/officeDocument/2006/relationships/hyperlink" Target="https://kotyara12.ru/category/pubs/freelance/fl_monitor_bot/" TargetMode="External"/><Relationship Id="rId305" Type="http://schemas.openxmlformats.org/officeDocument/2006/relationships/hyperlink" Target="https://kotyara12.ru/tag/datasheets/" TargetMode="External"/><Relationship Id="rId347" Type="http://schemas.openxmlformats.org/officeDocument/2006/relationships/hyperlink" Target="https://kotyara12.ru/iot/esp-idf-builder/" TargetMode="External"/><Relationship Id="rId44" Type="http://schemas.openxmlformats.org/officeDocument/2006/relationships/image" Target="media/image15.png"/><Relationship Id="rId86" Type="http://schemas.openxmlformats.org/officeDocument/2006/relationships/hyperlink" Target="https://kotyara12.ru/iot/keenetic-mqtt/?replytocom=3326" TargetMode="External"/><Relationship Id="rId151" Type="http://schemas.openxmlformats.org/officeDocument/2006/relationships/hyperlink" Target="https://kotyara12.ru/" TargetMode="External"/><Relationship Id="rId193" Type="http://schemas.openxmlformats.org/officeDocument/2006/relationships/hyperlink" Target="https://kotyara12.ru/" TargetMode="External"/><Relationship Id="rId207" Type="http://schemas.openxmlformats.org/officeDocument/2006/relationships/hyperlink" Target="https://kotyara12.ru/iot/keenetic-mqtt/?replytocom=5605" TargetMode="External"/><Relationship Id="rId249" Type="http://schemas.openxmlformats.org/officeDocument/2006/relationships/hyperlink" Target="https://kotyara12.ru/category/iot/coding/arduino/" TargetMode="External"/><Relationship Id="rId13" Type="http://schemas.openxmlformats.org/officeDocument/2006/relationships/hyperlink" Target="https://www.partitionwizard.com/free-partition-manager.html" TargetMode="External"/><Relationship Id="rId109" Type="http://schemas.openxmlformats.org/officeDocument/2006/relationships/hyperlink" Target="https://help.keenetic.com/hc/ru/articles/360000360760-%D0%9F%D0%B5%D1%80%D0%B5%D0%B0%D0%B4%D1%80%D0%B5%D1%81%D0%B0%D1%86%D0%B8%D1%8F-%D0%BF%D0%BE%D1%80%D1%82%D0%BE%D0%B2" TargetMode="External"/><Relationship Id="rId260" Type="http://schemas.openxmlformats.org/officeDocument/2006/relationships/hyperlink" Target="https://kotyara12.ru/category/iot/interfaces/services/telegram-api/" TargetMode="External"/><Relationship Id="rId316" Type="http://schemas.openxmlformats.org/officeDocument/2006/relationships/hyperlink" Target="https://kotyara12.ru/tag/telegram/" TargetMode="External"/><Relationship Id="rId55" Type="http://schemas.openxmlformats.org/officeDocument/2006/relationships/image" Target="media/image18.png"/><Relationship Id="rId97" Type="http://schemas.openxmlformats.org/officeDocument/2006/relationships/hyperlink" Target="https://kotyara12.ru/iot/keenetic-mqtt/" TargetMode="External"/><Relationship Id="rId120" Type="http://schemas.openxmlformats.org/officeDocument/2006/relationships/hyperlink" Target="https://kotyara12.ru/iot/keenetic-mqtt/?replytocom=4363" TargetMode="External"/><Relationship Id="rId358" Type="http://schemas.openxmlformats.org/officeDocument/2006/relationships/hyperlink" Target="https://kotyara12.ru/iot/esp8266mqtt/comment-page-1/" TargetMode="External"/><Relationship Id="rId162" Type="http://schemas.openxmlformats.org/officeDocument/2006/relationships/hyperlink" Target="https://kotyara12.ru/iot/keenetic-mqtt/" TargetMode="External"/><Relationship Id="rId218" Type="http://schemas.openxmlformats.org/officeDocument/2006/relationships/hyperlink" Target="https://kotyara12.ru/iot/keenetic-mqtt/?replytocom=5808" TargetMode="External"/><Relationship Id="rId271" Type="http://schemas.openxmlformats.org/officeDocument/2006/relationships/hyperlink" Target="https://kotyara12.ru/category/iot/devices/prj-espidf/thermostat_esp32/" TargetMode="External"/><Relationship Id="rId24" Type="http://schemas.openxmlformats.org/officeDocument/2006/relationships/hyperlink" Target="https://help.keenetic.com/hc/ru/articles/360021214160" TargetMode="External"/><Relationship Id="rId66" Type="http://schemas.openxmlformats.org/officeDocument/2006/relationships/hyperlink" Target="https://kotyara12.ru/iot/open-monitoring/" TargetMode="External"/><Relationship Id="rId131" Type="http://schemas.openxmlformats.org/officeDocument/2006/relationships/hyperlink" Target="https://kotyara12.ru/" TargetMode="External"/><Relationship Id="rId327" Type="http://schemas.openxmlformats.org/officeDocument/2006/relationships/hyperlink" Target="https://kotyara12.ru/tag/%d1%81%d0%be2/" TargetMode="External"/><Relationship Id="rId369" Type="http://schemas.openxmlformats.org/officeDocument/2006/relationships/fontTable" Target="fontTable.xml"/><Relationship Id="rId173" Type="http://schemas.openxmlformats.org/officeDocument/2006/relationships/hyperlink" Target="https://kotyara12.ru/" TargetMode="External"/><Relationship Id="rId229" Type="http://schemas.openxmlformats.org/officeDocument/2006/relationships/hyperlink" Target="https://kotyara12.ru/" TargetMode="External"/><Relationship Id="rId240" Type="http://schemas.openxmlformats.org/officeDocument/2006/relationships/hyperlink" Target="https://kotyara12.ru/iot/comwintop_meteostation/" TargetMode="External"/><Relationship Id="rId35" Type="http://schemas.openxmlformats.org/officeDocument/2006/relationships/hyperlink" Target="https://kotyara12.ru/wp-content/uploads/keenetic-mqtt/km-putty3.png" TargetMode="External"/><Relationship Id="rId77" Type="http://schemas.openxmlformats.org/officeDocument/2006/relationships/hyperlink" Target="https://kotyara12.ru/iot/keenetic-mqtt/?replytocom=3323" TargetMode="External"/><Relationship Id="rId100" Type="http://schemas.openxmlformats.org/officeDocument/2006/relationships/hyperlink" Target="https://kotyara12.ru/iot/keenetic-mqtt/" TargetMode="External"/><Relationship Id="rId282" Type="http://schemas.openxmlformats.org/officeDocument/2006/relationships/hyperlink" Target="https://kotyara12.ru/category/soft/softloto/" TargetMode="External"/><Relationship Id="rId338" Type="http://schemas.openxmlformats.org/officeDocument/2006/relationships/hyperlink" Target="https://kotyara12.ru/wp-login.php?redirect_to=https%3A%2F%2Fkotyara12.ru%2Fiot%2Fkeenetic-mqtt%2F" TargetMode="External"/><Relationship Id="rId8" Type="http://schemas.openxmlformats.org/officeDocument/2006/relationships/hyperlink" Target="https://www.home-assistant.ru/" TargetMode="External"/><Relationship Id="rId142" Type="http://schemas.openxmlformats.org/officeDocument/2006/relationships/image" Target="media/image23.jpeg"/><Relationship Id="rId184" Type="http://schemas.openxmlformats.org/officeDocument/2006/relationships/hyperlink" Target="https://kotyara12.ru/iot/keenetic-mqtt/" TargetMode="External"/><Relationship Id="rId251" Type="http://schemas.openxmlformats.org/officeDocument/2006/relationships/hyperlink" Target="https://kotyara12.ru/category/iot/interfaces/" TargetMode="External"/><Relationship Id="rId46" Type="http://schemas.openxmlformats.org/officeDocument/2006/relationships/hyperlink" Target="https://kotyara12.ru/wp-content/uploads/keenetic-mqtt/km-autorun.png" TargetMode="External"/><Relationship Id="rId293" Type="http://schemas.openxmlformats.org/officeDocument/2006/relationships/hyperlink" Target="https://kotyara12.ru/iot/esp32_rs485_modbus/comment-page-1/" TargetMode="External"/><Relationship Id="rId307" Type="http://schemas.openxmlformats.org/officeDocument/2006/relationships/hyperlink" Target="https://kotyara12.ru/tag/esp-idf/" TargetMode="External"/><Relationship Id="rId349" Type="http://schemas.openxmlformats.org/officeDocument/2006/relationships/hyperlink" Target="https://kotyara12.ru/iot/comwintop_meteostation/" TargetMode="External"/><Relationship Id="rId88" Type="http://schemas.openxmlformats.org/officeDocument/2006/relationships/hyperlink" Target="https://kotyara12.ru/iot/keenetic-mqtt/" TargetMode="External"/><Relationship Id="rId111" Type="http://schemas.openxmlformats.org/officeDocument/2006/relationships/hyperlink" Target="https://kotyara12.ru/" TargetMode="External"/><Relationship Id="rId153" Type="http://schemas.openxmlformats.org/officeDocument/2006/relationships/hyperlink" Target="https://kotyara12.ru/iot/keenetic-mqtt/?replytocom=5396" TargetMode="External"/><Relationship Id="rId195" Type="http://schemas.openxmlformats.org/officeDocument/2006/relationships/hyperlink" Target="https://mosquitto.org/man/mosquitto_passwd-1.html" TargetMode="External"/><Relationship Id="rId209" Type="http://schemas.openxmlformats.org/officeDocument/2006/relationships/hyperlink" Target="https://kotyara12.ru/iot/keenetic-mqtt/" TargetMode="External"/><Relationship Id="rId360" Type="http://schemas.openxmlformats.org/officeDocument/2006/relationships/hyperlink" Target="https://kotyara12.ru/iot/mqtt_dash/comment-page-1/" TargetMode="External"/><Relationship Id="rId220" Type="http://schemas.openxmlformats.org/officeDocument/2006/relationships/hyperlink" Target="https://kotyara12.ru/iot/keenetic-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62</Pages>
  <Words>15157</Words>
  <Characters>86396</Characters>
  <Application>Microsoft Office Word</Application>
  <DocSecurity>0</DocSecurity>
  <Lines>719</Lines>
  <Paragraphs>202</Paragraphs>
  <ScaleCrop>false</ScaleCrop>
  <Company/>
  <LinksUpToDate>false</LinksUpToDate>
  <CharactersWithSpaces>101351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Щёголев</dc:creator>
  <cp:keywords/>
  <dc:description/>
  <cp:lastModifiedBy>Александр Щёголев</cp:lastModifiedBy>
  <cp:revision>15</cp:revision>
  <dcterms:created xsi:type="dcterms:W3CDTF">2025-01-01T12:06:00Z</dcterms:created>
  <dcterms:modified xsi:type="dcterms:W3CDTF">2025-01-01T13:37:00Z</dcterms:modified>
</cp:coreProperties>
</file>